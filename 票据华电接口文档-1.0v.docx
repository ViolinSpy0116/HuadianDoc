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t>华电接口定义</w:t>
      </w:r>
    </w:p>
    <w:p>
      <w:pPr>
        <w:pStyle w:val="4"/>
        <w:numPr>
          <w:ilvl w:val="0"/>
          <w:numId w:val="1"/>
        </w:numPr>
      </w:pPr>
      <w:r>
        <w:rPr>
          <w:rFonts w:hint="eastAsia"/>
        </w:rPr>
        <w:t>总体说明</w:t>
      </w:r>
    </w:p>
    <w:p>
      <w:pPr>
        <w:pStyle w:val="5"/>
        <w:numPr>
          <w:ilvl w:val="0"/>
          <w:numId w:val="2"/>
        </w:numPr>
      </w:pPr>
      <w:r>
        <w:t>通讯协议</w:t>
      </w:r>
    </w:p>
    <w:p>
      <w:pPr>
        <w:pStyle w:val="22"/>
        <w:ind w:left="840" w:firstLine="0" w:firstLineChars="0"/>
        <w:rPr>
          <w:color w:val="000000"/>
        </w:rPr>
      </w:pPr>
      <w:r>
        <w:rPr>
          <w:rFonts w:hint="eastAsia"/>
        </w:rPr>
        <w:t>票据系统与信贷系统间</w:t>
      </w:r>
      <w:r>
        <w:rPr>
          <w:rFonts w:hint="eastAsia"/>
          <w:color w:val="000000"/>
        </w:rPr>
        <w:t>均采用scoket协议进行链接，链接后发送对应业务的相关报文，报文格式为标准XML格式。</w:t>
      </w:r>
    </w:p>
    <w:p>
      <w:pPr>
        <w:pStyle w:val="5"/>
        <w:numPr>
          <w:ilvl w:val="0"/>
          <w:numId w:val="2"/>
        </w:numPr>
      </w:pPr>
      <w:r>
        <w:rPr>
          <w:rFonts w:hint="eastAsia"/>
        </w:rPr>
        <w:t>约定</w:t>
      </w:r>
    </w:p>
    <w:p>
      <w:pPr>
        <w:pStyle w:val="22"/>
        <w:ind w:left="840" w:firstLine="0" w:firstLineChars="0"/>
      </w:pPr>
      <w:r>
        <w:rPr>
          <w:rFonts w:hint="eastAsia"/>
        </w:rPr>
        <w:t>报文约定中，O为非必输项，M为必输项。</w:t>
      </w:r>
    </w:p>
    <w:p>
      <w:pPr>
        <w:pStyle w:val="22"/>
        <w:ind w:left="840" w:firstLine="0" w:firstLineChars="0"/>
      </w:pPr>
      <w:r>
        <w:t>票据到信贷报文发送状态为</w:t>
      </w:r>
      <w:r>
        <w:rPr>
          <w:rFonts w:hint="eastAsia"/>
        </w:rPr>
        <w:t>0成功，1失败。</w:t>
      </w:r>
    </w:p>
    <w:p>
      <w:pPr>
        <w:pStyle w:val="22"/>
        <w:ind w:left="840" w:firstLine="0" w:firstLineChars="0"/>
        <w:rPr>
          <w:ins w:id="0" w:author="火云邪神1418612843 [2]" w:date="2020-07-20T09:43:39Z"/>
          <w:rFonts w:hint="eastAsia"/>
        </w:rPr>
      </w:pPr>
      <w:r>
        <w:t>信贷到票据报文发送状态</w:t>
      </w:r>
      <w:r>
        <w:rPr>
          <w:rFonts w:hint="eastAsia"/>
        </w:rPr>
        <w:t xml:space="preserve"> 0000成功。</w:t>
      </w:r>
    </w:p>
    <w:p>
      <w:pPr>
        <w:pStyle w:val="22"/>
        <w:ind w:left="840" w:firstLine="0" w:firstLineChars="0"/>
        <w:rPr>
          <w:ins w:id="1" w:author="火云邪神1418612843 [2]" w:date="2020-07-20T09:42:46Z"/>
          <w:rFonts w:hint="eastAsia"/>
        </w:rPr>
      </w:pPr>
      <w:ins w:id="2" w:author="火云邪神1418612843 [2]" w:date="2020-07-20T09:44:12Z">
        <w:r>
          <w:rPr>
            <w:rFonts w:hint="eastAsia"/>
            <w:lang w:val="en-US" w:eastAsia="zh-CN"/>
          </w:rPr>
          <w:t>信贷</w:t>
        </w:r>
      </w:ins>
      <w:ins w:id="3" w:author="火云邪神1418612843 [2]" w:date="2020-07-20T09:43:40Z">
        <w:r>
          <w:rPr>
            <w:rFonts w:hint="eastAsia"/>
            <w:lang w:val="en-US" w:eastAsia="zh-CN"/>
          </w:rPr>
          <w:t>作为客户端，</w:t>
        </w:r>
      </w:ins>
      <w:ins w:id="4" w:author="火云邪神1418612843 [2]" w:date="2020-07-20T09:44:18Z">
        <w:r>
          <w:rPr>
            <w:rFonts w:hint="eastAsia"/>
            <w:lang w:val="en-US" w:eastAsia="zh-CN"/>
          </w:rPr>
          <w:t>票据</w:t>
        </w:r>
      </w:ins>
      <w:ins w:id="5" w:author="火云邪神1418612843 [2]" w:date="2020-07-20T09:43:40Z">
        <w:r>
          <w:rPr>
            <w:rFonts w:hint="eastAsia"/>
            <w:lang w:val="en-US" w:eastAsia="zh-CN"/>
          </w:rPr>
          <w:t>作为服务端的接口名称用</w:t>
        </w:r>
      </w:ins>
      <w:ins w:id="6" w:author="火云邪神1418612843 [2]" w:date="2020-07-20T09:43:48Z">
        <w:r>
          <w:rPr>
            <w:rFonts w:hint="eastAsia" w:cs="宋体"/>
            <w:lang w:eastAsia="zh-CN"/>
          </w:rPr>
          <w:t>CIS</w:t>
        </w:r>
      </w:ins>
      <w:ins w:id="7" w:author="火云邪神1418612843 [2]" w:date="2020-07-20T09:43:40Z">
        <w:r>
          <w:rPr>
            <w:rFonts w:hint="eastAsia"/>
            <w:lang w:val="en-US" w:eastAsia="zh-CN"/>
          </w:rPr>
          <w:t>开头</w:t>
        </w:r>
      </w:ins>
      <w:ins w:id="8" w:author="火云邪神1418612843 [2]" w:date="2020-07-20T09:44:25Z">
        <w:r>
          <w:rPr>
            <w:rFonts w:hint="eastAsia"/>
            <w:lang w:val="en-US" w:eastAsia="zh-CN"/>
          </w:rPr>
          <w:t>，</w:t>
        </w:r>
      </w:ins>
      <w:ins w:id="9" w:author="火云邪神1418612843 [2]" w:date="2020-07-20T09:44:30Z">
        <w:r>
          <w:rPr>
            <w:rFonts w:hint="eastAsia"/>
            <w:lang w:val="en-US" w:eastAsia="zh-CN"/>
          </w:rPr>
          <w:t>CIS</w:t>
        </w:r>
      </w:ins>
      <w:ins w:id="10" w:author="火云邪神1418612843 [2]" w:date="2020-07-20T09:44:33Z">
        <w:r>
          <w:rPr>
            <w:rFonts w:hint="eastAsia"/>
            <w:lang w:val="en-US" w:eastAsia="zh-CN"/>
          </w:rPr>
          <w:t>代表</w:t>
        </w:r>
      </w:ins>
      <w:ins w:id="11" w:author="火云邪神1418612843 [2]" w:date="2020-07-20T09:44:36Z">
        <w:r>
          <w:rPr>
            <w:rFonts w:hint="eastAsia"/>
            <w:lang w:val="en-US" w:eastAsia="zh-CN"/>
          </w:rPr>
          <w:t>票据</w:t>
        </w:r>
      </w:ins>
      <w:ins w:id="12" w:author="火云邪神1418612843 [2]" w:date="2020-07-20T09:44:37Z">
        <w:r>
          <w:rPr>
            <w:rFonts w:hint="eastAsia"/>
            <w:lang w:val="en-US" w:eastAsia="zh-CN"/>
          </w:rPr>
          <w:t>服务</w:t>
        </w:r>
      </w:ins>
      <w:ins w:id="13" w:author="火云邪神1418612843 [2]" w:date="2020-07-20T09:43:42Z">
        <w:r>
          <w:rPr>
            <w:rFonts w:hint="eastAsia"/>
            <w:lang w:val="en-US" w:eastAsia="zh-CN"/>
          </w:rPr>
          <w:t>。</w:t>
        </w:r>
      </w:ins>
    </w:p>
    <w:p>
      <w:pPr>
        <w:pStyle w:val="22"/>
        <w:ind w:left="840" w:firstLine="0" w:firstLineChars="0"/>
        <w:rPr>
          <w:rFonts w:hint="eastAsia" w:eastAsiaTheme="minorEastAsia"/>
          <w:lang w:val="en-US" w:eastAsia="zh-CN"/>
        </w:rPr>
      </w:pPr>
      <w:ins w:id="14" w:author="火云邪神1418612843 [2]" w:date="2020-07-20T09:42:51Z">
        <w:r>
          <w:rPr>
            <w:rFonts w:hint="eastAsia"/>
            <w:lang w:val="en-US" w:eastAsia="zh-CN"/>
          </w:rPr>
          <w:t>票据</w:t>
        </w:r>
      </w:ins>
      <w:ins w:id="15" w:author="火云邪神1418612843 [2]" w:date="2020-07-20T09:42:52Z">
        <w:r>
          <w:rPr>
            <w:rFonts w:hint="eastAsia"/>
            <w:lang w:val="en-US" w:eastAsia="zh-CN"/>
          </w:rPr>
          <w:t>作为</w:t>
        </w:r>
      </w:ins>
      <w:ins w:id="16" w:author="火云邪神1418612843 [2]" w:date="2020-07-20T09:42:56Z">
        <w:r>
          <w:rPr>
            <w:rFonts w:hint="eastAsia"/>
            <w:lang w:val="en-US" w:eastAsia="zh-CN"/>
          </w:rPr>
          <w:t>客户端</w:t>
        </w:r>
      </w:ins>
      <w:ins w:id="17" w:author="火云邪神1418612843 [2]" w:date="2020-07-20T09:43:11Z">
        <w:r>
          <w:rPr>
            <w:rFonts w:hint="eastAsia"/>
            <w:lang w:val="en-US" w:eastAsia="zh-CN"/>
          </w:rPr>
          <w:t>，</w:t>
        </w:r>
      </w:ins>
      <w:ins w:id="18" w:author="火云邪神1418612843 [2]" w:date="2020-07-20T09:43:13Z">
        <w:r>
          <w:rPr>
            <w:rFonts w:hint="eastAsia"/>
            <w:lang w:val="en-US" w:eastAsia="zh-CN"/>
          </w:rPr>
          <w:t>信贷</w:t>
        </w:r>
      </w:ins>
      <w:ins w:id="19" w:author="火云邪神1418612843 [2]" w:date="2020-07-20T09:43:14Z">
        <w:r>
          <w:rPr>
            <w:rFonts w:hint="eastAsia"/>
            <w:lang w:val="en-US" w:eastAsia="zh-CN"/>
          </w:rPr>
          <w:t>作为</w:t>
        </w:r>
      </w:ins>
      <w:ins w:id="20" w:author="火云邪神1418612843 [2]" w:date="2020-07-20T09:43:15Z">
        <w:r>
          <w:rPr>
            <w:rFonts w:hint="eastAsia"/>
            <w:lang w:val="en-US" w:eastAsia="zh-CN"/>
          </w:rPr>
          <w:t>服务端的</w:t>
        </w:r>
      </w:ins>
      <w:ins w:id="21" w:author="火云邪神1418612843 [2]" w:date="2020-07-20T09:43:17Z">
        <w:r>
          <w:rPr>
            <w:rFonts w:hint="eastAsia"/>
            <w:lang w:val="en-US" w:eastAsia="zh-CN"/>
          </w:rPr>
          <w:t>接口</w:t>
        </w:r>
      </w:ins>
      <w:ins w:id="22" w:author="火云邪神1418612843 [2]" w:date="2020-07-20T09:43:19Z">
        <w:r>
          <w:rPr>
            <w:rFonts w:hint="eastAsia"/>
            <w:lang w:val="en-US" w:eastAsia="zh-CN"/>
          </w:rPr>
          <w:t>名称</w:t>
        </w:r>
      </w:ins>
      <w:ins w:id="23" w:author="火云邪神1418612843 [2]" w:date="2020-07-20T09:43:21Z">
        <w:r>
          <w:rPr>
            <w:rFonts w:hint="eastAsia"/>
            <w:lang w:val="en-US" w:eastAsia="zh-CN"/>
          </w:rPr>
          <w:t>用</w:t>
        </w:r>
      </w:ins>
      <w:ins w:id="24" w:author="火云邪神1418612843 [2]" w:date="2020-07-20T09:43:31Z">
        <w:r>
          <w:rPr>
            <w:rFonts w:hint="eastAsia"/>
            <w:lang w:val="en-US" w:eastAsia="zh-CN"/>
          </w:rPr>
          <w:t>CM</w:t>
        </w:r>
      </w:ins>
      <w:ins w:id="25" w:author="火云邪神1418612843 [2]" w:date="2020-07-20T09:43:32Z">
        <w:r>
          <w:rPr>
            <w:rFonts w:hint="eastAsia"/>
            <w:lang w:val="en-US" w:eastAsia="zh-CN"/>
          </w:rPr>
          <w:t>S</w:t>
        </w:r>
      </w:ins>
      <w:ins w:id="26" w:author="火云邪神1418612843 [2]" w:date="2020-07-20T09:43:33Z">
        <w:r>
          <w:rPr>
            <w:rFonts w:hint="eastAsia"/>
            <w:lang w:val="en-US" w:eastAsia="zh-CN"/>
          </w:rPr>
          <w:t>开头</w:t>
        </w:r>
      </w:ins>
      <w:ins w:id="27" w:author="火云邪神1418612843 [2]" w:date="2020-07-20T09:44:49Z">
        <w:r>
          <w:rPr>
            <w:rFonts w:hint="eastAsia"/>
            <w:lang w:val="en-US" w:eastAsia="zh-CN"/>
          </w:rPr>
          <w:t>,</w:t>
        </w:r>
      </w:ins>
      <w:ins w:id="28" w:author="火云邪神1418612843 [2]" w:date="2020-07-20T09:44:51Z">
        <w:r>
          <w:rPr>
            <w:rFonts w:hint="eastAsia"/>
            <w:lang w:val="en-US" w:eastAsia="zh-CN"/>
          </w:rPr>
          <w:t>C</w:t>
        </w:r>
      </w:ins>
      <w:ins w:id="29" w:author="火云邪神1418612843 [2]" w:date="2020-07-20T09:44:52Z">
        <w:r>
          <w:rPr>
            <w:rFonts w:hint="eastAsia"/>
            <w:lang w:val="en-US" w:eastAsia="zh-CN"/>
          </w:rPr>
          <w:t>MS</w:t>
        </w:r>
      </w:ins>
      <w:ins w:id="30" w:author="火云邪神1418612843 [2]" w:date="2020-07-20T09:44:54Z">
        <w:r>
          <w:rPr>
            <w:rFonts w:hint="eastAsia"/>
            <w:lang w:val="en-US" w:eastAsia="zh-CN"/>
          </w:rPr>
          <w:t>代表</w:t>
        </w:r>
      </w:ins>
      <w:ins w:id="31" w:author="火云邪神1418612843 [2]" w:date="2020-07-20T09:44:58Z">
        <w:r>
          <w:rPr>
            <w:rFonts w:hint="eastAsia"/>
            <w:lang w:val="en-US" w:eastAsia="zh-CN"/>
          </w:rPr>
          <w:t>信贷</w:t>
        </w:r>
      </w:ins>
      <w:ins w:id="32" w:author="火云邪神1418612843 [2]" w:date="2020-07-20T09:44:59Z">
        <w:r>
          <w:rPr>
            <w:rFonts w:hint="eastAsia"/>
            <w:lang w:val="en-US" w:eastAsia="zh-CN"/>
          </w:rPr>
          <w:t>服务</w:t>
        </w:r>
      </w:ins>
      <w:ins w:id="33" w:author="火云邪神1418612843 [2]" w:date="2020-07-20T09:43:43Z">
        <w:r>
          <w:rPr>
            <w:rFonts w:hint="eastAsia"/>
            <w:lang w:val="en-US" w:eastAsia="zh-CN"/>
          </w:rPr>
          <w:t>。</w:t>
        </w:r>
      </w:ins>
    </w:p>
    <w:p>
      <w:pPr>
        <w:pStyle w:val="5"/>
        <w:numPr>
          <w:ilvl w:val="0"/>
          <w:numId w:val="2"/>
        </w:numPr>
      </w:pPr>
      <w:r>
        <w:rPr>
          <w:rFonts w:hint="eastAsia"/>
        </w:rPr>
        <w:t>报文头</w:t>
      </w:r>
    </w:p>
    <w:tbl>
      <w:tblPr>
        <w:tblStyle w:val="18"/>
        <w:tblW w:w="817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2301"/>
        <w:gridCol w:w="682"/>
        <w:gridCol w:w="3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rPr>
                <w:rFonts w:cs="宋体"/>
              </w:rPr>
            </w:pPr>
            <w:r>
              <w:rPr>
                <w:rFonts w:hint="eastAsia" w:cs="宋体"/>
              </w:rPr>
              <w:t>名称</w:t>
            </w:r>
          </w:p>
        </w:tc>
        <w:tc>
          <w:tcPr>
            <w:tcW w:w="2301" w:type="dxa"/>
          </w:tcPr>
          <w:p>
            <w:pPr>
              <w:rPr>
                <w:rFonts w:cs="宋体"/>
              </w:rPr>
            </w:pPr>
            <w:r>
              <w:rPr>
                <w:rFonts w:hint="eastAsia" w:cs="宋体"/>
              </w:rPr>
              <w:t>标签名</w:t>
            </w:r>
          </w:p>
        </w:tc>
        <w:tc>
          <w:tcPr>
            <w:tcW w:w="682" w:type="dxa"/>
          </w:tcPr>
          <w:p>
            <w:pPr>
              <w:rPr>
                <w:rFonts w:cs="宋体"/>
              </w:rPr>
            </w:pPr>
            <w:r>
              <w:rPr>
                <w:rFonts w:hint="eastAsia" w:cs="宋体"/>
              </w:rPr>
              <w:t>长度</w:t>
            </w:r>
          </w:p>
        </w:tc>
        <w:tc>
          <w:tcPr>
            <w:tcW w:w="3348" w:type="dxa"/>
          </w:tcPr>
          <w:p>
            <w:pPr>
              <w:rPr>
                <w:rFonts w:cs="宋体"/>
              </w:rPr>
            </w:pPr>
            <w:r>
              <w:rPr>
                <w:rFonts w:hint="eastAsia" w:cs="宋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rPr>
                <w:rFonts w:cs="宋体"/>
              </w:rPr>
            </w:pPr>
            <w:r>
              <w:rPr>
                <w:rFonts w:hint="eastAsia" w:cs="宋体"/>
              </w:rPr>
              <w:t>交易代码</w:t>
            </w:r>
          </w:p>
        </w:tc>
        <w:tc>
          <w:tcPr>
            <w:tcW w:w="2301" w:type="dxa"/>
          </w:tcPr>
          <w:p>
            <w:pPr>
              <w:rPr>
                <w:rFonts w:cs="宋体"/>
              </w:rPr>
            </w:pPr>
            <w:r>
              <w:rPr>
                <w:rFonts w:hint="eastAsia" w:cs="宋体"/>
              </w:rPr>
              <w:t>JIOYDM</w:t>
            </w:r>
          </w:p>
        </w:tc>
        <w:tc>
          <w:tcPr>
            <w:tcW w:w="682" w:type="dxa"/>
          </w:tcPr>
          <w:p>
            <w:pPr>
              <w:rPr>
                <w:rFonts w:cs="宋体"/>
              </w:rPr>
            </w:pPr>
            <w:r>
              <w:rPr>
                <w:rFonts w:hint="eastAsia" w:cs="宋体"/>
              </w:rPr>
              <w:t>4</w:t>
            </w:r>
          </w:p>
        </w:tc>
        <w:tc>
          <w:tcPr>
            <w:tcW w:w="3348" w:type="dxa"/>
          </w:tcPr>
          <w:p>
            <w:pPr>
              <w:numPr>
                <w:ilvl w:val="-1"/>
                <w:numId w:val="0"/>
              </w:numPr>
              <w:rPr>
                <w:rFonts w:hint="eastAsia" w:cs="宋体" w:eastAsiaTheme="minorEastAsia"/>
                <w:lang w:eastAsia="zh-CN"/>
              </w:rPr>
            </w:pPr>
            <w:ins w:id="34" w:author="火云邪神1418612843 [2]" w:date="2020-07-10T13:35:16Z">
              <w:r>
                <w:rPr>
                  <w:rFonts w:hint="eastAsia" w:cs="宋体"/>
                  <w:lang w:val="en-US" w:eastAsia="zh-CN"/>
                </w:rPr>
                <w:t>1</w:t>
              </w:r>
            </w:ins>
            <w:ins w:id="35" w:author="火云邪神1418612843 [2]" w:date="2020-07-10T13:35:17Z">
              <w:r>
                <w:rPr>
                  <w:rFonts w:hint="eastAsia" w:cs="宋体"/>
                  <w:lang w:val="en-US" w:eastAsia="zh-CN"/>
                </w:rPr>
                <w:t>.</w:t>
              </w:r>
            </w:ins>
            <w:r>
              <w:rPr>
                <w:rFonts w:hint="eastAsia" w:cs="宋体"/>
              </w:rPr>
              <w:t>贴现业务挑票（</w:t>
            </w:r>
            <w:ins w:id="36" w:author="火云邪神1418612843 [2]" w:date="2020-07-19T19:23:58Z">
              <w:r>
                <w:rPr>
                  <w:rFonts w:hint="eastAsia" w:cs="宋体"/>
                  <w:lang w:eastAsia="zh-CN"/>
                </w:rPr>
                <w:t>CIS</w:t>
              </w:r>
            </w:ins>
            <w:r>
              <w:rPr>
                <w:rFonts w:hint="eastAsia" w:cs="宋体"/>
              </w:rPr>
              <w:t>05）</w:t>
            </w:r>
          </w:p>
          <w:p>
            <w:pPr>
              <w:numPr>
                <w:ilvl w:val="-1"/>
                <w:numId w:val="0"/>
              </w:numPr>
              <w:rPr>
                <w:ins w:id="37" w:author="火云邪神1418612843 [2]" w:date="2020-07-10T13:16:16Z"/>
                <w:rFonts w:hint="eastAsia" w:cs="宋体"/>
                <w:rPrChange w:id="38" w:author="火云邪神1418612843 [2]" w:date="2020-07-10T13:16:28Z">
                  <w:rPr>
                    <w:ins w:id="39" w:author="火云邪神1418612843 [2]" w:date="2020-07-10T13:16:16Z"/>
                  </w:rPr>
                </w:rPrChange>
              </w:rPr>
            </w:pPr>
            <w:ins w:id="40" w:author="火云邪神1418612843 [2]" w:date="2020-07-10T13:35:20Z">
              <w:r>
                <w:rPr>
                  <w:rFonts w:hint="eastAsia" w:cs="宋体"/>
                  <w:lang w:val="en-US" w:eastAsia="zh-CN"/>
                </w:rPr>
                <w:t>2.</w:t>
              </w:r>
            </w:ins>
            <w:ins w:id="41" w:author="火云邪神1418612843 [2]" w:date="2020-07-10T13:16:16Z">
              <w:r>
                <w:rPr>
                  <w:rFonts w:hint="eastAsia" w:cs="宋体"/>
                  <w:rPrChange w:id="42" w:author="火云邪神1418612843 [2]" w:date="2020-07-10T13:16:28Z">
                    <w:rPr>
                      <w:rFonts w:hint="eastAsia"/>
                    </w:rPr>
                  </w:rPrChange>
                </w:rPr>
                <w:t>承兑/贴现业务票据锁定/解锁（</w:t>
              </w:r>
            </w:ins>
            <w:ins w:id="43" w:author="火云邪神1418612843 [2]" w:date="2020-07-19T19:23:58Z">
              <w:r>
                <w:rPr>
                  <w:rFonts w:hint="eastAsia" w:cs="宋体"/>
                  <w:lang w:eastAsia="zh-CN"/>
                </w:rPr>
                <w:t>CIS</w:t>
              </w:r>
            </w:ins>
            <w:ins w:id="44" w:author="火云邪神1418612843 [2]" w:date="2020-07-10T13:16:16Z">
              <w:r>
                <w:rPr>
                  <w:rFonts w:hint="eastAsia" w:cs="宋体"/>
                  <w:rPrChange w:id="45" w:author="火云邪神1418612843 [2]" w:date="2020-07-10T13:16:28Z">
                    <w:rPr>
                      <w:rFonts w:hint="eastAsia"/>
                    </w:rPr>
                  </w:rPrChange>
                </w:rPr>
                <w:t>06）</w:t>
              </w:r>
            </w:ins>
          </w:p>
          <w:p>
            <w:pPr>
              <w:numPr>
                <w:ilvl w:val="-1"/>
                <w:numId w:val="0"/>
              </w:numPr>
              <w:rPr>
                <w:ins w:id="46" w:author="火云邪神1418612843 [2]" w:date="2020-07-10T13:17:59Z"/>
                <w:rFonts w:hint="eastAsia" w:cs="宋体"/>
              </w:rPr>
            </w:pPr>
            <w:ins w:id="47" w:author="火云邪神1418612843 [2]" w:date="2020-07-10T13:35:22Z">
              <w:r>
                <w:rPr>
                  <w:rFonts w:hint="eastAsia" w:cs="宋体"/>
                  <w:lang w:val="en-US" w:eastAsia="zh-CN"/>
                </w:rPr>
                <w:t>3.</w:t>
              </w:r>
            </w:ins>
            <w:ins w:id="48" w:author="火云邪神1418612843 [2]" w:date="2020-07-10T13:17:10Z">
              <w:r>
                <w:rPr>
                  <w:rFonts w:hint="eastAsia" w:cs="宋体"/>
                  <w:rPrChange w:id="49" w:author="火云邪神1418612843 [2]" w:date="2020-07-10T13:17:19Z">
                    <w:rPr>
                      <w:rFonts w:hint="eastAsia"/>
                    </w:rPr>
                  </w:rPrChange>
                </w:rPr>
                <w:t>贴现业务放行 （</w:t>
              </w:r>
            </w:ins>
            <w:ins w:id="50" w:author="火云邪神1418612843 [2]" w:date="2020-07-19T19:23:58Z">
              <w:r>
                <w:rPr>
                  <w:rFonts w:hint="eastAsia" w:cs="宋体"/>
                  <w:lang w:eastAsia="zh-CN"/>
                </w:rPr>
                <w:t>CIS</w:t>
              </w:r>
            </w:ins>
            <w:ins w:id="51" w:author="火云邪神1418612843 [2]" w:date="2020-07-10T13:17:10Z">
              <w:r>
                <w:rPr>
                  <w:rFonts w:hint="eastAsia" w:cs="宋体"/>
                  <w:rPrChange w:id="52" w:author="火云邪神1418612843 [2]" w:date="2020-07-10T13:17:19Z">
                    <w:rPr>
                      <w:rFonts w:hint="eastAsia"/>
                    </w:rPr>
                  </w:rPrChange>
                </w:rPr>
                <w:t>07）</w:t>
              </w:r>
            </w:ins>
          </w:p>
          <w:p>
            <w:pPr>
              <w:numPr>
                <w:ilvl w:val="-1"/>
                <w:numId w:val="0"/>
              </w:numPr>
              <w:rPr>
                <w:ins w:id="53" w:author="火云邪神1418612843 [2]" w:date="2020-07-10T13:20:25Z"/>
                <w:rFonts w:hint="eastAsia" w:cs="宋体" w:asciiTheme="minorHAnsi" w:hAnsiTheme="minorHAnsi" w:eastAsiaTheme="minorEastAsia"/>
                <w:b w:val="0"/>
                <w:bCs w:val="0"/>
                <w:sz w:val="21"/>
                <w:szCs w:val="22"/>
              </w:rPr>
            </w:pPr>
            <w:ins w:id="54" w:author="火云邪神1418612843 [2]" w:date="2020-07-10T13:35:27Z">
              <w:r>
                <w:rPr>
                  <w:rFonts w:hint="eastAsia" w:cs="宋体"/>
                  <w:lang w:val="en-US" w:eastAsia="zh-CN"/>
                </w:rPr>
                <w:t>4</w:t>
              </w:r>
            </w:ins>
            <w:ins w:id="55" w:author="火云邪神1418612843 [2]" w:date="2020-07-10T13:35:30Z">
              <w:r>
                <w:rPr>
                  <w:rFonts w:hint="eastAsia" w:cs="宋体"/>
                  <w:lang w:val="en-US" w:eastAsia="zh-CN"/>
                </w:rPr>
                <w:t>.</w:t>
              </w:r>
            </w:ins>
            <w:ins w:id="56" w:author="火云邪神1418612843 [2]" w:date="2020-07-10T13:18:00Z">
              <w:r>
                <w:rPr>
                  <w:rFonts w:hint="eastAsia" w:cs="宋体"/>
                  <w:rPrChange w:id="57" w:author="火云邪神1418612843 [2]" w:date="2020-07-10T13:18:09Z">
                    <w:rPr>
                      <w:rFonts w:hint="eastAsia"/>
                    </w:rPr>
                  </w:rPrChange>
                </w:rPr>
                <w:t>转</w:t>
              </w:r>
            </w:ins>
            <w:ins w:id="58" w:author="火云邪神1418612843 [2]" w:date="2020-07-10T13:18:00Z">
              <w:r>
                <w:rPr>
                  <w:rFonts w:hint="eastAsia" w:cs="宋体"/>
                  <w:lang w:val="en-US" w:eastAsia="zh-CN"/>
                  <w:rPrChange w:id="59" w:author="火云邪神1418612843 [2]" w:date="2020-07-10T13:18:09Z">
                    <w:rPr>
                      <w:rFonts w:hint="eastAsia"/>
                      <w:lang w:val="en-US" w:eastAsia="zh-CN"/>
                    </w:rPr>
                  </w:rPrChange>
                </w:rPr>
                <w:t>再</w:t>
              </w:r>
            </w:ins>
            <w:ins w:id="60" w:author="火云邪神1418612843 [2]" w:date="2020-07-10T13:18:00Z">
              <w:r>
                <w:rPr>
                  <w:rFonts w:hint="eastAsia" w:cs="宋体"/>
                  <w:rPrChange w:id="61" w:author="火云邪神1418612843 [2]" w:date="2020-07-10T13:18:09Z">
                    <w:rPr>
                      <w:rFonts w:hint="eastAsia"/>
                    </w:rPr>
                  </w:rPrChange>
                </w:rPr>
                <w:t>贴现业务记账</w:t>
              </w:r>
            </w:ins>
            <w:ins w:id="62" w:author="火云邪神1418612843 [2]" w:date="2020-07-10T13:18:00Z">
              <w:r>
                <w:rPr>
                  <w:rFonts w:hint="eastAsia" w:cs="宋体"/>
                  <w:sz w:val="21"/>
                  <w:szCs w:val="22"/>
                </w:rPr>
                <w:t>指令</w:t>
              </w:r>
            </w:ins>
            <w:ins w:id="63" w:author="火云邪神1418612843 [2]" w:date="2020-07-10T13:18:00Z">
              <w:r>
                <w:rPr>
                  <w:rFonts w:hint="eastAsia" w:cs="宋体"/>
                  <w:rPrChange w:id="64" w:author="火云邪神1418612843 [2]" w:date="2020-07-10T13:18:09Z">
                    <w:rPr>
                      <w:rFonts w:hint="eastAsia"/>
                    </w:rPr>
                  </w:rPrChange>
                </w:rPr>
                <w:t>（</w:t>
              </w:r>
            </w:ins>
            <w:ins w:id="65" w:author="火云邪神1418612843 [2]" w:date="2020-07-20T09:39:22Z">
              <w:r>
                <w:rPr>
                  <w:rFonts w:hint="eastAsia" w:cs="宋体"/>
                  <w:lang w:val="en-US" w:eastAsia="zh-CN"/>
                </w:rPr>
                <w:t>CM</w:t>
              </w:r>
            </w:ins>
            <w:ins w:id="66" w:author="火云邪神1418612843 [2]" w:date="2020-07-20T09:39:23Z">
              <w:r>
                <w:rPr>
                  <w:rFonts w:hint="eastAsia" w:cs="宋体"/>
                  <w:lang w:val="en-US" w:eastAsia="zh-CN"/>
                </w:rPr>
                <w:t>S</w:t>
              </w:r>
            </w:ins>
            <w:ins w:id="67" w:author="火云邪神1418612843 [2]" w:date="2020-07-10T13:18:00Z">
              <w:r>
                <w:rPr>
                  <w:rFonts w:hint="eastAsia" w:cs="宋体"/>
                  <w:rPrChange w:id="68" w:author="火云邪神1418612843 [2]" w:date="2020-07-10T13:18:09Z">
                    <w:rPr>
                      <w:rFonts w:hint="eastAsia"/>
                    </w:rPr>
                  </w:rPrChange>
                </w:rPr>
                <w:t>10）</w:t>
              </w:r>
            </w:ins>
            <w:ins w:id="69" w:author="火云邪神1418612843 [2]" w:date="2020-07-10T13:19:31Z">
              <w:r>
                <w:rPr>
                  <w:rFonts w:hint="eastAsia" w:cs="宋体" w:asciiTheme="minorHAnsi" w:hAnsiTheme="minorHAnsi" w:eastAsiaTheme="minorEastAsia"/>
                  <w:b w:val="0"/>
                  <w:bCs w:val="0"/>
                  <w:sz w:val="21"/>
                  <w:szCs w:val="22"/>
                  <w:lang w:val="en-US" w:eastAsia="zh-CN"/>
                </w:rPr>
                <w:t>5</w:t>
              </w:r>
            </w:ins>
            <w:ins w:id="70" w:author="火云邪神1418612843 [2]" w:date="2020-07-10T13:19:33Z">
              <w:r>
                <w:rPr>
                  <w:rFonts w:hint="eastAsia" w:cs="宋体" w:asciiTheme="minorHAnsi" w:hAnsiTheme="minorHAnsi" w:eastAsiaTheme="minorEastAsia"/>
                  <w:b w:val="0"/>
                  <w:bCs w:val="0"/>
                  <w:sz w:val="21"/>
                  <w:szCs w:val="22"/>
                  <w:lang w:val="en-US" w:eastAsia="zh-CN"/>
                </w:rPr>
                <w:t>.</w:t>
              </w:r>
            </w:ins>
            <w:ins w:id="71" w:author="火云邪神1418612843 [2]" w:date="2020-07-10T13:18:51Z">
              <w:r>
                <w:rPr>
                  <w:rFonts w:hint="eastAsia" w:cs="宋体" w:asciiTheme="minorHAnsi" w:hAnsiTheme="minorHAnsi" w:eastAsiaTheme="minorEastAsia"/>
                  <w:b w:val="0"/>
                  <w:bCs w:val="0"/>
                  <w:sz w:val="21"/>
                  <w:szCs w:val="22"/>
                </w:rPr>
                <w:t>承兑业务挑票（</w:t>
              </w:r>
            </w:ins>
            <w:ins w:id="72" w:author="火云邪神1418612843 [2]" w:date="2020-07-19T19:23:58Z">
              <w:r>
                <w:rPr>
                  <w:rFonts w:hint="eastAsia" w:cs="宋体"/>
                  <w:b w:val="0"/>
                  <w:bCs w:val="0"/>
                  <w:sz w:val="21"/>
                  <w:szCs w:val="22"/>
                  <w:lang w:eastAsia="zh-CN"/>
                </w:rPr>
                <w:t>CIS</w:t>
              </w:r>
            </w:ins>
            <w:ins w:id="73" w:author="火云邪神1418612843 [2]" w:date="2020-07-10T13:18:51Z">
              <w:r>
                <w:rPr>
                  <w:rFonts w:hint="eastAsia" w:cs="宋体" w:asciiTheme="minorHAnsi" w:hAnsiTheme="minorHAnsi" w:eastAsiaTheme="minorEastAsia"/>
                  <w:b w:val="0"/>
                  <w:bCs w:val="0"/>
                  <w:sz w:val="21"/>
                  <w:szCs w:val="22"/>
                </w:rPr>
                <w:t>20）</w:t>
              </w:r>
            </w:ins>
          </w:p>
          <w:p>
            <w:pPr>
              <w:numPr>
                <w:ilvl w:val="-1"/>
                <w:numId w:val="0"/>
              </w:numPr>
              <w:rPr>
                <w:ins w:id="74" w:author="火云邪神1418612843 [2]" w:date="2020-07-10T13:21:51Z"/>
                <w:rFonts w:hint="eastAsia" w:cs="宋体" w:asciiTheme="minorHAnsi" w:hAnsiTheme="minorHAnsi" w:eastAsiaTheme="minorEastAsia"/>
                <w:b w:val="0"/>
                <w:bCs w:val="0"/>
                <w:sz w:val="21"/>
                <w:szCs w:val="22"/>
              </w:rPr>
            </w:pPr>
            <w:ins w:id="75" w:author="火云邪神1418612843 [2]" w:date="2020-07-10T13:21:58Z">
              <w:r>
                <w:rPr>
                  <w:rFonts w:hint="eastAsia" w:cs="宋体"/>
                  <w:b w:val="0"/>
                  <w:bCs w:val="0"/>
                  <w:sz w:val="21"/>
                  <w:szCs w:val="22"/>
                  <w:lang w:val="en-US" w:eastAsia="zh-CN"/>
                </w:rPr>
                <w:t>6</w:t>
              </w:r>
            </w:ins>
            <w:ins w:id="76" w:author="火云邪神1418612843 [2]" w:date="2020-07-10T13:20:13Z">
              <w:r>
                <w:rPr>
                  <w:rFonts w:hint="eastAsia" w:cs="宋体" w:asciiTheme="minorHAnsi" w:hAnsiTheme="minorHAnsi" w:eastAsiaTheme="minorEastAsia"/>
                  <w:b w:val="0"/>
                  <w:bCs w:val="0"/>
                  <w:sz w:val="21"/>
                  <w:szCs w:val="22"/>
                </w:rPr>
                <w:t>承兑业务放行（</w:t>
              </w:r>
            </w:ins>
            <w:ins w:id="77" w:author="火云邪神1418612843 [2]" w:date="2020-07-19T19:23:58Z">
              <w:r>
                <w:rPr>
                  <w:rFonts w:hint="eastAsia" w:cs="宋体"/>
                  <w:b w:val="0"/>
                  <w:bCs w:val="0"/>
                  <w:sz w:val="21"/>
                  <w:szCs w:val="22"/>
                  <w:lang w:eastAsia="zh-CN"/>
                </w:rPr>
                <w:t>CIS</w:t>
              </w:r>
            </w:ins>
            <w:ins w:id="78" w:author="火云邪神1418612843 [2]" w:date="2020-07-10T13:20:13Z">
              <w:r>
                <w:rPr>
                  <w:rFonts w:hint="eastAsia" w:cs="宋体" w:asciiTheme="minorHAnsi" w:hAnsiTheme="minorHAnsi" w:eastAsiaTheme="minorEastAsia"/>
                  <w:b w:val="0"/>
                  <w:bCs w:val="0"/>
                  <w:sz w:val="21"/>
                  <w:szCs w:val="22"/>
                </w:rPr>
                <w:t>21）</w:t>
              </w:r>
            </w:ins>
          </w:p>
          <w:p>
            <w:pPr>
              <w:numPr>
                <w:ilvl w:val="-1"/>
                <w:numId w:val="0"/>
              </w:numPr>
              <w:ind w:left="0"/>
              <w:rPr>
                <w:ins w:id="79" w:author="火云邪神1418612843 [2]" w:date="2020-07-10T13:22:24Z"/>
                <w:rFonts w:hint="eastAsia" w:cs="宋体" w:asciiTheme="minorHAnsi" w:hAnsiTheme="minorHAnsi" w:eastAsiaTheme="minorEastAsia"/>
                <w:b w:val="0"/>
                <w:bCs w:val="0"/>
                <w:sz w:val="21"/>
                <w:szCs w:val="22"/>
              </w:rPr>
            </w:pPr>
            <w:ins w:id="80" w:author="火云邪神1418612843 [2]" w:date="2020-07-19T16:42:12Z">
              <w:r>
                <w:rPr>
                  <w:rFonts w:hint="eastAsia" w:cs="宋体"/>
                  <w:b w:val="0"/>
                  <w:bCs w:val="0"/>
                  <w:sz w:val="21"/>
                  <w:szCs w:val="22"/>
                  <w:lang w:val="en-US" w:eastAsia="zh-CN"/>
                </w:rPr>
                <w:t>7</w:t>
              </w:r>
            </w:ins>
            <w:ins w:id="81" w:author="火云邪神1418612843 [2]" w:date="2020-07-10T13:22:27Z">
              <w:r>
                <w:rPr>
                  <w:rFonts w:hint="eastAsia" w:cs="宋体" w:asciiTheme="minorHAnsi" w:hAnsiTheme="minorHAnsi" w:eastAsiaTheme="minorEastAsia"/>
                  <w:b w:val="0"/>
                  <w:bCs w:val="0"/>
                  <w:sz w:val="21"/>
                  <w:szCs w:val="22"/>
                  <w:lang w:val="en-US" w:eastAsia="zh-CN"/>
                </w:rPr>
                <w:t>.</w:t>
              </w:r>
            </w:ins>
            <w:ins w:id="82" w:author="火云邪神1418612843 [2]" w:date="2020-07-10T13:22:24Z">
              <w:r>
                <w:rPr>
                  <w:rFonts w:hint="eastAsia" w:cs="宋体" w:asciiTheme="minorHAnsi" w:hAnsiTheme="minorHAnsi" w:eastAsiaTheme="minorEastAsia"/>
                  <w:b w:val="0"/>
                  <w:bCs w:val="0"/>
                  <w:sz w:val="21"/>
                  <w:szCs w:val="22"/>
                </w:rPr>
                <w:t>贴现业务记账（</w:t>
              </w:r>
            </w:ins>
            <w:ins w:id="83" w:author="火云邪神1418612843 [2]" w:date="2020-07-20T09:39:14Z">
              <w:r>
                <w:rPr>
                  <w:rFonts w:hint="eastAsia" w:cs="宋体"/>
                  <w:b w:val="0"/>
                  <w:bCs w:val="0"/>
                  <w:sz w:val="21"/>
                  <w:szCs w:val="22"/>
                  <w:lang w:val="en-US" w:eastAsia="zh-CN"/>
                </w:rPr>
                <w:t>C</w:t>
              </w:r>
            </w:ins>
            <w:ins w:id="84" w:author="火云邪神1418612843 [2]" w:date="2020-07-20T09:39:15Z">
              <w:r>
                <w:rPr>
                  <w:rFonts w:hint="eastAsia" w:cs="宋体"/>
                  <w:b w:val="0"/>
                  <w:bCs w:val="0"/>
                  <w:sz w:val="21"/>
                  <w:szCs w:val="22"/>
                  <w:lang w:val="en-US" w:eastAsia="zh-CN"/>
                </w:rPr>
                <w:t>MS</w:t>
              </w:r>
            </w:ins>
            <w:ins w:id="85" w:author="火云邪神1418612843 [2]" w:date="2020-07-10T13:22:24Z">
              <w:r>
                <w:rPr>
                  <w:rFonts w:hint="eastAsia" w:cs="宋体" w:asciiTheme="minorHAnsi" w:hAnsiTheme="minorHAnsi" w:eastAsiaTheme="minorEastAsia"/>
                  <w:b w:val="0"/>
                  <w:bCs w:val="0"/>
                  <w:sz w:val="21"/>
                  <w:szCs w:val="22"/>
                </w:rPr>
                <w:t>25）</w:t>
              </w:r>
            </w:ins>
          </w:p>
          <w:p>
            <w:pPr>
              <w:numPr>
                <w:ilvl w:val="0"/>
                <w:numId w:val="0"/>
              </w:numPr>
              <w:rPr>
                <w:ins w:id="86" w:author="火云邪神1418612843 [2]" w:date="2020-07-10T13:24:31Z"/>
                <w:rFonts w:hint="eastAsia" w:cs="宋体" w:asciiTheme="minorHAnsi" w:hAnsiTheme="minorHAnsi" w:eastAsiaTheme="minorEastAsia"/>
                <w:b w:val="0"/>
                <w:bCs w:val="0"/>
                <w:sz w:val="21"/>
                <w:szCs w:val="22"/>
              </w:rPr>
            </w:pPr>
            <w:ins w:id="87" w:author="火云邪神1418612843 [2]" w:date="2020-07-19T16:42:16Z">
              <w:r>
                <w:rPr>
                  <w:rFonts w:hint="eastAsia" w:cs="宋体"/>
                  <w:b w:val="0"/>
                  <w:bCs w:val="0"/>
                  <w:sz w:val="21"/>
                  <w:szCs w:val="22"/>
                  <w:lang w:val="en-US" w:eastAsia="zh-CN"/>
                </w:rPr>
                <w:t>8</w:t>
              </w:r>
            </w:ins>
            <w:ins w:id="88" w:author="火云邪神1418612843 [2]" w:date="2020-07-10T13:24:31Z">
              <w:r>
                <w:rPr>
                  <w:rFonts w:hint="eastAsia" w:cs="宋体" w:asciiTheme="minorHAnsi" w:hAnsiTheme="minorHAnsi" w:eastAsiaTheme="minorEastAsia"/>
                  <w:b w:val="0"/>
                  <w:bCs w:val="0"/>
                  <w:sz w:val="21"/>
                  <w:szCs w:val="22"/>
                  <w:lang w:val="en-US" w:eastAsia="zh-CN"/>
                </w:rPr>
                <w:t>.</w:t>
              </w:r>
            </w:ins>
            <w:ins w:id="89" w:author="火云邪神1418612843 [2]" w:date="2020-07-16T17:05:50Z">
              <w:r>
                <w:rPr>
                  <w:rFonts w:hint="eastAsia" w:cs="宋体"/>
                  <w:b w:val="0"/>
                  <w:bCs w:val="0"/>
                  <w:sz w:val="21"/>
                  <w:szCs w:val="22"/>
                  <w:lang w:val="en-US" w:eastAsia="zh-CN"/>
                </w:rPr>
                <w:t>票交所</w:t>
              </w:r>
            </w:ins>
            <w:ins w:id="90" w:author="火云邪神1418612843 [2]" w:date="2020-07-16T17:05:43Z">
              <w:r>
                <w:rPr>
                  <w:rFonts w:hint="eastAsia" w:cs="宋体"/>
                  <w:b w:val="0"/>
                  <w:bCs w:val="0"/>
                  <w:sz w:val="21"/>
                  <w:szCs w:val="22"/>
                  <w:lang w:val="en-US" w:eastAsia="zh-CN"/>
                </w:rPr>
                <w:t>收回</w:t>
              </w:r>
            </w:ins>
            <w:ins w:id="91" w:author="火云邪神1418612843 [2]" w:date="2020-07-16T17:05:44Z">
              <w:r>
                <w:rPr>
                  <w:rFonts w:hint="eastAsia" w:cs="宋体"/>
                  <w:b w:val="0"/>
                  <w:bCs w:val="0"/>
                  <w:sz w:val="21"/>
                  <w:szCs w:val="22"/>
                  <w:lang w:val="en-US" w:eastAsia="zh-CN"/>
                </w:rPr>
                <w:t>票据</w:t>
              </w:r>
            </w:ins>
            <w:ins w:id="92" w:author="火云邪神1418612843 [2]" w:date="2020-07-10T13:24:31Z">
              <w:r>
                <w:rPr>
                  <w:rFonts w:hint="eastAsia" w:cs="宋体" w:asciiTheme="minorHAnsi" w:hAnsiTheme="minorHAnsi" w:eastAsiaTheme="minorEastAsia"/>
                  <w:b w:val="0"/>
                  <w:bCs w:val="0"/>
                  <w:sz w:val="21"/>
                  <w:szCs w:val="22"/>
                </w:rPr>
                <w:t>记账指令（</w:t>
              </w:r>
            </w:ins>
            <w:ins w:id="93" w:author="火云邪神1418612843 [2]" w:date="2020-07-20T09:38:39Z">
              <w:r>
                <w:rPr>
                  <w:rFonts w:hint="eastAsia" w:cs="宋体"/>
                  <w:b w:val="0"/>
                  <w:bCs w:val="0"/>
                  <w:sz w:val="21"/>
                  <w:szCs w:val="22"/>
                  <w:lang w:val="en-US" w:eastAsia="zh-CN"/>
                </w:rPr>
                <w:t>CM</w:t>
              </w:r>
            </w:ins>
            <w:ins w:id="94" w:author="火云邪神1418612843 [2]" w:date="2020-07-20T09:38:40Z">
              <w:r>
                <w:rPr>
                  <w:rFonts w:hint="eastAsia" w:cs="宋体"/>
                  <w:b w:val="0"/>
                  <w:bCs w:val="0"/>
                  <w:sz w:val="21"/>
                  <w:szCs w:val="22"/>
                  <w:lang w:val="en-US" w:eastAsia="zh-CN"/>
                </w:rPr>
                <w:t>S</w:t>
              </w:r>
            </w:ins>
            <w:ins w:id="95" w:author="火云邪神1418612843 [2]" w:date="2020-07-10T13:24:31Z">
              <w:r>
                <w:rPr>
                  <w:rFonts w:hint="eastAsia" w:cs="宋体" w:asciiTheme="minorHAnsi" w:hAnsiTheme="minorHAnsi" w:eastAsiaTheme="minorEastAsia"/>
                  <w:b w:val="0"/>
                  <w:bCs w:val="0"/>
                  <w:sz w:val="21"/>
                  <w:szCs w:val="22"/>
                </w:rPr>
                <w:t>30）</w:t>
              </w:r>
            </w:ins>
          </w:p>
          <w:p>
            <w:pPr>
              <w:rPr>
                <w:ins w:id="96" w:author="火云邪神1418612843 [2]" w:date="2020-07-10T13:34:02Z"/>
                <w:rFonts w:hint="eastAsia" w:cs="宋体" w:asciiTheme="minorHAnsi" w:hAnsiTheme="minorHAnsi" w:eastAsiaTheme="minorEastAsia"/>
                <w:b w:val="0"/>
                <w:bCs w:val="0"/>
                <w:sz w:val="21"/>
                <w:szCs w:val="22"/>
              </w:rPr>
            </w:pPr>
            <w:ins w:id="97" w:author="火云邪神1418612843 [2]" w:date="2020-07-19T16:42:19Z">
              <w:r>
                <w:rPr>
                  <w:rFonts w:hint="eastAsia" w:cs="宋体"/>
                  <w:b w:val="0"/>
                  <w:bCs w:val="0"/>
                  <w:sz w:val="21"/>
                  <w:szCs w:val="22"/>
                  <w:lang w:val="en-US" w:eastAsia="zh-CN"/>
                </w:rPr>
                <w:t>9</w:t>
              </w:r>
            </w:ins>
            <w:ins w:id="98" w:author="火云邪神1418612843 [2]" w:date="2020-07-10T13:34:02Z">
              <w:r>
                <w:rPr>
                  <w:rFonts w:hint="eastAsia" w:cs="宋体" w:asciiTheme="minorHAnsi" w:hAnsiTheme="minorHAnsi" w:eastAsiaTheme="minorEastAsia"/>
                  <w:b w:val="0"/>
                  <w:bCs w:val="0"/>
                  <w:sz w:val="21"/>
                  <w:szCs w:val="22"/>
                  <w:lang w:val="en-US" w:eastAsia="zh-CN"/>
                </w:rPr>
                <w:t>.</w:t>
              </w:r>
            </w:ins>
            <w:ins w:id="99" w:author="火云邪神1418612843 [2]" w:date="2020-07-10T13:34:02Z">
              <w:r>
                <w:rPr>
                  <w:rFonts w:hint="eastAsia" w:cs="宋体" w:asciiTheme="minorHAnsi" w:hAnsiTheme="minorHAnsi" w:eastAsiaTheme="minorEastAsia"/>
                  <w:b w:val="0"/>
                  <w:bCs w:val="0"/>
                  <w:sz w:val="21"/>
                  <w:szCs w:val="22"/>
                </w:rPr>
                <w:t>银承到期</w:t>
              </w:r>
            </w:ins>
            <w:ins w:id="100" w:author="火云邪神1418612843 [2]" w:date="2020-07-10T13:34:02Z">
              <w:r>
                <w:rPr>
                  <w:rFonts w:hint="eastAsia" w:cs="宋体" w:asciiTheme="minorHAnsi" w:hAnsiTheme="minorHAnsi" w:eastAsiaTheme="minorEastAsia"/>
                  <w:b w:val="0"/>
                  <w:bCs w:val="0"/>
                  <w:sz w:val="21"/>
                  <w:szCs w:val="22"/>
                  <w:lang w:val="en-US" w:eastAsia="zh-CN"/>
                </w:rPr>
                <w:t>手动扣款生产代办</w:t>
              </w:r>
            </w:ins>
            <w:ins w:id="101" w:author="火云邪神1418612843 [2]" w:date="2020-07-10T13:34:02Z">
              <w:r>
                <w:rPr>
                  <w:rFonts w:hint="eastAsia" w:cs="宋体" w:asciiTheme="minorHAnsi" w:hAnsiTheme="minorHAnsi" w:eastAsiaTheme="minorEastAsia"/>
                  <w:b w:val="0"/>
                  <w:bCs w:val="0"/>
                  <w:sz w:val="21"/>
                  <w:szCs w:val="22"/>
                </w:rPr>
                <w:t>(</w:t>
              </w:r>
            </w:ins>
            <w:ins w:id="102" w:author="火云邪神1418612843 [2]" w:date="2020-07-20T09:42:09Z">
              <w:r>
                <w:rPr>
                  <w:rFonts w:hint="eastAsia"/>
                  <w:lang w:val="en-US" w:eastAsia="zh-CN"/>
                </w:rPr>
                <w:t>CMS</w:t>
              </w:r>
            </w:ins>
            <w:ins w:id="103" w:author="火云邪神1418612843 [2]" w:date="2020-07-10T13:34:02Z">
              <w:r>
                <w:rPr>
                  <w:rFonts w:hint="eastAsia" w:cs="宋体" w:asciiTheme="minorHAnsi" w:hAnsiTheme="minorHAnsi" w:eastAsiaTheme="minorEastAsia"/>
                  <w:b w:val="0"/>
                  <w:bCs w:val="0"/>
                  <w:sz w:val="21"/>
                  <w:szCs w:val="22"/>
                </w:rPr>
                <w:t>38)</w:t>
              </w:r>
            </w:ins>
          </w:p>
          <w:p>
            <w:pPr>
              <w:rPr>
                <w:ins w:id="104" w:author="火云邪神1418612843 [2]" w:date="2020-07-16T17:09:16Z"/>
                <w:rFonts w:hint="eastAsia" w:cs="宋体"/>
              </w:rPr>
            </w:pPr>
            <w:ins w:id="105" w:author="火云邪神1418612843 [2]" w:date="2020-07-19T16:42:22Z">
              <w:r>
                <w:rPr>
                  <w:rFonts w:hint="eastAsia" w:cs="宋体"/>
                  <w:lang w:val="en-US" w:eastAsia="zh-CN"/>
                </w:rPr>
                <w:t>10</w:t>
              </w:r>
            </w:ins>
            <w:ins w:id="106" w:author="火云邪神1418612843 [2]" w:date="2020-07-10T13:34:52Z">
              <w:r>
                <w:rPr>
                  <w:rFonts w:hint="eastAsia" w:cs="宋体"/>
                  <w:lang w:val="en-US" w:eastAsia="zh-CN"/>
                  <w:rPrChange w:id="107" w:author="火云邪神1418612843 [2]" w:date="2020-07-10T13:34:57Z">
                    <w:rPr>
                      <w:rFonts w:hint="eastAsia"/>
                      <w:lang w:val="en-US" w:eastAsia="zh-CN"/>
                    </w:rPr>
                  </w:rPrChange>
                </w:rPr>
                <w:t>.扣备款代办任务成功处理接口</w:t>
              </w:r>
            </w:ins>
            <w:ins w:id="108" w:author="火云邪神1418612843 [2]" w:date="2020-07-10T13:34:52Z">
              <w:r>
                <w:rPr>
                  <w:rFonts w:hint="eastAsia" w:cs="宋体"/>
                  <w:rPrChange w:id="109" w:author="火云邪神1418612843 [2]" w:date="2020-07-10T13:34:57Z">
                    <w:rPr>
                      <w:rFonts w:hint="eastAsia"/>
                    </w:rPr>
                  </w:rPrChange>
                </w:rPr>
                <w:t>(</w:t>
              </w:r>
            </w:ins>
            <w:ins w:id="110" w:author="火云邪神1418612843 [2]" w:date="2020-07-19T19:23:58Z">
              <w:r>
                <w:rPr>
                  <w:rFonts w:hint="eastAsia" w:cs="宋体"/>
                  <w:lang w:eastAsia="zh-CN"/>
                </w:rPr>
                <w:t>CIS</w:t>
              </w:r>
            </w:ins>
            <w:ins w:id="111" w:author="火云邪神1418612843 [2]" w:date="2020-07-10T13:34:52Z">
              <w:r>
                <w:rPr>
                  <w:rFonts w:hint="eastAsia" w:cs="宋体"/>
                  <w:lang w:val="en-US" w:eastAsia="zh-CN"/>
                  <w:rPrChange w:id="112" w:author="火云邪神1418612843 [2]" w:date="2020-07-10T13:34:57Z">
                    <w:rPr>
                      <w:rFonts w:hint="eastAsia"/>
                      <w:lang w:val="en-US" w:eastAsia="zh-CN"/>
                    </w:rPr>
                  </w:rPrChange>
                </w:rPr>
                <w:t>12</w:t>
              </w:r>
            </w:ins>
            <w:ins w:id="113" w:author="火云邪神1418612843 [2]" w:date="2020-07-10T13:34:52Z">
              <w:r>
                <w:rPr>
                  <w:rFonts w:hint="eastAsia" w:cs="宋体"/>
                  <w:rPrChange w:id="114" w:author="火云邪神1418612843 [2]" w:date="2020-07-10T13:34:57Z">
                    <w:rPr>
                      <w:rFonts w:hint="eastAsia"/>
                    </w:rPr>
                  </w:rPrChange>
                </w:rPr>
                <w:t>)</w:t>
              </w:r>
            </w:ins>
          </w:p>
          <w:p>
            <w:pPr>
              <w:pStyle w:val="2"/>
              <w:ind w:firstLine="0" w:firstLineChars="0"/>
              <w:rPr>
                <w:ins w:id="115" w:author="火云邪神1418612843 [2]" w:date="2020-07-16T17:13:09Z"/>
                <w:rFonts w:hint="eastAsia"/>
                <w:lang w:val="en-US"/>
              </w:rPr>
            </w:pPr>
            <w:ins w:id="116" w:author="火云邪神1418612843 [2]" w:date="2020-07-19T16:42:25Z">
              <w:r>
                <w:rPr>
                  <w:rFonts w:hint="eastAsia"/>
                  <w:lang w:val="en-US" w:eastAsia="zh-CN"/>
                </w:rPr>
                <w:t>1</w:t>
              </w:r>
            </w:ins>
            <w:ins w:id="117" w:author="火云邪神1418612843 [2]" w:date="2020-07-19T16:43:49Z">
              <w:r>
                <w:rPr>
                  <w:rFonts w:hint="eastAsia"/>
                  <w:lang w:val="en-US" w:eastAsia="zh-CN"/>
                </w:rPr>
                <w:t>1</w:t>
              </w:r>
            </w:ins>
            <w:ins w:id="118" w:author="火云邪神1418612843 [2]" w:date="2020-07-16T17:09:21Z">
              <w:r>
                <w:rPr>
                  <w:rFonts w:hint="eastAsia"/>
                  <w:lang w:val="en-US" w:eastAsia="zh-CN"/>
                </w:rPr>
                <w:t>.</w:t>
              </w:r>
            </w:ins>
            <w:ins w:id="119" w:author="火云邪神1418612843 [2]" w:date="2020-07-16T17:13:09Z">
              <w:r>
                <w:rPr>
                  <w:rFonts w:hint="eastAsia"/>
                  <w:lang w:val="en-US" w:eastAsia="zh-CN"/>
                </w:rPr>
                <w:t>同步票据状态</w:t>
              </w:r>
            </w:ins>
            <w:ins w:id="120" w:author="火云邪神1418612843 [2]" w:date="2020-07-16T17:13:18Z">
              <w:r>
                <w:rPr>
                  <w:rFonts w:hint="eastAsia"/>
                  <w:lang w:val="en-US" w:eastAsia="zh-CN"/>
                </w:rPr>
                <w:t>(</w:t>
              </w:r>
            </w:ins>
            <w:ins w:id="121" w:author="火云邪神1418612843 [2]" w:date="2020-07-20T09:38:56Z">
              <w:r>
                <w:rPr>
                  <w:rFonts w:hint="eastAsia"/>
                  <w:lang w:val="en-US" w:eastAsia="zh-CN"/>
                </w:rPr>
                <w:t>C</w:t>
              </w:r>
            </w:ins>
            <w:ins w:id="122" w:author="火云邪神1418612843 [2]" w:date="2020-07-20T09:38:57Z">
              <w:r>
                <w:rPr>
                  <w:rFonts w:hint="eastAsia"/>
                  <w:lang w:val="en-US" w:eastAsia="zh-CN"/>
                </w:rPr>
                <w:t>M</w:t>
              </w:r>
            </w:ins>
            <w:ins w:id="123" w:author="火云邪神1418612843 [2]" w:date="2020-07-20T09:38:58Z">
              <w:r>
                <w:rPr>
                  <w:rFonts w:hint="eastAsia"/>
                  <w:lang w:val="en-US" w:eastAsia="zh-CN"/>
                </w:rPr>
                <w:t>S</w:t>
              </w:r>
            </w:ins>
            <w:ins w:id="124" w:author="火云邪神1418612843 [2]" w:date="2020-07-16T17:13:20Z">
              <w:r>
                <w:rPr>
                  <w:rFonts w:hint="eastAsia"/>
                </w:rPr>
                <w:t>4</w:t>
              </w:r>
            </w:ins>
            <w:ins w:id="125" w:author="火云邪神1418612843 [2]" w:date="2020-07-16T17:13:20Z">
              <w:r>
                <w:rPr>
                  <w:rFonts w:hint="eastAsia"/>
                  <w:lang w:val="en-US" w:eastAsia="zh-CN"/>
                </w:rPr>
                <w:t>4</w:t>
              </w:r>
            </w:ins>
            <w:ins w:id="126" w:author="火云邪神1418612843 [2]" w:date="2020-07-16T17:13:18Z">
              <w:r>
                <w:rPr>
                  <w:rFonts w:hint="eastAsia"/>
                  <w:lang w:val="en-US" w:eastAsia="zh-CN"/>
                </w:rPr>
                <w:t>)</w:t>
              </w:r>
            </w:ins>
          </w:p>
          <w:p>
            <w:pPr>
              <w:rPr>
                <w:rFonts w:hint="eastAsia" w:cs="宋体"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rPr>
                <w:rFonts w:cs="宋体"/>
              </w:rPr>
            </w:pPr>
            <w:r>
              <w:rPr>
                <w:rFonts w:hint="eastAsia" w:cs="宋体"/>
              </w:rPr>
              <w:t>系统流水号</w:t>
            </w:r>
          </w:p>
        </w:tc>
        <w:tc>
          <w:tcPr>
            <w:tcW w:w="2301" w:type="dxa"/>
          </w:tcPr>
          <w:p>
            <w:pPr>
              <w:rPr>
                <w:rFonts w:cs="宋体"/>
              </w:rPr>
            </w:pPr>
            <w:r>
              <w:rPr>
                <w:rFonts w:cs="宋体"/>
              </w:rPr>
              <w:t>KEHUJM</w:t>
            </w:r>
          </w:p>
        </w:tc>
        <w:tc>
          <w:tcPr>
            <w:tcW w:w="682" w:type="dxa"/>
          </w:tcPr>
          <w:p>
            <w:pPr>
              <w:rPr>
                <w:rFonts w:cs="宋体"/>
              </w:rPr>
            </w:pPr>
            <w:r>
              <w:rPr>
                <w:rFonts w:hint="eastAsia" w:cs="宋体"/>
              </w:rPr>
              <w:t>10</w:t>
            </w:r>
          </w:p>
        </w:tc>
        <w:tc>
          <w:tcPr>
            <w:tcW w:w="3348" w:type="dxa"/>
          </w:tcPr>
          <w:p>
            <w:pPr>
              <w:pStyle w:val="10"/>
              <w:rPr>
                <w:rFonts w:ascii="Times New Roman" w:hAnsi="Times New Roman"/>
                <w:szCs w:val="24"/>
              </w:rPr>
            </w:pPr>
            <w:r>
              <w:rPr>
                <w:rFonts w:hint="eastAsia" w:ascii="Times New Roman" w:hAnsi="Times New Roman"/>
                <w:szCs w:val="24"/>
              </w:rPr>
              <w:t>发起者流水号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rPr>
                <w:rFonts w:cs="宋体"/>
              </w:rPr>
            </w:pPr>
            <w:r>
              <w:rPr>
                <w:rFonts w:hint="eastAsia" w:cs="宋体"/>
              </w:rPr>
              <w:t>交易日期</w:t>
            </w:r>
          </w:p>
        </w:tc>
        <w:tc>
          <w:tcPr>
            <w:tcW w:w="2301" w:type="dxa"/>
          </w:tcPr>
          <w:p>
            <w:pPr>
              <w:rPr>
                <w:rFonts w:cs="宋体"/>
              </w:rPr>
            </w:pPr>
            <w:r>
              <w:rPr>
                <w:rFonts w:cs="宋体"/>
              </w:rPr>
              <w:t>JIOYRQ</w:t>
            </w:r>
          </w:p>
        </w:tc>
        <w:tc>
          <w:tcPr>
            <w:tcW w:w="682" w:type="dxa"/>
          </w:tcPr>
          <w:p>
            <w:pPr>
              <w:rPr>
                <w:rFonts w:cs="宋体"/>
              </w:rPr>
            </w:pPr>
            <w:r>
              <w:rPr>
                <w:rFonts w:hint="eastAsia" w:cs="宋体"/>
              </w:rPr>
              <w:t>10</w:t>
            </w:r>
          </w:p>
        </w:tc>
        <w:tc>
          <w:tcPr>
            <w:tcW w:w="3348" w:type="dxa"/>
          </w:tcPr>
          <w:p>
            <w:pPr>
              <w:pStyle w:val="10"/>
              <w:rPr>
                <w:rFonts w:ascii="Times New Roman" w:hAnsi="Times New Roman"/>
                <w:szCs w:val="24"/>
              </w:rPr>
            </w:pPr>
            <w:r>
              <w:rPr>
                <w:rFonts w:hint="eastAsia" w:ascii="Times New Roman" w:hAnsi="Times New Roman"/>
                <w:szCs w:val="24"/>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rPr>
                <w:rFonts w:cs="宋体"/>
              </w:rPr>
            </w:pPr>
            <w:r>
              <w:rPr>
                <w:rFonts w:hint="eastAsia" w:cs="宋体"/>
              </w:rPr>
              <w:t>交易时间</w:t>
            </w:r>
          </w:p>
        </w:tc>
        <w:tc>
          <w:tcPr>
            <w:tcW w:w="2301" w:type="dxa"/>
          </w:tcPr>
          <w:p>
            <w:pPr>
              <w:rPr>
                <w:rFonts w:cs="宋体"/>
              </w:rPr>
            </w:pPr>
            <w:r>
              <w:rPr>
                <w:rFonts w:cs="宋体"/>
              </w:rPr>
              <w:t>JIOY</w:t>
            </w:r>
            <w:r>
              <w:rPr>
                <w:rFonts w:hint="eastAsia" w:cs="宋体"/>
              </w:rPr>
              <w:t>SJ</w:t>
            </w:r>
          </w:p>
        </w:tc>
        <w:tc>
          <w:tcPr>
            <w:tcW w:w="682" w:type="dxa"/>
          </w:tcPr>
          <w:p>
            <w:pPr>
              <w:rPr>
                <w:rFonts w:cs="宋体"/>
              </w:rPr>
            </w:pPr>
            <w:r>
              <w:rPr>
                <w:rFonts w:hint="eastAsia" w:cs="宋体"/>
              </w:rPr>
              <w:t>6</w:t>
            </w:r>
          </w:p>
        </w:tc>
        <w:tc>
          <w:tcPr>
            <w:tcW w:w="3348" w:type="dxa"/>
          </w:tcPr>
          <w:p>
            <w:pPr>
              <w:pStyle w:val="10"/>
              <w:rPr>
                <w:rFonts w:ascii="Times New Roman" w:hAnsi="Times New Roman"/>
                <w:szCs w:val="24"/>
              </w:rPr>
            </w:pPr>
            <w:r>
              <w:rPr>
                <w:rFonts w:ascii="Times New Roman" w:hAnsi="Times New Roman"/>
                <w:szCs w:val="24"/>
              </w:rPr>
              <w:t>H</w:t>
            </w:r>
            <w:r>
              <w:rPr>
                <w:rFonts w:hint="eastAsia" w:ascii="Times New Roman" w:hAnsi="Times New Roman"/>
                <w:szCs w:val="24"/>
              </w:rPr>
              <w:t>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rPr>
                <w:rFonts w:cs="宋体"/>
              </w:rPr>
            </w:pPr>
            <w:r>
              <w:rPr>
                <w:rFonts w:hint="eastAsia"/>
              </w:rPr>
              <w:t>应答码</w:t>
            </w:r>
          </w:p>
        </w:tc>
        <w:tc>
          <w:tcPr>
            <w:tcW w:w="2301" w:type="dxa"/>
          </w:tcPr>
          <w:p>
            <w:pPr>
              <w:rPr>
                <w:rFonts w:cs="宋体"/>
              </w:rPr>
            </w:pPr>
            <w:r>
              <w:rPr>
                <w:rFonts w:hint="eastAsia" w:cs="宋体"/>
              </w:rPr>
              <w:t>PTCWDH</w:t>
            </w:r>
          </w:p>
        </w:tc>
        <w:tc>
          <w:tcPr>
            <w:tcW w:w="682" w:type="dxa"/>
          </w:tcPr>
          <w:p>
            <w:pPr>
              <w:rPr>
                <w:rFonts w:cs="宋体"/>
              </w:rPr>
            </w:pPr>
            <w:r>
              <w:rPr>
                <w:rFonts w:hint="eastAsia" w:cs="宋体"/>
              </w:rPr>
              <w:t>4</w:t>
            </w:r>
          </w:p>
        </w:tc>
        <w:tc>
          <w:tcPr>
            <w:tcW w:w="3348" w:type="dxa"/>
          </w:tcPr>
          <w:p>
            <w:pPr>
              <w:pStyle w:val="10"/>
              <w:rPr>
                <w:rFonts w:ascii="Times New Roman" w:hAnsi="Times New Roman"/>
                <w:szCs w:val="24"/>
              </w:rPr>
            </w:pPr>
            <w:r>
              <w:rPr>
                <w:rFonts w:hint="eastAsia" w:ascii="Times New Roman" w:hAnsi="Times New Roman"/>
                <w:szCs w:val="24"/>
              </w:rPr>
              <w:t>应答交易时必须</w:t>
            </w:r>
          </w:p>
        </w:tc>
      </w:tr>
    </w:tbl>
    <w:p/>
    <w:p>
      <w:pPr>
        <w:pStyle w:val="5"/>
        <w:numPr>
          <w:ilvl w:val="0"/>
          <w:numId w:val="2"/>
        </w:numPr>
      </w:pPr>
      <w:r>
        <w:t>标准报文体</w:t>
      </w:r>
    </w:p>
    <w:p>
      <w:r>
        <w:t>&lt;ROOT&gt;</w:t>
      </w:r>
    </w:p>
    <w:p>
      <w:r>
        <w:tab/>
      </w:r>
      <w:r>
        <w:t>&lt;JIOYDM&gt;</w:t>
      </w:r>
      <w:ins w:id="127" w:author="火云邪神1418612843 [2]" w:date="2020-07-19T19:23:58Z">
        <w:r>
          <w:rPr>
            <w:rFonts w:hint="eastAsia"/>
            <w:lang w:eastAsia="zh-CN"/>
          </w:rPr>
          <w:t>CIS</w:t>
        </w:r>
      </w:ins>
      <w:r>
        <w:t>00&lt;/JIOYDM&gt;</w:t>
      </w:r>
    </w:p>
    <w:p>
      <w:r>
        <w:tab/>
      </w:r>
      <w:r>
        <w:t>&lt;KEHUJM&gt;0011850138&lt;/KEHUJM&gt;</w:t>
      </w:r>
    </w:p>
    <w:p>
      <w:r>
        <w:tab/>
      </w:r>
      <w:r>
        <w:t>&lt;JIOYRQ&gt;2018-05-16&lt;/JIOYRQ&gt;</w:t>
      </w:r>
    </w:p>
    <w:p>
      <w:r>
        <w:tab/>
      </w:r>
      <w:r>
        <w:t>&lt;JIOYSJ&gt;050034&lt;/JIOYSJ&gt;</w:t>
      </w:r>
      <w:r>
        <w:tab/>
      </w:r>
    </w:p>
    <w:p>
      <w:r>
        <w:tab/>
      </w:r>
      <w:r>
        <w:t>&lt;USERTP&gt;0&lt;/USERTP&gt;</w:t>
      </w:r>
    </w:p>
    <w:p>
      <w:pPr>
        <w:ind w:firstLine="420"/>
      </w:pPr>
      <w:r>
        <w:t>&lt;LIST&gt;</w:t>
      </w:r>
    </w:p>
    <w:p>
      <w:pPr>
        <w:ind w:firstLine="420"/>
      </w:pPr>
      <w:r>
        <w:tab/>
      </w:r>
      <w:r>
        <w:t>&lt;USER&gt;</w:t>
      </w:r>
    </w:p>
    <w:p>
      <w:r>
        <w:tab/>
      </w:r>
      <w:r>
        <w:tab/>
      </w:r>
      <w:r>
        <w:tab/>
      </w:r>
      <w:r>
        <w:t>&lt;USERNO&gt;000000&lt;/USERNO&gt;</w:t>
      </w:r>
      <w:r>
        <w:tab/>
      </w:r>
    </w:p>
    <w:p>
      <w:r>
        <w:rPr>
          <w:rFonts w:hint="eastAsia"/>
        </w:rPr>
        <w:tab/>
      </w:r>
      <w:r>
        <w:rPr>
          <w:rFonts w:hint="eastAsia"/>
        </w:rPr>
        <w:tab/>
      </w:r>
      <w:r>
        <w:tab/>
      </w:r>
      <w:r>
        <w:rPr>
          <w:rFonts w:hint="eastAsia"/>
        </w:rPr>
        <w:t>&lt;USERNM&gt;内部系统管理员&lt;/USERNM&gt;</w:t>
      </w:r>
      <w:r>
        <w:rPr>
          <w:rFonts w:hint="eastAsia"/>
        </w:rPr>
        <w:tab/>
      </w:r>
    </w:p>
    <w:p>
      <w:r>
        <w:tab/>
      </w:r>
      <w:r>
        <w:tab/>
      </w:r>
      <w:r>
        <w:tab/>
      </w:r>
      <w:r>
        <w:t>&lt;USERADDR&gt;&lt;/USERADDR&gt;</w:t>
      </w:r>
      <w:r>
        <w:tab/>
      </w:r>
    </w:p>
    <w:p>
      <w:r>
        <w:tab/>
      </w:r>
      <w:r>
        <w:tab/>
      </w:r>
      <w:r>
        <w:tab/>
      </w:r>
      <w:r>
        <w:t>&lt;USERTEL&gt;&lt;/USERTEL&gt;</w:t>
      </w:r>
    </w:p>
    <w:p>
      <w:r>
        <w:tab/>
      </w:r>
      <w:r>
        <w:tab/>
      </w:r>
      <w:r>
        <w:tab/>
      </w:r>
      <w:r>
        <w:t>&lt;USERFAX&gt;&lt;/USERFAX&gt;</w:t>
      </w:r>
    </w:p>
    <w:p>
      <w:r>
        <w:tab/>
      </w:r>
      <w:r>
        <w:tab/>
      </w:r>
      <w:r>
        <w:tab/>
      </w:r>
      <w:r>
        <w:t>&lt;USERCON&gt;&lt;/USERCON&gt;</w:t>
      </w:r>
    </w:p>
    <w:p>
      <w:r>
        <w:tab/>
      </w:r>
      <w:r>
        <w:tab/>
      </w:r>
      <w:r>
        <w:tab/>
      </w:r>
      <w:r>
        <w:t>&lt;USERPOST&gt;&lt;/USERPOST&gt;</w:t>
      </w:r>
      <w:r>
        <w:tab/>
      </w:r>
    </w:p>
    <w:p>
      <w:r>
        <w:tab/>
      </w:r>
      <w:r>
        <w:tab/>
      </w:r>
      <w:r>
        <w:tab/>
      </w:r>
      <w:r>
        <w:t>&lt;USERACC&gt;&lt;/USERACC&gt;</w:t>
      </w:r>
    </w:p>
    <w:p>
      <w:r>
        <w:tab/>
      </w:r>
      <w:r>
        <w:tab/>
      </w:r>
      <w:r>
        <w:tab/>
      </w:r>
      <w:r>
        <w:t>&lt;USERPROVNO&gt;&lt;/USERPROVNO&gt;</w:t>
      </w:r>
    </w:p>
    <w:p>
      <w:r>
        <w:tab/>
      </w:r>
      <w:r>
        <w:tab/>
      </w:r>
      <w:r>
        <w:tab/>
      </w:r>
      <w:r>
        <w:t>&lt;USERPROVNAME&gt;&lt;/USERPROVNAME&gt;</w:t>
      </w:r>
    </w:p>
    <w:p>
      <w:r>
        <w:tab/>
      </w:r>
      <w:r>
        <w:tab/>
      </w:r>
      <w:r>
        <w:tab/>
      </w:r>
      <w:r>
        <w:t>&lt;USERORG&gt;&lt;/USERORG&gt;</w:t>
      </w:r>
    </w:p>
    <w:p>
      <w:r>
        <w:tab/>
      </w:r>
      <w:r>
        <w:tab/>
      </w:r>
      <w:r>
        <w:tab/>
      </w:r>
      <w:r>
        <w:t>&lt;USERBRH&gt;00000000&lt;/USERBRH&gt;</w:t>
      </w:r>
    </w:p>
    <w:p>
      <w:r>
        <w:tab/>
      </w:r>
      <w:r>
        <w:tab/>
      </w:r>
      <w:r>
        <w:tab/>
      </w:r>
      <w:r>
        <w:t>&lt;USERFLAG&gt;2&lt;/USERFLAG&gt;</w:t>
      </w:r>
    </w:p>
    <w:p>
      <w:r>
        <w:tab/>
      </w:r>
      <w:r>
        <w:tab/>
      </w:r>
      <w:r>
        <w:tab/>
      </w:r>
      <w:r>
        <w:t>&lt;USERROLE&gt;00000000&lt;/USERROLE&gt;</w:t>
      </w:r>
    </w:p>
    <w:p>
      <w:r>
        <w:tab/>
      </w:r>
      <w:r>
        <w:tab/>
      </w:r>
      <w:r>
        <w:tab/>
      </w:r>
      <w:r>
        <w:t>&lt;USERTYPE&gt;&lt;/USERTYPE&gt;</w:t>
      </w:r>
    </w:p>
    <w:p>
      <w:r>
        <w:tab/>
      </w:r>
      <w:r>
        <w:tab/>
      </w:r>
      <w:r>
        <w:t>&lt;/ USER &gt;</w:t>
      </w:r>
    </w:p>
    <w:p>
      <w:r>
        <w:tab/>
      </w:r>
      <w:r>
        <w:tab/>
      </w:r>
      <w:r>
        <w:t>&lt; USER &gt;</w:t>
      </w:r>
    </w:p>
    <w:p>
      <w:r>
        <w:tab/>
      </w:r>
      <w:r>
        <w:tab/>
      </w:r>
      <w:r>
        <w:tab/>
      </w:r>
      <w:r>
        <w:t>&lt;USERNO&gt;000000&lt;/USERNO&gt;</w:t>
      </w:r>
      <w:r>
        <w:tab/>
      </w:r>
    </w:p>
    <w:p>
      <w:r>
        <w:rPr>
          <w:rFonts w:hint="eastAsia"/>
        </w:rPr>
        <w:tab/>
      </w:r>
      <w:r>
        <w:rPr>
          <w:rFonts w:hint="eastAsia"/>
        </w:rPr>
        <w:tab/>
      </w:r>
      <w:r>
        <w:tab/>
      </w:r>
      <w:r>
        <w:rPr>
          <w:rFonts w:hint="eastAsia"/>
        </w:rPr>
        <w:t>&lt;USERNM&gt;内部系统管理员&lt;/USERNM&gt;</w:t>
      </w:r>
      <w:r>
        <w:rPr>
          <w:rFonts w:hint="eastAsia"/>
        </w:rPr>
        <w:tab/>
      </w:r>
    </w:p>
    <w:p>
      <w:r>
        <w:tab/>
      </w:r>
      <w:r>
        <w:tab/>
      </w:r>
      <w:r>
        <w:tab/>
      </w:r>
      <w:r>
        <w:t>&lt;USERADDR&gt;&lt;/USERADDR&gt;</w:t>
      </w:r>
      <w:r>
        <w:tab/>
      </w:r>
    </w:p>
    <w:p>
      <w:r>
        <w:tab/>
      </w:r>
      <w:r>
        <w:tab/>
      </w:r>
      <w:r>
        <w:tab/>
      </w:r>
      <w:r>
        <w:t>&lt;USERTEL&gt;&lt;/USERTEL&gt;</w:t>
      </w:r>
    </w:p>
    <w:p>
      <w:r>
        <w:tab/>
      </w:r>
      <w:r>
        <w:tab/>
      </w:r>
      <w:r>
        <w:tab/>
      </w:r>
      <w:r>
        <w:t>&lt;USERFAX&gt;&lt;/USERFAX&gt;</w:t>
      </w:r>
    </w:p>
    <w:p>
      <w:r>
        <w:tab/>
      </w:r>
      <w:r>
        <w:tab/>
      </w:r>
      <w:r>
        <w:tab/>
      </w:r>
      <w:r>
        <w:t>&lt;USERCON&gt;&lt;/USERCON&gt;</w:t>
      </w:r>
    </w:p>
    <w:p>
      <w:r>
        <w:tab/>
      </w:r>
      <w:r>
        <w:tab/>
      </w:r>
      <w:r>
        <w:tab/>
      </w:r>
      <w:r>
        <w:t>&lt;USERPOST&gt;&lt;/USERPOST&gt;</w:t>
      </w:r>
      <w:r>
        <w:tab/>
      </w:r>
    </w:p>
    <w:p>
      <w:r>
        <w:tab/>
      </w:r>
      <w:r>
        <w:tab/>
      </w:r>
      <w:r>
        <w:tab/>
      </w:r>
      <w:r>
        <w:t>&lt;USERACC&gt;&lt;/USERACC&gt;</w:t>
      </w:r>
    </w:p>
    <w:p>
      <w:r>
        <w:tab/>
      </w:r>
      <w:r>
        <w:tab/>
      </w:r>
      <w:r>
        <w:tab/>
      </w:r>
      <w:r>
        <w:t>&lt;USERPROVNO&gt;&lt;/USERPROVNO&gt;</w:t>
      </w:r>
    </w:p>
    <w:p>
      <w:r>
        <w:tab/>
      </w:r>
      <w:r>
        <w:tab/>
      </w:r>
      <w:r>
        <w:tab/>
      </w:r>
      <w:r>
        <w:t>&lt;USERPROVNAME&gt;&lt;/USERPROVNAME&gt;</w:t>
      </w:r>
    </w:p>
    <w:p>
      <w:r>
        <w:tab/>
      </w:r>
      <w:r>
        <w:tab/>
      </w:r>
      <w:r>
        <w:tab/>
      </w:r>
      <w:r>
        <w:t>&lt;USERORG&gt;&lt;/USERORG&gt;</w:t>
      </w:r>
    </w:p>
    <w:p>
      <w:r>
        <w:tab/>
      </w:r>
      <w:r>
        <w:tab/>
      </w:r>
      <w:r>
        <w:tab/>
      </w:r>
      <w:r>
        <w:t>&lt;USERBRH&gt;00000000&lt;/USERBRH&gt;</w:t>
      </w:r>
    </w:p>
    <w:p>
      <w:r>
        <w:tab/>
      </w:r>
      <w:r>
        <w:tab/>
      </w:r>
      <w:r>
        <w:tab/>
      </w:r>
      <w:r>
        <w:t>&lt;USERFLAG&gt;2&lt;/USERFLAG&gt;</w:t>
      </w:r>
    </w:p>
    <w:p>
      <w:r>
        <w:tab/>
      </w:r>
      <w:r>
        <w:tab/>
      </w:r>
      <w:r>
        <w:tab/>
      </w:r>
      <w:r>
        <w:t>&lt;USERROLE&gt;00000208&lt;/USERROLE&gt;</w:t>
      </w:r>
    </w:p>
    <w:p>
      <w:r>
        <w:tab/>
      </w:r>
      <w:r>
        <w:tab/>
      </w:r>
      <w:r>
        <w:tab/>
      </w:r>
      <w:r>
        <w:t>&lt;USERTYPE&gt;&lt;/USERTYPE&gt;</w:t>
      </w:r>
    </w:p>
    <w:p>
      <w:r>
        <w:tab/>
      </w:r>
      <w:r>
        <w:tab/>
      </w:r>
      <w:r>
        <w:t>&lt;/ USER &gt;</w:t>
      </w:r>
    </w:p>
    <w:p>
      <w:r>
        <w:tab/>
      </w:r>
      <w:r>
        <w:t>&lt;/LIST&gt;</w:t>
      </w:r>
    </w:p>
    <w:p>
      <w:r>
        <w:rPr>
          <w:rFonts w:hint="eastAsia"/>
        </w:rPr>
        <w:t>&lt;/ROOT&gt;</w:t>
      </w:r>
    </w:p>
    <w:p>
      <w:pPr>
        <w:pStyle w:val="5"/>
        <w:numPr>
          <w:ilvl w:val="0"/>
          <w:numId w:val="3"/>
        </w:numPr>
        <w:ind w:left="284" w:firstLine="0"/>
      </w:pPr>
      <w:r>
        <w:rPr>
          <w:rFonts w:hint="eastAsia"/>
        </w:rPr>
        <w:t>贴现业务挑票（</w:t>
      </w:r>
      <w:ins w:id="128" w:author="火云邪神1418612843 [2]" w:date="2020-07-19T19:23:58Z">
        <w:r>
          <w:rPr>
            <w:rFonts w:hint="eastAsia"/>
            <w:lang w:eastAsia="zh-CN"/>
          </w:rPr>
          <w:t>CIS</w:t>
        </w:r>
      </w:ins>
      <w:r>
        <w:rPr>
          <w:rFonts w:hint="eastAsia"/>
        </w:rPr>
        <w:t>05）</w:t>
      </w:r>
    </w:p>
    <w:p>
      <w:pPr>
        <w:rPr>
          <w:sz w:val="28"/>
          <w:szCs w:val="28"/>
        </w:rPr>
      </w:pPr>
      <w:r>
        <w:rPr>
          <w:rFonts w:hint="eastAsia"/>
          <w:sz w:val="28"/>
          <w:szCs w:val="28"/>
        </w:rPr>
        <w:t>(做的一个信贷调用</w:t>
      </w:r>
      <w:ins w:id="129" w:author="火云邪神1418612843 [2]" w:date="2020-07-20T16:58:39Z">
        <w:r>
          <w:rPr>
            <w:rFonts w:hint="eastAsia"/>
            <w:sz w:val="28"/>
            <w:szCs w:val="28"/>
            <w:lang w:val="en-US" w:eastAsia="zh-CN"/>
          </w:rPr>
          <w:t>票据</w:t>
        </w:r>
      </w:ins>
      <w:r>
        <w:rPr>
          <w:rFonts w:hint="eastAsia"/>
          <w:sz w:val="28"/>
          <w:szCs w:val="28"/>
        </w:rPr>
        <w:t>的接口，无论是内部贴现还是外部贴现，在信贷的业务申请中根据申请者的成员单位的核心客户号，组织机构代码查询我们自已的成员单位或者别的金融机构贴现给我们的票据，然后我们在信贷进行各项审批最后调用下面的贴现放行接口)</w:t>
      </w:r>
    </w:p>
    <w:p>
      <w:pPr>
        <w:pStyle w:val="7"/>
        <w:ind w:left="420" w:leftChars="200"/>
      </w:pPr>
      <w:r>
        <w:t>接口输入</w:t>
      </w:r>
    </w:p>
    <w:tbl>
      <w:tblPr>
        <w:tblStyle w:val="19"/>
        <w:tblW w:w="8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1417"/>
        <w:gridCol w:w="1044"/>
        <w:gridCol w:w="1407"/>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jc w:val="center"/>
              <w:rPr>
                <w:b/>
                <w:sz w:val="18"/>
                <w:szCs w:val="18"/>
              </w:rPr>
            </w:pPr>
            <w:r>
              <w:rPr>
                <w:rFonts w:hint="eastAsia"/>
                <w:b/>
                <w:sz w:val="18"/>
                <w:szCs w:val="18"/>
              </w:rPr>
              <w:t>参数名称</w:t>
            </w:r>
          </w:p>
        </w:tc>
        <w:tc>
          <w:tcPr>
            <w:tcW w:w="1417" w:type="dxa"/>
          </w:tcPr>
          <w:p>
            <w:pPr>
              <w:jc w:val="center"/>
              <w:rPr>
                <w:b/>
                <w:sz w:val="18"/>
                <w:szCs w:val="18"/>
              </w:rPr>
            </w:pPr>
            <w:r>
              <w:rPr>
                <w:rFonts w:hint="eastAsia"/>
                <w:b/>
                <w:sz w:val="18"/>
                <w:szCs w:val="18"/>
              </w:rPr>
              <w:t>参数</w:t>
            </w:r>
          </w:p>
        </w:tc>
        <w:tc>
          <w:tcPr>
            <w:tcW w:w="1044" w:type="dxa"/>
          </w:tcPr>
          <w:p>
            <w:pPr>
              <w:jc w:val="center"/>
              <w:rPr>
                <w:b/>
                <w:sz w:val="18"/>
                <w:szCs w:val="18"/>
              </w:rPr>
            </w:pPr>
            <w:r>
              <w:rPr>
                <w:rFonts w:hint="eastAsia"/>
                <w:b/>
                <w:sz w:val="18"/>
                <w:szCs w:val="18"/>
              </w:rPr>
              <w:t>必填</w:t>
            </w:r>
          </w:p>
        </w:tc>
        <w:tc>
          <w:tcPr>
            <w:tcW w:w="1407" w:type="dxa"/>
          </w:tcPr>
          <w:p>
            <w:pPr>
              <w:jc w:val="center"/>
              <w:rPr>
                <w:b/>
                <w:sz w:val="18"/>
                <w:szCs w:val="18"/>
              </w:rPr>
            </w:pPr>
            <w:r>
              <w:rPr>
                <w:rFonts w:hint="eastAsia"/>
                <w:b/>
                <w:sz w:val="18"/>
                <w:szCs w:val="18"/>
              </w:rPr>
              <w:t>长度</w:t>
            </w:r>
          </w:p>
        </w:tc>
        <w:tc>
          <w:tcPr>
            <w:tcW w:w="2400" w:type="dxa"/>
          </w:tcPr>
          <w:p>
            <w:pPr>
              <w:jc w:val="center"/>
              <w:rPr>
                <w:b/>
                <w:sz w:val="18"/>
                <w:szCs w:val="18"/>
              </w:rPr>
            </w:pPr>
            <w:r>
              <w:rPr>
                <w:rFonts w:hint="eastAsia"/>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贴现类别</w:t>
            </w:r>
          </w:p>
        </w:tc>
        <w:tc>
          <w:tcPr>
            <w:tcW w:w="1417" w:type="dxa"/>
          </w:tcPr>
          <w:p>
            <w:pPr>
              <w:rPr>
                <w:sz w:val="18"/>
                <w:szCs w:val="18"/>
              </w:rPr>
            </w:pPr>
            <w:r>
              <w:rPr>
                <w:sz w:val="18"/>
                <w:szCs w:val="18"/>
              </w:rPr>
              <w:t>ZHZHLX</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4</w:t>
            </w:r>
          </w:p>
        </w:tc>
        <w:tc>
          <w:tcPr>
            <w:tcW w:w="2400" w:type="dxa"/>
          </w:tcPr>
          <w:p>
            <w:pPr>
              <w:rPr>
                <w:sz w:val="18"/>
                <w:szCs w:val="18"/>
              </w:rPr>
            </w:pPr>
            <w:r>
              <w:rPr>
                <w:rFonts w:hint="eastAsia"/>
                <w:sz w:val="18"/>
                <w:szCs w:val="18"/>
              </w:rPr>
              <w:t>TT00贴现买入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票据种类</w:t>
            </w:r>
          </w:p>
        </w:tc>
        <w:tc>
          <w:tcPr>
            <w:tcW w:w="1417" w:type="dxa"/>
          </w:tcPr>
          <w:p>
            <w:pPr>
              <w:rPr>
                <w:sz w:val="18"/>
                <w:szCs w:val="18"/>
              </w:rPr>
            </w:pPr>
            <w:r>
              <w:rPr>
                <w:rFonts w:hint="eastAsia"/>
                <w:sz w:val="18"/>
                <w:szCs w:val="18"/>
              </w:rPr>
              <w:t>DRAFTCLS</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1</w:t>
            </w:r>
          </w:p>
        </w:tc>
        <w:tc>
          <w:tcPr>
            <w:tcW w:w="2400" w:type="dxa"/>
          </w:tcPr>
          <w:p>
            <w:pPr>
              <w:rPr>
                <w:sz w:val="18"/>
                <w:szCs w:val="18"/>
              </w:rPr>
            </w:pPr>
            <w:r>
              <w:rPr>
                <w:rFonts w:hint="eastAsia"/>
                <w:sz w:val="18"/>
                <w:szCs w:val="18"/>
              </w:rPr>
              <w:t>0-纸票</w:t>
            </w:r>
          </w:p>
          <w:p>
            <w:pPr>
              <w:rPr>
                <w:sz w:val="18"/>
                <w:szCs w:val="18"/>
              </w:rPr>
            </w:pPr>
            <w:r>
              <w:rPr>
                <w:rFonts w:hint="eastAsia"/>
                <w:sz w:val="18"/>
                <w:szCs w:val="18"/>
              </w:rPr>
              <w:t>1-电票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票据金额起</w:t>
            </w:r>
          </w:p>
        </w:tc>
        <w:tc>
          <w:tcPr>
            <w:tcW w:w="1417" w:type="dxa"/>
          </w:tcPr>
          <w:p>
            <w:pPr>
              <w:rPr>
                <w:sz w:val="18"/>
                <w:szCs w:val="18"/>
              </w:rPr>
            </w:pPr>
            <w:r>
              <w:rPr>
                <w:sz w:val="18"/>
                <w:szCs w:val="18"/>
              </w:rPr>
              <w:t>PIOMJE</w:t>
            </w:r>
          </w:p>
        </w:tc>
        <w:tc>
          <w:tcPr>
            <w:tcW w:w="1044" w:type="dxa"/>
          </w:tcPr>
          <w:p>
            <w:pPr>
              <w:rPr>
                <w:sz w:val="18"/>
                <w:szCs w:val="18"/>
              </w:rPr>
            </w:pPr>
            <w:r>
              <w:rPr>
                <w:rFonts w:hint="eastAsia"/>
                <w:sz w:val="18"/>
                <w:szCs w:val="18"/>
              </w:rPr>
              <w:t>O</w:t>
            </w:r>
          </w:p>
        </w:tc>
        <w:tc>
          <w:tcPr>
            <w:tcW w:w="1407" w:type="dxa"/>
          </w:tcPr>
          <w:p>
            <w:pPr>
              <w:rPr>
                <w:sz w:val="18"/>
                <w:szCs w:val="18"/>
              </w:rPr>
            </w:pPr>
            <w:r>
              <w:rPr>
                <w:sz w:val="18"/>
                <w:szCs w:val="18"/>
              </w:rPr>
              <w:t>13,2</w:t>
            </w:r>
          </w:p>
        </w:tc>
        <w:tc>
          <w:tcPr>
            <w:tcW w:w="2400" w:type="dxa"/>
          </w:tcPr>
          <w:p>
            <w:pPr>
              <w:widowControl/>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vAlign w:val="bottom"/>
          </w:tcPr>
          <w:p>
            <w:pPr>
              <w:rPr>
                <w:sz w:val="18"/>
                <w:szCs w:val="18"/>
              </w:rPr>
            </w:pPr>
            <w:r>
              <w:rPr>
                <w:rFonts w:hint="eastAsia"/>
                <w:sz w:val="18"/>
                <w:szCs w:val="18"/>
              </w:rPr>
              <w:t>票据金额止</w:t>
            </w:r>
          </w:p>
        </w:tc>
        <w:tc>
          <w:tcPr>
            <w:tcW w:w="1417" w:type="dxa"/>
          </w:tcPr>
          <w:p>
            <w:pPr>
              <w:rPr>
                <w:sz w:val="18"/>
                <w:szCs w:val="18"/>
              </w:rPr>
            </w:pPr>
            <w:r>
              <w:rPr>
                <w:sz w:val="18"/>
                <w:szCs w:val="18"/>
              </w:rPr>
              <w:t>PIOMJ</w:t>
            </w:r>
            <w:r>
              <w:rPr>
                <w:rFonts w:hint="eastAsia"/>
                <w:sz w:val="18"/>
                <w:szCs w:val="18"/>
              </w:rPr>
              <w:t>Z</w:t>
            </w:r>
          </w:p>
        </w:tc>
        <w:tc>
          <w:tcPr>
            <w:tcW w:w="1044" w:type="dxa"/>
          </w:tcPr>
          <w:p>
            <w:pPr>
              <w:rPr>
                <w:sz w:val="18"/>
                <w:szCs w:val="18"/>
              </w:rPr>
            </w:pPr>
            <w:r>
              <w:rPr>
                <w:rFonts w:hint="eastAsia"/>
                <w:sz w:val="18"/>
                <w:szCs w:val="18"/>
              </w:rPr>
              <w:t>O</w:t>
            </w:r>
          </w:p>
        </w:tc>
        <w:tc>
          <w:tcPr>
            <w:tcW w:w="1407" w:type="dxa"/>
          </w:tcPr>
          <w:p>
            <w:pPr>
              <w:rPr>
                <w:sz w:val="18"/>
                <w:szCs w:val="18"/>
              </w:rPr>
            </w:pPr>
            <w:r>
              <w:rPr>
                <w:sz w:val="18"/>
                <w:szCs w:val="18"/>
              </w:rPr>
              <w:t>13,2</w:t>
            </w:r>
          </w:p>
        </w:tc>
        <w:tc>
          <w:tcPr>
            <w:tcW w:w="2400" w:type="dxa"/>
          </w:tcPr>
          <w:p>
            <w:pPr>
              <w:widowControl/>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vAlign w:val="bottom"/>
          </w:tcPr>
          <w:p>
            <w:pPr>
              <w:rPr>
                <w:sz w:val="18"/>
                <w:szCs w:val="18"/>
              </w:rPr>
            </w:pPr>
            <w:r>
              <w:rPr>
                <w:rFonts w:hint="eastAsia"/>
                <w:sz w:val="18"/>
                <w:szCs w:val="18"/>
              </w:rPr>
              <w:t>出票日起</w:t>
            </w:r>
          </w:p>
        </w:tc>
        <w:tc>
          <w:tcPr>
            <w:tcW w:w="1417" w:type="dxa"/>
          </w:tcPr>
          <w:p>
            <w:pPr>
              <w:rPr>
                <w:sz w:val="18"/>
                <w:szCs w:val="18"/>
              </w:rPr>
            </w:pPr>
            <w:r>
              <w:rPr>
                <w:sz w:val="18"/>
                <w:szCs w:val="18"/>
              </w:rPr>
              <w:t>CHUPRQ</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10</w:t>
            </w:r>
          </w:p>
        </w:tc>
        <w:tc>
          <w:tcPr>
            <w:tcW w:w="2400" w:type="dxa"/>
          </w:tcPr>
          <w:p>
            <w:pPr>
              <w:widowControl/>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vAlign w:val="bottom"/>
          </w:tcPr>
          <w:p>
            <w:pPr>
              <w:rPr>
                <w:sz w:val="18"/>
                <w:szCs w:val="18"/>
              </w:rPr>
            </w:pPr>
            <w:r>
              <w:rPr>
                <w:rFonts w:hint="eastAsia"/>
                <w:sz w:val="18"/>
                <w:szCs w:val="18"/>
              </w:rPr>
              <w:t>出票日止</w:t>
            </w:r>
          </w:p>
        </w:tc>
        <w:tc>
          <w:tcPr>
            <w:tcW w:w="1417" w:type="dxa"/>
          </w:tcPr>
          <w:p>
            <w:pPr>
              <w:rPr>
                <w:sz w:val="18"/>
                <w:szCs w:val="18"/>
              </w:rPr>
            </w:pPr>
            <w:r>
              <w:rPr>
                <w:sz w:val="18"/>
                <w:szCs w:val="18"/>
              </w:rPr>
              <w:t>DAOQRQ</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10</w:t>
            </w:r>
          </w:p>
        </w:tc>
        <w:tc>
          <w:tcPr>
            <w:tcW w:w="2400" w:type="dxa"/>
          </w:tcPr>
          <w:p>
            <w:pPr>
              <w:widowControl/>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vAlign w:val="bottom"/>
          </w:tcPr>
          <w:p>
            <w:pPr>
              <w:rPr>
                <w:sz w:val="18"/>
                <w:szCs w:val="18"/>
              </w:rPr>
            </w:pPr>
            <w:r>
              <w:rPr>
                <w:rFonts w:hint="eastAsia"/>
                <w:sz w:val="18"/>
                <w:szCs w:val="18"/>
              </w:rPr>
              <w:t>票据类型</w:t>
            </w:r>
          </w:p>
        </w:tc>
        <w:tc>
          <w:tcPr>
            <w:tcW w:w="1417" w:type="dxa"/>
          </w:tcPr>
          <w:p>
            <w:pPr>
              <w:rPr>
                <w:sz w:val="18"/>
                <w:szCs w:val="18"/>
              </w:rPr>
            </w:pPr>
            <w:r>
              <w:rPr>
                <w:rFonts w:hint="eastAsia"/>
                <w:sz w:val="18"/>
                <w:szCs w:val="18"/>
              </w:rPr>
              <w:t>DRAFTTP</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4</w:t>
            </w:r>
          </w:p>
        </w:tc>
        <w:tc>
          <w:tcPr>
            <w:tcW w:w="2400" w:type="dxa"/>
          </w:tcPr>
          <w:p>
            <w:pPr>
              <w:rPr>
                <w:sz w:val="18"/>
                <w:szCs w:val="18"/>
              </w:rPr>
            </w:pPr>
            <w:r>
              <w:rPr>
                <w:rFonts w:hint="eastAsia"/>
                <w:sz w:val="18"/>
                <w:szCs w:val="18"/>
              </w:rPr>
              <w:t>AC01-银承</w:t>
            </w:r>
          </w:p>
          <w:p>
            <w:pPr>
              <w:rPr>
                <w:sz w:val="18"/>
                <w:szCs w:val="18"/>
              </w:rPr>
            </w:pPr>
            <w:r>
              <w:rPr>
                <w:rFonts w:hint="eastAsia"/>
                <w:sz w:val="18"/>
                <w:szCs w:val="18"/>
              </w:rPr>
              <w:t>AC02-商承</w:t>
            </w:r>
          </w:p>
          <w:p>
            <w:pPr>
              <w:rPr>
                <w:sz w:val="18"/>
                <w:szCs w:val="18"/>
              </w:rPr>
            </w:pPr>
            <w:r>
              <w:rPr>
                <w:rFonts w:hint="eastAsia"/>
                <w:sz w:val="18"/>
                <w:szCs w:val="18"/>
              </w:rPr>
              <w:t>A</w:t>
            </w:r>
            <w:r>
              <w:rPr>
                <w:sz w:val="18"/>
                <w:szCs w:val="18"/>
              </w:rPr>
              <w:t>C03-</w:t>
            </w:r>
            <w:r>
              <w:rPr>
                <w:rFonts w:hint="eastAsia"/>
                <w:sz w:val="18"/>
                <w:szCs w:val="18"/>
              </w:rPr>
              <w:t>财务公司 20180628新增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客户号</w:t>
            </w:r>
          </w:p>
        </w:tc>
        <w:tc>
          <w:tcPr>
            <w:tcW w:w="1417" w:type="dxa"/>
          </w:tcPr>
          <w:p>
            <w:pPr>
              <w:rPr>
                <w:sz w:val="18"/>
                <w:szCs w:val="18"/>
              </w:rPr>
            </w:pPr>
            <w:r>
              <w:rPr>
                <w:rFonts w:hint="eastAsia"/>
                <w:sz w:val="18"/>
                <w:szCs w:val="18"/>
              </w:rPr>
              <w:t>KEHHAO</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4</w:t>
            </w:r>
          </w:p>
        </w:tc>
        <w:tc>
          <w:tcPr>
            <w:tcW w:w="2400"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贴现来源</w:t>
            </w:r>
          </w:p>
        </w:tc>
        <w:tc>
          <w:tcPr>
            <w:tcW w:w="1417" w:type="dxa"/>
          </w:tcPr>
          <w:p>
            <w:pPr>
              <w:rPr>
                <w:sz w:val="18"/>
                <w:szCs w:val="18"/>
              </w:rPr>
            </w:pPr>
            <w:r>
              <w:rPr>
                <w:rFonts w:hint="eastAsia"/>
                <w:sz w:val="18"/>
                <w:szCs w:val="18"/>
              </w:rPr>
              <w:t>T</w:t>
            </w:r>
            <w:r>
              <w:rPr>
                <w:sz w:val="18"/>
                <w:szCs w:val="18"/>
              </w:rPr>
              <w:t>XLY</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1</w:t>
            </w:r>
          </w:p>
        </w:tc>
        <w:tc>
          <w:tcPr>
            <w:tcW w:w="2400" w:type="dxa"/>
          </w:tcPr>
          <w:p>
            <w:pPr>
              <w:rPr>
                <w:sz w:val="18"/>
                <w:szCs w:val="18"/>
              </w:rPr>
            </w:pPr>
            <w:r>
              <w:rPr>
                <w:rFonts w:hint="eastAsia"/>
                <w:sz w:val="18"/>
                <w:szCs w:val="18"/>
              </w:rPr>
              <w:t>1行内 2行外</w:t>
            </w:r>
          </w:p>
        </w:tc>
      </w:tr>
    </w:tbl>
    <w:p>
      <w:pPr>
        <w:rPr>
          <w:sz w:val="18"/>
          <w:szCs w:val="18"/>
        </w:rPr>
      </w:pPr>
    </w:p>
    <w:p>
      <w:pPr>
        <w:rPr>
          <w:sz w:val="18"/>
          <w:szCs w:val="18"/>
        </w:rPr>
      </w:pPr>
      <w:r>
        <w:rPr>
          <w:rFonts w:hint="eastAsia"/>
          <w:sz w:val="18"/>
          <w:szCs w:val="18"/>
        </w:rPr>
        <w:t>接口输出</w:t>
      </w:r>
    </w:p>
    <w:tbl>
      <w:tblPr>
        <w:tblStyle w:val="19"/>
        <w:tblW w:w="8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1417"/>
        <w:gridCol w:w="1044"/>
        <w:gridCol w:w="1407"/>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参数名称</w:t>
            </w:r>
          </w:p>
        </w:tc>
        <w:tc>
          <w:tcPr>
            <w:tcW w:w="1417" w:type="dxa"/>
          </w:tcPr>
          <w:p>
            <w:pPr>
              <w:rPr>
                <w:sz w:val="18"/>
                <w:szCs w:val="18"/>
              </w:rPr>
            </w:pPr>
            <w:r>
              <w:rPr>
                <w:rFonts w:hint="eastAsia"/>
                <w:sz w:val="18"/>
                <w:szCs w:val="18"/>
              </w:rPr>
              <w:t>参数</w:t>
            </w:r>
          </w:p>
        </w:tc>
        <w:tc>
          <w:tcPr>
            <w:tcW w:w="1044" w:type="dxa"/>
          </w:tcPr>
          <w:p>
            <w:pPr>
              <w:rPr>
                <w:sz w:val="18"/>
                <w:szCs w:val="18"/>
              </w:rPr>
            </w:pPr>
            <w:r>
              <w:rPr>
                <w:rFonts w:hint="eastAsia"/>
                <w:sz w:val="18"/>
                <w:szCs w:val="18"/>
              </w:rPr>
              <w:t>必填</w:t>
            </w:r>
          </w:p>
        </w:tc>
        <w:tc>
          <w:tcPr>
            <w:tcW w:w="1407" w:type="dxa"/>
          </w:tcPr>
          <w:p>
            <w:pPr>
              <w:rPr>
                <w:sz w:val="18"/>
                <w:szCs w:val="18"/>
              </w:rPr>
            </w:pPr>
            <w:r>
              <w:rPr>
                <w:rFonts w:hint="eastAsia"/>
                <w:sz w:val="18"/>
                <w:szCs w:val="18"/>
              </w:rPr>
              <w:t>长度</w:t>
            </w:r>
          </w:p>
        </w:tc>
        <w:tc>
          <w:tcPr>
            <w:tcW w:w="2400" w:type="dxa"/>
          </w:tcPr>
          <w:p>
            <w:pPr>
              <w:rPr>
                <w:sz w:val="18"/>
                <w:szCs w:val="18"/>
              </w:rPr>
            </w:pPr>
            <w:r>
              <w:rPr>
                <w:rFonts w:hint="eastAsia"/>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贴现类别</w:t>
            </w:r>
          </w:p>
        </w:tc>
        <w:tc>
          <w:tcPr>
            <w:tcW w:w="1417" w:type="dxa"/>
          </w:tcPr>
          <w:p>
            <w:pPr>
              <w:rPr>
                <w:sz w:val="18"/>
                <w:szCs w:val="18"/>
              </w:rPr>
            </w:pPr>
            <w:r>
              <w:rPr>
                <w:sz w:val="18"/>
                <w:szCs w:val="18"/>
              </w:rPr>
              <w:t>ZHZHLX</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4</w:t>
            </w:r>
          </w:p>
        </w:tc>
        <w:tc>
          <w:tcPr>
            <w:tcW w:w="2400" w:type="dxa"/>
          </w:tcPr>
          <w:p>
            <w:pPr>
              <w:rPr>
                <w:sz w:val="18"/>
                <w:szCs w:val="18"/>
              </w:rPr>
            </w:pPr>
            <w:r>
              <w:rPr>
                <w:rFonts w:hint="eastAsia"/>
                <w:sz w:val="18"/>
                <w:szCs w:val="18"/>
              </w:rPr>
              <w:t>TT00贴现买入</w:t>
            </w:r>
          </w:p>
          <w:p>
            <w:pPr>
              <w:rPr>
                <w:sz w:val="18"/>
                <w:szCs w:val="18"/>
              </w:rPr>
            </w:pPr>
            <w:r>
              <w:rPr>
                <w:rFonts w:hint="eastAsia"/>
                <w:sz w:val="18"/>
                <w:szCs w:val="18"/>
              </w:rPr>
              <w:t>TT03转贴现卖出</w:t>
            </w:r>
          </w:p>
          <w:p>
            <w:pPr>
              <w:rPr>
                <w:sz w:val="18"/>
                <w:szCs w:val="18"/>
              </w:rPr>
            </w:pPr>
            <w:r>
              <w:rPr>
                <w:rFonts w:hint="eastAsia"/>
                <w:sz w:val="18"/>
                <w:szCs w:val="18"/>
              </w:rPr>
              <w:t>TT04再贴现卖出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00" w:type="dxa"/>
            <w:gridSpan w:val="5"/>
          </w:tcPr>
          <w:p>
            <w:pPr>
              <w:rPr>
                <w:sz w:val="18"/>
                <w:szCs w:val="18"/>
              </w:rPr>
            </w:pPr>
            <w:r>
              <w:rPr>
                <w:rFonts w:hint="eastAsia"/>
                <w:sz w:val="18"/>
                <w:szCs w:val="18"/>
              </w:rPr>
              <w:t>票据信息</w:t>
            </w:r>
            <w:r>
              <w:rPr>
                <w:sz w:val="18"/>
                <w:szCs w:val="18"/>
              </w:rPr>
              <w:t>列表</w:t>
            </w:r>
            <w:r>
              <w:rPr>
                <w:rFonts w:hint="eastAsia"/>
                <w:sz w:val="18"/>
                <w:szCs w:val="18"/>
              </w:rPr>
              <w:t>结构 &lt;DRAFTS&gt;&lt;DRAFT&gt;&lt;/DRAFT&gt;&lt;/DRAFTS&gt;,每个&lt;DRAFT&gt;&lt;/DRAFT&gt;为一条数据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贴现类型</w:t>
            </w:r>
          </w:p>
        </w:tc>
        <w:tc>
          <w:tcPr>
            <w:tcW w:w="1417" w:type="dxa"/>
          </w:tcPr>
          <w:p>
            <w:pPr>
              <w:rPr>
                <w:sz w:val="18"/>
                <w:szCs w:val="18"/>
              </w:rPr>
            </w:pPr>
            <w:r>
              <w:rPr>
                <w:sz w:val="18"/>
                <w:szCs w:val="18"/>
              </w:rPr>
              <w:t>TZSJLX</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4</w:t>
            </w:r>
          </w:p>
        </w:tc>
        <w:tc>
          <w:tcPr>
            <w:tcW w:w="2400" w:type="dxa"/>
          </w:tcPr>
          <w:p>
            <w:pPr>
              <w:rPr>
                <w:sz w:val="18"/>
                <w:szCs w:val="18"/>
              </w:rPr>
            </w:pPr>
            <w:r>
              <w:rPr>
                <w:rFonts w:hint="eastAsia"/>
                <w:sz w:val="18"/>
                <w:szCs w:val="18"/>
              </w:rPr>
              <w:t>RM00买断式</w:t>
            </w:r>
          </w:p>
          <w:p>
            <w:pPr>
              <w:rPr>
                <w:sz w:val="18"/>
                <w:szCs w:val="18"/>
              </w:rPr>
            </w:pPr>
            <w:r>
              <w:rPr>
                <w:rFonts w:hint="eastAsia"/>
                <w:sz w:val="18"/>
                <w:szCs w:val="18"/>
              </w:rPr>
              <w:t>RM01回购式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申请贴现日期</w:t>
            </w:r>
          </w:p>
        </w:tc>
        <w:tc>
          <w:tcPr>
            <w:tcW w:w="1417" w:type="dxa"/>
          </w:tcPr>
          <w:p>
            <w:pPr>
              <w:rPr>
                <w:sz w:val="18"/>
                <w:szCs w:val="18"/>
              </w:rPr>
            </w:pPr>
            <w:r>
              <w:rPr>
                <w:sz w:val="18"/>
                <w:szCs w:val="18"/>
              </w:rPr>
              <w:t>SQNGRQ</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10</w:t>
            </w:r>
          </w:p>
        </w:tc>
        <w:tc>
          <w:tcPr>
            <w:tcW w:w="2400"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贴现利率</w:t>
            </w:r>
          </w:p>
        </w:tc>
        <w:tc>
          <w:tcPr>
            <w:tcW w:w="1417" w:type="dxa"/>
          </w:tcPr>
          <w:p>
            <w:pPr>
              <w:rPr>
                <w:sz w:val="18"/>
                <w:szCs w:val="18"/>
              </w:rPr>
            </w:pPr>
            <w:r>
              <w:rPr>
                <w:sz w:val="18"/>
                <w:szCs w:val="18"/>
              </w:rPr>
              <w:t>TIEXLL</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9,7</w:t>
            </w:r>
          </w:p>
        </w:tc>
        <w:tc>
          <w:tcPr>
            <w:tcW w:w="2400" w:type="dxa"/>
          </w:tcPr>
          <w:p>
            <w:pPr>
              <w:rPr>
                <w:sz w:val="18"/>
                <w:szCs w:val="18"/>
              </w:rPr>
            </w:pPr>
            <w:r>
              <w:rPr>
                <w:rFonts w:hint="eastAsia"/>
                <w:sz w:val="18"/>
                <w:szCs w:val="18"/>
              </w:rPr>
              <w:t>贴现类别为TT01和TT02时存在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贴现实收金额</w:t>
            </w:r>
          </w:p>
        </w:tc>
        <w:tc>
          <w:tcPr>
            <w:tcW w:w="1417" w:type="dxa"/>
          </w:tcPr>
          <w:p>
            <w:pPr>
              <w:rPr>
                <w:sz w:val="18"/>
                <w:szCs w:val="18"/>
              </w:rPr>
            </w:pPr>
            <w:r>
              <w:rPr>
                <w:rFonts w:hint="eastAsia"/>
                <w:sz w:val="18"/>
                <w:szCs w:val="18"/>
              </w:rPr>
              <w:t>TIEX</w:t>
            </w:r>
            <w:r>
              <w:rPr>
                <w:sz w:val="18"/>
                <w:szCs w:val="18"/>
              </w:rPr>
              <w:t>JE</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13,2</w:t>
            </w:r>
          </w:p>
        </w:tc>
        <w:tc>
          <w:tcPr>
            <w:tcW w:w="2400" w:type="dxa"/>
          </w:tcPr>
          <w:p>
            <w:pPr>
              <w:rPr>
                <w:sz w:val="18"/>
                <w:szCs w:val="18"/>
              </w:rPr>
            </w:pPr>
            <w:r>
              <w:rPr>
                <w:rFonts w:hint="eastAsia"/>
                <w:sz w:val="18"/>
                <w:szCs w:val="18"/>
              </w:rPr>
              <w:t>是否需要？通过计算所得？新增字段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入账账号</w:t>
            </w:r>
          </w:p>
        </w:tc>
        <w:tc>
          <w:tcPr>
            <w:tcW w:w="1417" w:type="dxa"/>
          </w:tcPr>
          <w:p>
            <w:pPr>
              <w:rPr>
                <w:sz w:val="18"/>
                <w:szCs w:val="18"/>
              </w:rPr>
            </w:pPr>
            <w:r>
              <w:rPr>
                <w:rFonts w:hint="eastAsia"/>
                <w:sz w:val="18"/>
                <w:szCs w:val="18"/>
              </w:rPr>
              <w:t>R</w:t>
            </w:r>
            <w:r>
              <w:rPr>
                <w:sz w:val="18"/>
                <w:szCs w:val="18"/>
              </w:rPr>
              <w:t>ZZH</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32</w:t>
            </w:r>
          </w:p>
        </w:tc>
        <w:tc>
          <w:tcPr>
            <w:tcW w:w="2400"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入账行号</w:t>
            </w:r>
          </w:p>
        </w:tc>
        <w:tc>
          <w:tcPr>
            <w:tcW w:w="1417" w:type="dxa"/>
          </w:tcPr>
          <w:p>
            <w:pPr>
              <w:rPr>
                <w:sz w:val="18"/>
                <w:szCs w:val="18"/>
              </w:rPr>
            </w:pPr>
            <w:r>
              <w:rPr>
                <w:rFonts w:hint="eastAsia"/>
                <w:sz w:val="18"/>
                <w:szCs w:val="18"/>
              </w:rPr>
              <w:t>RZHHAO</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12</w:t>
            </w:r>
          </w:p>
        </w:tc>
        <w:tc>
          <w:tcPr>
            <w:tcW w:w="2400"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贴出人类型</w:t>
            </w:r>
          </w:p>
        </w:tc>
        <w:tc>
          <w:tcPr>
            <w:tcW w:w="1417" w:type="dxa"/>
          </w:tcPr>
          <w:p>
            <w:pPr>
              <w:rPr>
                <w:sz w:val="18"/>
                <w:szCs w:val="18"/>
              </w:rPr>
            </w:pPr>
            <w:r>
              <w:rPr>
                <w:rFonts w:hint="eastAsia"/>
                <w:sz w:val="18"/>
                <w:szCs w:val="18"/>
              </w:rPr>
              <w:t>T</w:t>
            </w:r>
            <w:r>
              <w:rPr>
                <w:sz w:val="18"/>
                <w:szCs w:val="18"/>
              </w:rPr>
              <w:t>CRLX</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4</w:t>
            </w:r>
          </w:p>
        </w:tc>
        <w:tc>
          <w:tcPr>
            <w:tcW w:w="2400" w:type="dxa"/>
          </w:tcPr>
          <w:p>
            <w:pPr>
              <w:rPr>
                <w:sz w:val="18"/>
                <w:szCs w:val="18"/>
              </w:rPr>
            </w:pPr>
            <w:r>
              <w:rPr>
                <w:sz w:val="18"/>
                <w:szCs w:val="18"/>
              </w:rPr>
              <w:t>RC00</w:t>
            </w:r>
            <w:r>
              <w:rPr>
                <w:rFonts w:hint="eastAsia"/>
                <w:sz w:val="18"/>
                <w:szCs w:val="18"/>
              </w:rPr>
              <w:t>银行</w:t>
            </w:r>
          </w:p>
          <w:p>
            <w:pPr>
              <w:rPr>
                <w:sz w:val="18"/>
                <w:szCs w:val="18"/>
              </w:rPr>
            </w:pPr>
            <w:r>
              <w:rPr>
                <w:sz w:val="18"/>
                <w:szCs w:val="18"/>
              </w:rPr>
              <w:t>RC0</w:t>
            </w:r>
            <w:r>
              <w:rPr>
                <w:rFonts w:hint="eastAsia"/>
                <w:sz w:val="18"/>
                <w:szCs w:val="18"/>
              </w:rPr>
              <w:t>1企业</w:t>
            </w:r>
          </w:p>
          <w:p>
            <w:pPr>
              <w:rPr>
                <w:sz w:val="18"/>
                <w:szCs w:val="18"/>
              </w:rPr>
            </w:pPr>
            <w:r>
              <w:rPr>
                <w:sz w:val="18"/>
                <w:szCs w:val="18"/>
              </w:rPr>
              <w:t>RC0</w:t>
            </w:r>
            <w:r>
              <w:rPr>
                <w:rFonts w:hint="eastAsia"/>
                <w:sz w:val="18"/>
                <w:szCs w:val="18"/>
              </w:rPr>
              <w:t>2央行</w:t>
            </w:r>
          </w:p>
          <w:p>
            <w:pPr>
              <w:rPr>
                <w:sz w:val="18"/>
                <w:szCs w:val="18"/>
              </w:rPr>
            </w:pPr>
            <w:r>
              <w:rPr>
                <w:sz w:val="18"/>
                <w:szCs w:val="18"/>
              </w:rPr>
              <w:t>RC0</w:t>
            </w:r>
            <w:r>
              <w:rPr>
                <w:rFonts w:hint="eastAsia"/>
                <w:sz w:val="18"/>
                <w:szCs w:val="18"/>
              </w:rPr>
              <w:t>3被代理行</w:t>
            </w:r>
          </w:p>
          <w:p>
            <w:pPr>
              <w:rPr>
                <w:sz w:val="18"/>
                <w:szCs w:val="18"/>
              </w:rPr>
            </w:pPr>
            <w:r>
              <w:rPr>
                <w:sz w:val="18"/>
                <w:szCs w:val="18"/>
              </w:rPr>
              <w:t>RC0</w:t>
            </w:r>
            <w:r>
              <w:rPr>
                <w:rFonts w:hint="eastAsia"/>
                <w:sz w:val="18"/>
                <w:szCs w:val="18"/>
              </w:rPr>
              <w:t>4财务公司</w:t>
            </w:r>
          </w:p>
          <w:p>
            <w:pPr>
              <w:rPr>
                <w:sz w:val="18"/>
                <w:szCs w:val="18"/>
              </w:rPr>
            </w:pPr>
            <w:r>
              <w:rPr>
                <w:rFonts w:hint="eastAsia"/>
                <w:sz w:val="18"/>
                <w:szCs w:val="18"/>
              </w:rPr>
              <w:t>RC05 接入财务公司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贴出人名称</w:t>
            </w:r>
          </w:p>
        </w:tc>
        <w:tc>
          <w:tcPr>
            <w:tcW w:w="1417" w:type="dxa"/>
          </w:tcPr>
          <w:p>
            <w:pPr>
              <w:rPr>
                <w:sz w:val="18"/>
                <w:szCs w:val="18"/>
              </w:rPr>
            </w:pPr>
            <w:r>
              <w:rPr>
                <w:rFonts w:hint="eastAsia"/>
                <w:sz w:val="18"/>
                <w:szCs w:val="18"/>
              </w:rPr>
              <w:t>TCHURM</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62</w:t>
            </w:r>
          </w:p>
        </w:tc>
        <w:tc>
          <w:tcPr>
            <w:tcW w:w="2400"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贴出人账户</w:t>
            </w:r>
          </w:p>
        </w:tc>
        <w:tc>
          <w:tcPr>
            <w:tcW w:w="1417" w:type="dxa"/>
          </w:tcPr>
          <w:p>
            <w:pPr>
              <w:rPr>
                <w:sz w:val="18"/>
                <w:szCs w:val="18"/>
              </w:rPr>
            </w:pPr>
            <w:r>
              <w:rPr>
                <w:rFonts w:hint="eastAsia"/>
                <w:sz w:val="18"/>
                <w:szCs w:val="18"/>
              </w:rPr>
              <w:t>TCR</w:t>
            </w:r>
            <w:r>
              <w:rPr>
                <w:sz w:val="18"/>
                <w:szCs w:val="18"/>
              </w:rPr>
              <w:t>RZH</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32</w:t>
            </w:r>
          </w:p>
        </w:tc>
        <w:tc>
          <w:tcPr>
            <w:tcW w:w="2400"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贴出人开户行行号</w:t>
            </w:r>
          </w:p>
        </w:tc>
        <w:tc>
          <w:tcPr>
            <w:tcW w:w="1417" w:type="dxa"/>
          </w:tcPr>
          <w:p>
            <w:pPr>
              <w:rPr>
                <w:sz w:val="18"/>
                <w:szCs w:val="18"/>
              </w:rPr>
            </w:pPr>
            <w:r>
              <w:rPr>
                <w:rFonts w:hint="eastAsia"/>
                <w:sz w:val="18"/>
                <w:szCs w:val="18"/>
              </w:rPr>
              <w:t>T</w:t>
            </w:r>
            <w:r>
              <w:rPr>
                <w:sz w:val="18"/>
                <w:szCs w:val="18"/>
              </w:rPr>
              <w:t>CRKHH</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12</w:t>
            </w:r>
          </w:p>
        </w:tc>
        <w:tc>
          <w:tcPr>
            <w:tcW w:w="2400"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贴现赎回开放日</w:t>
            </w:r>
          </w:p>
        </w:tc>
        <w:tc>
          <w:tcPr>
            <w:tcW w:w="1417" w:type="dxa"/>
          </w:tcPr>
          <w:p>
            <w:pPr>
              <w:rPr>
                <w:sz w:val="18"/>
                <w:szCs w:val="18"/>
              </w:rPr>
            </w:pPr>
            <w:r>
              <w:rPr>
                <w:rFonts w:hint="eastAsia"/>
                <w:sz w:val="18"/>
                <w:szCs w:val="18"/>
              </w:rPr>
              <w:t>SCJYRQ</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10</w:t>
            </w:r>
          </w:p>
        </w:tc>
        <w:tc>
          <w:tcPr>
            <w:tcW w:w="2400"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贴现赎回截止日</w:t>
            </w:r>
          </w:p>
        </w:tc>
        <w:tc>
          <w:tcPr>
            <w:tcW w:w="1417" w:type="dxa"/>
          </w:tcPr>
          <w:p>
            <w:pPr>
              <w:rPr>
                <w:sz w:val="18"/>
                <w:szCs w:val="18"/>
              </w:rPr>
            </w:pPr>
            <w:r>
              <w:rPr>
                <w:sz w:val="18"/>
                <w:szCs w:val="18"/>
              </w:rPr>
              <w:t>SCJXRQ</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10</w:t>
            </w:r>
          </w:p>
        </w:tc>
        <w:tc>
          <w:tcPr>
            <w:tcW w:w="2400"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回购利率</w:t>
            </w:r>
          </w:p>
        </w:tc>
        <w:tc>
          <w:tcPr>
            <w:tcW w:w="1417" w:type="dxa"/>
          </w:tcPr>
          <w:p>
            <w:pPr>
              <w:rPr>
                <w:sz w:val="18"/>
                <w:szCs w:val="18"/>
              </w:rPr>
            </w:pPr>
            <w:r>
              <w:rPr>
                <w:sz w:val="18"/>
                <w:szCs w:val="18"/>
              </w:rPr>
              <w:t>HUIGLL</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9,7</w:t>
            </w:r>
          </w:p>
        </w:tc>
        <w:tc>
          <w:tcPr>
            <w:tcW w:w="2400"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回购实付金额</w:t>
            </w:r>
          </w:p>
        </w:tc>
        <w:tc>
          <w:tcPr>
            <w:tcW w:w="1417" w:type="dxa"/>
          </w:tcPr>
          <w:p>
            <w:pPr>
              <w:rPr>
                <w:sz w:val="18"/>
                <w:szCs w:val="18"/>
              </w:rPr>
            </w:pPr>
            <w:r>
              <w:rPr>
                <w:rFonts w:hint="eastAsia"/>
                <w:sz w:val="18"/>
                <w:szCs w:val="18"/>
              </w:rPr>
              <w:t>SJJYJE</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13,2</w:t>
            </w:r>
          </w:p>
        </w:tc>
        <w:tc>
          <w:tcPr>
            <w:tcW w:w="2400"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回购日期</w:t>
            </w:r>
          </w:p>
        </w:tc>
        <w:tc>
          <w:tcPr>
            <w:tcW w:w="1417" w:type="dxa"/>
          </w:tcPr>
          <w:p>
            <w:pPr>
              <w:rPr>
                <w:sz w:val="18"/>
                <w:szCs w:val="18"/>
              </w:rPr>
            </w:pPr>
            <w:r>
              <w:rPr>
                <w:rFonts w:hint="eastAsia"/>
                <w:sz w:val="18"/>
                <w:szCs w:val="18"/>
              </w:rPr>
              <w:t>HGRQ</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10</w:t>
            </w:r>
          </w:p>
        </w:tc>
        <w:tc>
          <w:tcPr>
            <w:tcW w:w="2400" w:type="dxa"/>
          </w:tcPr>
          <w:p>
            <w:pPr>
              <w:rPr>
                <w:sz w:val="18"/>
                <w:szCs w:val="18"/>
              </w:rPr>
            </w:pPr>
            <w:r>
              <w:rPr>
                <w:rFonts w:hint="eastAsia"/>
                <w:sz w:val="18"/>
                <w:szCs w:val="18"/>
              </w:rPr>
              <w:t>（20180628修改）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票据来源</w:t>
            </w:r>
          </w:p>
        </w:tc>
        <w:tc>
          <w:tcPr>
            <w:tcW w:w="1417" w:type="dxa"/>
          </w:tcPr>
          <w:p>
            <w:pPr>
              <w:rPr>
                <w:sz w:val="18"/>
                <w:szCs w:val="18"/>
              </w:rPr>
            </w:pPr>
            <w:r>
              <w:rPr>
                <w:sz w:val="18"/>
                <w:szCs w:val="18"/>
              </w:rPr>
              <w:t>P</w:t>
            </w:r>
            <w:r>
              <w:rPr>
                <w:rFonts w:hint="eastAsia"/>
                <w:sz w:val="18"/>
                <w:szCs w:val="18"/>
              </w:rPr>
              <w:t>IAJULY</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1</w:t>
            </w:r>
          </w:p>
        </w:tc>
        <w:tc>
          <w:tcPr>
            <w:tcW w:w="2400" w:type="dxa"/>
          </w:tcPr>
          <w:p>
            <w:pPr>
              <w:rPr>
                <w:sz w:val="18"/>
                <w:szCs w:val="18"/>
              </w:rPr>
            </w:pPr>
            <w:r>
              <w:rPr>
                <w:rFonts w:hint="eastAsia"/>
                <w:sz w:val="18"/>
                <w:szCs w:val="18"/>
              </w:rPr>
              <w:t>财务公司</w:t>
            </w:r>
          </w:p>
          <w:p>
            <w:pPr>
              <w:rPr>
                <w:sz w:val="18"/>
                <w:szCs w:val="18"/>
              </w:rPr>
            </w:pPr>
            <w:r>
              <w:rPr>
                <w:rFonts w:hint="eastAsia"/>
                <w:sz w:val="18"/>
                <w:szCs w:val="18"/>
              </w:rPr>
              <w:t>1-  非财务公司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票据类型</w:t>
            </w:r>
          </w:p>
        </w:tc>
        <w:tc>
          <w:tcPr>
            <w:tcW w:w="1417" w:type="dxa"/>
          </w:tcPr>
          <w:p>
            <w:pPr>
              <w:rPr>
                <w:sz w:val="18"/>
                <w:szCs w:val="18"/>
              </w:rPr>
            </w:pPr>
            <w:r>
              <w:rPr>
                <w:rFonts w:hint="eastAsia"/>
                <w:sz w:val="18"/>
                <w:szCs w:val="18"/>
              </w:rPr>
              <w:t>DRAFTTP</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4</w:t>
            </w:r>
          </w:p>
        </w:tc>
        <w:tc>
          <w:tcPr>
            <w:tcW w:w="2400" w:type="dxa"/>
          </w:tcPr>
          <w:p>
            <w:pPr>
              <w:rPr>
                <w:sz w:val="18"/>
                <w:szCs w:val="18"/>
              </w:rPr>
            </w:pPr>
            <w:r>
              <w:rPr>
                <w:rFonts w:hint="eastAsia"/>
                <w:sz w:val="18"/>
                <w:szCs w:val="18"/>
              </w:rPr>
              <w:t>AC01-银承</w:t>
            </w:r>
          </w:p>
          <w:p>
            <w:pPr>
              <w:rPr>
                <w:sz w:val="18"/>
                <w:szCs w:val="18"/>
              </w:rPr>
            </w:pPr>
            <w:r>
              <w:rPr>
                <w:rFonts w:hint="eastAsia"/>
                <w:sz w:val="18"/>
                <w:szCs w:val="18"/>
              </w:rPr>
              <w:t>AC02-商承</w:t>
            </w:r>
          </w:p>
          <w:p>
            <w:pPr>
              <w:rPr>
                <w:sz w:val="18"/>
                <w:szCs w:val="18"/>
              </w:rPr>
            </w:pPr>
            <w:r>
              <w:rPr>
                <w:rFonts w:hint="eastAsia"/>
                <w:sz w:val="18"/>
                <w:szCs w:val="18"/>
              </w:rPr>
              <w:t>A</w:t>
            </w:r>
            <w:r>
              <w:rPr>
                <w:sz w:val="18"/>
                <w:szCs w:val="18"/>
              </w:rPr>
              <w:t>C03-</w:t>
            </w:r>
            <w:r>
              <w:rPr>
                <w:rFonts w:hint="eastAsia"/>
                <w:sz w:val="18"/>
                <w:szCs w:val="18"/>
              </w:rPr>
              <w:t>财务公司 20180628新增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贸易合同号</w:t>
            </w:r>
          </w:p>
        </w:tc>
        <w:tc>
          <w:tcPr>
            <w:tcW w:w="1417" w:type="dxa"/>
          </w:tcPr>
          <w:p>
            <w:pPr>
              <w:rPr>
                <w:sz w:val="18"/>
                <w:szCs w:val="18"/>
              </w:rPr>
            </w:pPr>
            <w:r>
              <w:rPr>
                <w:rFonts w:hint="eastAsia"/>
                <w:sz w:val="18"/>
                <w:szCs w:val="18"/>
              </w:rPr>
              <w:t>YWENDZ</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30</w:t>
            </w:r>
          </w:p>
        </w:tc>
        <w:tc>
          <w:tcPr>
            <w:tcW w:w="2400"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发票号码</w:t>
            </w:r>
          </w:p>
        </w:tc>
        <w:tc>
          <w:tcPr>
            <w:tcW w:w="1417" w:type="dxa"/>
          </w:tcPr>
          <w:p>
            <w:pPr>
              <w:rPr>
                <w:sz w:val="18"/>
                <w:szCs w:val="18"/>
              </w:rPr>
            </w:pPr>
            <w:r>
              <w:rPr>
                <w:rFonts w:hint="eastAsia"/>
                <w:sz w:val="18"/>
                <w:szCs w:val="18"/>
              </w:rPr>
              <w:t>LXZJHM</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30</w:t>
            </w:r>
          </w:p>
        </w:tc>
        <w:tc>
          <w:tcPr>
            <w:tcW w:w="2400"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票据类别</w:t>
            </w:r>
          </w:p>
        </w:tc>
        <w:tc>
          <w:tcPr>
            <w:tcW w:w="1417" w:type="dxa"/>
          </w:tcPr>
          <w:p>
            <w:pPr>
              <w:rPr>
                <w:sz w:val="18"/>
                <w:szCs w:val="18"/>
              </w:rPr>
            </w:pPr>
            <w:r>
              <w:rPr>
                <w:rFonts w:hint="eastAsia"/>
                <w:sz w:val="18"/>
                <w:szCs w:val="18"/>
              </w:rPr>
              <w:t>DRAFTCLS</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1</w:t>
            </w:r>
          </w:p>
        </w:tc>
        <w:tc>
          <w:tcPr>
            <w:tcW w:w="2400" w:type="dxa"/>
          </w:tcPr>
          <w:p>
            <w:pPr>
              <w:rPr>
                <w:sz w:val="18"/>
                <w:szCs w:val="18"/>
              </w:rPr>
            </w:pPr>
            <w:r>
              <w:rPr>
                <w:rFonts w:hint="eastAsia"/>
                <w:sz w:val="18"/>
                <w:szCs w:val="18"/>
              </w:rPr>
              <w:t>0-纸票</w:t>
            </w:r>
          </w:p>
          <w:p>
            <w:pPr>
              <w:rPr>
                <w:sz w:val="18"/>
                <w:szCs w:val="18"/>
              </w:rPr>
            </w:pPr>
            <w:r>
              <w:rPr>
                <w:rFonts w:hint="eastAsia"/>
                <w:sz w:val="18"/>
                <w:szCs w:val="18"/>
              </w:rPr>
              <w:t>1-电票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出票人类型</w:t>
            </w:r>
          </w:p>
        </w:tc>
        <w:tc>
          <w:tcPr>
            <w:tcW w:w="1417" w:type="dxa"/>
          </w:tcPr>
          <w:p>
            <w:pPr>
              <w:rPr>
                <w:sz w:val="18"/>
                <w:szCs w:val="18"/>
              </w:rPr>
            </w:pPr>
            <w:r>
              <w:rPr>
                <w:rFonts w:hint="eastAsia"/>
                <w:sz w:val="18"/>
                <w:szCs w:val="18"/>
              </w:rPr>
              <w:t>HANGYL</w:t>
            </w:r>
          </w:p>
        </w:tc>
        <w:tc>
          <w:tcPr>
            <w:tcW w:w="1044" w:type="dxa"/>
          </w:tcPr>
          <w:p>
            <w:pPr>
              <w:rPr>
                <w:sz w:val="18"/>
                <w:szCs w:val="18"/>
              </w:rPr>
            </w:pPr>
            <w:r>
              <w:rPr>
                <w:rFonts w:hint="eastAsia"/>
                <w:sz w:val="18"/>
                <w:szCs w:val="18"/>
              </w:rPr>
              <w:t>M</w:t>
            </w:r>
          </w:p>
        </w:tc>
        <w:tc>
          <w:tcPr>
            <w:tcW w:w="1407" w:type="dxa"/>
          </w:tcPr>
          <w:p>
            <w:pPr>
              <w:rPr>
                <w:sz w:val="18"/>
                <w:szCs w:val="18"/>
              </w:rPr>
            </w:pPr>
            <w:r>
              <w:rPr>
                <w:sz w:val="18"/>
                <w:szCs w:val="18"/>
              </w:rPr>
              <w:t>4</w:t>
            </w:r>
          </w:p>
        </w:tc>
        <w:tc>
          <w:tcPr>
            <w:tcW w:w="2400" w:type="dxa"/>
          </w:tcPr>
          <w:p>
            <w:pPr>
              <w:rPr>
                <w:sz w:val="18"/>
                <w:szCs w:val="18"/>
              </w:rPr>
            </w:pPr>
            <w:r>
              <w:rPr>
                <w:sz w:val="18"/>
                <w:szCs w:val="18"/>
              </w:rPr>
              <w:t>RC00</w:t>
            </w:r>
            <w:r>
              <w:rPr>
                <w:rFonts w:hint="eastAsia"/>
                <w:sz w:val="18"/>
                <w:szCs w:val="18"/>
              </w:rPr>
              <w:t>银行</w:t>
            </w:r>
          </w:p>
          <w:p>
            <w:pPr>
              <w:rPr>
                <w:sz w:val="18"/>
                <w:szCs w:val="18"/>
              </w:rPr>
            </w:pPr>
            <w:r>
              <w:rPr>
                <w:sz w:val="18"/>
                <w:szCs w:val="18"/>
              </w:rPr>
              <w:t>RC0</w:t>
            </w:r>
            <w:r>
              <w:rPr>
                <w:rFonts w:hint="eastAsia"/>
                <w:sz w:val="18"/>
                <w:szCs w:val="18"/>
              </w:rPr>
              <w:t>1企业</w:t>
            </w:r>
          </w:p>
          <w:p>
            <w:pPr>
              <w:rPr>
                <w:sz w:val="18"/>
                <w:szCs w:val="18"/>
              </w:rPr>
            </w:pPr>
            <w:r>
              <w:rPr>
                <w:sz w:val="18"/>
                <w:szCs w:val="18"/>
              </w:rPr>
              <w:t>RC0</w:t>
            </w:r>
            <w:r>
              <w:rPr>
                <w:rFonts w:hint="eastAsia"/>
                <w:sz w:val="18"/>
                <w:szCs w:val="18"/>
              </w:rPr>
              <w:t>2央行</w:t>
            </w:r>
          </w:p>
          <w:p>
            <w:pPr>
              <w:rPr>
                <w:sz w:val="18"/>
                <w:szCs w:val="18"/>
              </w:rPr>
            </w:pPr>
            <w:r>
              <w:rPr>
                <w:sz w:val="18"/>
                <w:szCs w:val="18"/>
              </w:rPr>
              <w:t>RC0</w:t>
            </w:r>
            <w:r>
              <w:rPr>
                <w:rFonts w:hint="eastAsia"/>
                <w:sz w:val="18"/>
                <w:szCs w:val="18"/>
              </w:rPr>
              <w:t>3被代理行</w:t>
            </w:r>
          </w:p>
          <w:p>
            <w:pPr>
              <w:rPr>
                <w:sz w:val="18"/>
                <w:szCs w:val="18"/>
              </w:rPr>
            </w:pPr>
            <w:r>
              <w:rPr>
                <w:sz w:val="18"/>
                <w:szCs w:val="18"/>
              </w:rPr>
              <w:t>RC0</w:t>
            </w:r>
            <w:r>
              <w:rPr>
                <w:rFonts w:hint="eastAsia"/>
                <w:sz w:val="18"/>
                <w:szCs w:val="18"/>
              </w:rPr>
              <w:t>4财务公司</w:t>
            </w:r>
          </w:p>
          <w:p>
            <w:pPr>
              <w:rPr>
                <w:sz w:val="18"/>
                <w:szCs w:val="18"/>
              </w:rPr>
            </w:pPr>
            <w:r>
              <w:rPr>
                <w:rFonts w:hint="eastAsia"/>
                <w:sz w:val="18"/>
                <w:szCs w:val="18"/>
              </w:rPr>
              <w:t>RC05 接入财务公司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出票人名称</w:t>
            </w:r>
          </w:p>
        </w:tc>
        <w:tc>
          <w:tcPr>
            <w:tcW w:w="1417" w:type="dxa"/>
          </w:tcPr>
          <w:p>
            <w:pPr>
              <w:rPr>
                <w:sz w:val="18"/>
                <w:szCs w:val="18"/>
              </w:rPr>
            </w:pPr>
            <w:r>
              <w:rPr>
                <w:sz w:val="18"/>
                <w:szCs w:val="18"/>
              </w:rPr>
              <w:t>CHPRQC</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60</w:t>
            </w:r>
          </w:p>
        </w:tc>
        <w:tc>
          <w:tcPr>
            <w:tcW w:w="2400"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出票人组织机构代码证</w:t>
            </w:r>
          </w:p>
        </w:tc>
        <w:tc>
          <w:tcPr>
            <w:tcW w:w="1417" w:type="dxa"/>
          </w:tcPr>
          <w:p>
            <w:pPr>
              <w:rPr>
                <w:sz w:val="18"/>
                <w:szCs w:val="18"/>
              </w:rPr>
            </w:pPr>
            <w:r>
              <w:rPr>
                <w:sz w:val="18"/>
                <w:szCs w:val="18"/>
              </w:rPr>
              <w:t>RHJGDM</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10</w:t>
            </w:r>
          </w:p>
        </w:tc>
        <w:tc>
          <w:tcPr>
            <w:tcW w:w="2400"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出票人开户帐户</w:t>
            </w:r>
          </w:p>
        </w:tc>
        <w:tc>
          <w:tcPr>
            <w:tcW w:w="1417" w:type="dxa"/>
          </w:tcPr>
          <w:p>
            <w:pPr>
              <w:rPr>
                <w:sz w:val="18"/>
                <w:szCs w:val="18"/>
              </w:rPr>
            </w:pPr>
            <w:r>
              <w:rPr>
                <w:sz w:val="18"/>
                <w:szCs w:val="18"/>
              </w:rPr>
              <w:t>CHPRZH</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32</w:t>
            </w:r>
          </w:p>
        </w:tc>
        <w:tc>
          <w:tcPr>
            <w:tcW w:w="2400" w:type="dxa"/>
          </w:tcPr>
          <w:p>
            <w:pPr>
              <w:rPr>
                <w:sz w:val="18"/>
                <w:szCs w:val="18"/>
              </w:rPr>
            </w:pPr>
            <w:r>
              <w:rPr>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出票人开户行号</w:t>
            </w:r>
          </w:p>
        </w:tc>
        <w:tc>
          <w:tcPr>
            <w:tcW w:w="1417" w:type="dxa"/>
          </w:tcPr>
          <w:p>
            <w:pPr>
              <w:rPr>
                <w:sz w:val="18"/>
                <w:szCs w:val="18"/>
              </w:rPr>
            </w:pPr>
            <w:r>
              <w:rPr>
                <w:sz w:val="18"/>
                <w:szCs w:val="18"/>
              </w:rPr>
              <w:t>FQHHAO</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12</w:t>
            </w:r>
          </w:p>
        </w:tc>
        <w:tc>
          <w:tcPr>
            <w:tcW w:w="2400"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电子票号</w:t>
            </w:r>
          </w:p>
        </w:tc>
        <w:tc>
          <w:tcPr>
            <w:tcW w:w="1417" w:type="dxa"/>
          </w:tcPr>
          <w:p>
            <w:pPr>
              <w:rPr>
                <w:sz w:val="18"/>
                <w:szCs w:val="18"/>
              </w:rPr>
            </w:pPr>
            <w:r>
              <w:rPr>
                <w:sz w:val="18"/>
                <w:szCs w:val="18"/>
              </w:rPr>
              <w:t>SHPJBH</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30</w:t>
            </w:r>
          </w:p>
        </w:tc>
        <w:tc>
          <w:tcPr>
            <w:tcW w:w="2400"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出票日</w:t>
            </w:r>
          </w:p>
        </w:tc>
        <w:tc>
          <w:tcPr>
            <w:tcW w:w="1417" w:type="dxa"/>
          </w:tcPr>
          <w:p>
            <w:pPr>
              <w:rPr>
                <w:sz w:val="18"/>
                <w:szCs w:val="18"/>
              </w:rPr>
            </w:pPr>
            <w:r>
              <w:rPr>
                <w:sz w:val="18"/>
                <w:szCs w:val="18"/>
              </w:rPr>
              <w:t>CHUPRQ</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10</w:t>
            </w:r>
          </w:p>
        </w:tc>
        <w:tc>
          <w:tcPr>
            <w:tcW w:w="2400" w:type="dxa"/>
          </w:tcPr>
          <w:p>
            <w:pPr>
              <w:rPr>
                <w:sz w:val="18"/>
                <w:szCs w:val="18"/>
              </w:rPr>
            </w:pPr>
            <w:r>
              <w:rPr>
                <w:sz w:val="18"/>
                <w:szCs w:val="18"/>
              </w:rPr>
              <w:t>YY</w:t>
            </w:r>
            <w:r>
              <w:rPr>
                <w:rFonts w:hint="eastAsia"/>
                <w:sz w:val="18"/>
                <w:szCs w:val="18"/>
              </w:rPr>
              <w:t>YY-</w:t>
            </w:r>
            <w:r>
              <w:rPr>
                <w:sz w:val="18"/>
                <w:szCs w:val="18"/>
              </w:rPr>
              <w:t>MM</w:t>
            </w:r>
            <w:r>
              <w:rPr>
                <w:rFonts w:hint="eastAsia"/>
                <w:sz w:val="18"/>
                <w:szCs w:val="18"/>
              </w:rPr>
              <w:t>-</w:t>
            </w:r>
            <w:r>
              <w:rPr>
                <w:sz w:val="18"/>
                <w:szCs w:val="18"/>
              </w:rPr>
              <w:t>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到期日</w:t>
            </w:r>
          </w:p>
        </w:tc>
        <w:tc>
          <w:tcPr>
            <w:tcW w:w="1417" w:type="dxa"/>
          </w:tcPr>
          <w:p>
            <w:pPr>
              <w:rPr>
                <w:sz w:val="18"/>
                <w:szCs w:val="18"/>
              </w:rPr>
            </w:pPr>
            <w:r>
              <w:rPr>
                <w:sz w:val="18"/>
                <w:szCs w:val="18"/>
              </w:rPr>
              <w:t>DAOQRQ</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10</w:t>
            </w:r>
          </w:p>
        </w:tc>
        <w:tc>
          <w:tcPr>
            <w:tcW w:w="2400" w:type="dxa"/>
          </w:tcPr>
          <w:p>
            <w:pPr>
              <w:rPr>
                <w:sz w:val="18"/>
                <w:szCs w:val="18"/>
              </w:rPr>
            </w:pPr>
            <w:r>
              <w:rPr>
                <w:sz w:val="18"/>
                <w:szCs w:val="18"/>
              </w:rPr>
              <w:t>YY</w:t>
            </w:r>
            <w:r>
              <w:rPr>
                <w:rFonts w:hint="eastAsia"/>
                <w:sz w:val="18"/>
                <w:szCs w:val="18"/>
              </w:rPr>
              <w:t>YY-</w:t>
            </w:r>
            <w:r>
              <w:rPr>
                <w:sz w:val="18"/>
                <w:szCs w:val="18"/>
              </w:rPr>
              <w:t>MM</w:t>
            </w:r>
            <w:r>
              <w:rPr>
                <w:rFonts w:hint="eastAsia"/>
                <w:sz w:val="18"/>
                <w:szCs w:val="18"/>
              </w:rPr>
              <w:t>-</w:t>
            </w:r>
            <w:r>
              <w:rPr>
                <w:sz w:val="18"/>
                <w:szCs w:val="18"/>
              </w:rPr>
              <w:t>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承兑人名称</w:t>
            </w:r>
          </w:p>
        </w:tc>
        <w:tc>
          <w:tcPr>
            <w:tcW w:w="1417" w:type="dxa"/>
          </w:tcPr>
          <w:p>
            <w:pPr>
              <w:rPr>
                <w:sz w:val="18"/>
                <w:szCs w:val="18"/>
              </w:rPr>
            </w:pPr>
            <w:r>
              <w:rPr>
                <w:sz w:val="18"/>
                <w:szCs w:val="18"/>
              </w:rPr>
              <w:t>PJCDYH</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60</w:t>
            </w:r>
          </w:p>
        </w:tc>
        <w:tc>
          <w:tcPr>
            <w:tcW w:w="2400" w:type="dxa"/>
          </w:tcPr>
          <w:p>
            <w:pPr>
              <w:rPr>
                <w:sz w:val="18"/>
                <w:szCs w:val="18"/>
              </w:rPr>
            </w:pPr>
            <w:r>
              <w:rPr>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承兑人账号</w:t>
            </w:r>
          </w:p>
        </w:tc>
        <w:tc>
          <w:tcPr>
            <w:tcW w:w="1417" w:type="dxa"/>
          </w:tcPr>
          <w:p>
            <w:pPr>
              <w:rPr>
                <w:sz w:val="18"/>
                <w:szCs w:val="18"/>
              </w:rPr>
            </w:pPr>
            <w:r>
              <w:rPr>
                <w:sz w:val="18"/>
                <w:szCs w:val="18"/>
              </w:rPr>
              <w:t>DUIFZH</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32</w:t>
            </w:r>
          </w:p>
        </w:tc>
        <w:tc>
          <w:tcPr>
            <w:tcW w:w="2400" w:type="dxa"/>
          </w:tcPr>
          <w:p>
            <w:pPr>
              <w:rPr>
                <w:sz w:val="18"/>
                <w:szCs w:val="18"/>
              </w:rPr>
            </w:pPr>
            <w:r>
              <w:rPr>
                <w:rFonts w:hint="eastAsia"/>
                <w:sz w:val="18"/>
                <w:szCs w:val="18"/>
              </w:rPr>
              <w:t>本财务公司银承为</w:t>
            </w:r>
            <w:r>
              <w:rPr>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承兑人行号</w:t>
            </w:r>
          </w:p>
        </w:tc>
        <w:tc>
          <w:tcPr>
            <w:tcW w:w="1417" w:type="dxa"/>
          </w:tcPr>
          <w:p>
            <w:pPr>
              <w:rPr>
                <w:sz w:val="18"/>
                <w:szCs w:val="18"/>
              </w:rPr>
            </w:pPr>
            <w:r>
              <w:rPr>
                <w:sz w:val="18"/>
                <w:szCs w:val="18"/>
              </w:rPr>
              <w:t>SBHHAO</w:t>
            </w:r>
          </w:p>
        </w:tc>
        <w:tc>
          <w:tcPr>
            <w:tcW w:w="1044" w:type="dxa"/>
          </w:tcPr>
          <w:p>
            <w:pPr>
              <w:rPr>
                <w:sz w:val="18"/>
                <w:szCs w:val="18"/>
              </w:rPr>
            </w:pPr>
            <w:r>
              <w:rPr>
                <w:rFonts w:hint="eastAsia"/>
                <w:sz w:val="18"/>
                <w:szCs w:val="18"/>
              </w:rPr>
              <w:t>M</w:t>
            </w:r>
          </w:p>
        </w:tc>
        <w:tc>
          <w:tcPr>
            <w:tcW w:w="1407" w:type="dxa"/>
          </w:tcPr>
          <w:p>
            <w:pPr>
              <w:rPr>
                <w:sz w:val="18"/>
                <w:szCs w:val="18"/>
              </w:rPr>
            </w:pPr>
            <w:r>
              <w:rPr>
                <w:sz w:val="18"/>
                <w:szCs w:val="18"/>
              </w:rPr>
              <w:t>12</w:t>
            </w:r>
          </w:p>
        </w:tc>
        <w:tc>
          <w:tcPr>
            <w:tcW w:w="2400" w:type="dxa"/>
          </w:tcPr>
          <w:p>
            <w:pPr>
              <w:rPr>
                <w:sz w:val="18"/>
                <w:szCs w:val="18"/>
              </w:rPr>
            </w:pPr>
            <w:r>
              <w:rPr>
                <w:rFonts w:hint="eastAsia"/>
                <w:sz w:val="18"/>
                <w:szCs w:val="18"/>
              </w:rPr>
              <w:t>本财务公司大额行号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申请承兑金额</w:t>
            </w:r>
          </w:p>
        </w:tc>
        <w:tc>
          <w:tcPr>
            <w:tcW w:w="1417" w:type="dxa"/>
          </w:tcPr>
          <w:p>
            <w:pPr>
              <w:rPr>
                <w:sz w:val="18"/>
                <w:szCs w:val="18"/>
              </w:rPr>
            </w:pPr>
            <w:r>
              <w:rPr>
                <w:sz w:val="18"/>
                <w:szCs w:val="18"/>
              </w:rPr>
              <w:t>PIOMJE</w:t>
            </w:r>
          </w:p>
        </w:tc>
        <w:tc>
          <w:tcPr>
            <w:tcW w:w="1044" w:type="dxa"/>
          </w:tcPr>
          <w:p>
            <w:pPr>
              <w:rPr>
                <w:sz w:val="18"/>
                <w:szCs w:val="18"/>
              </w:rPr>
            </w:pPr>
            <w:r>
              <w:rPr>
                <w:rFonts w:hint="eastAsia"/>
                <w:sz w:val="18"/>
                <w:szCs w:val="18"/>
              </w:rPr>
              <w:t>M</w:t>
            </w:r>
          </w:p>
        </w:tc>
        <w:tc>
          <w:tcPr>
            <w:tcW w:w="1407" w:type="dxa"/>
          </w:tcPr>
          <w:p>
            <w:pPr>
              <w:rPr>
                <w:sz w:val="18"/>
                <w:szCs w:val="18"/>
              </w:rPr>
            </w:pPr>
            <w:r>
              <w:rPr>
                <w:sz w:val="18"/>
                <w:szCs w:val="18"/>
              </w:rPr>
              <w:t>13,2</w:t>
            </w:r>
          </w:p>
        </w:tc>
        <w:tc>
          <w:tcPr>
            <w:tcW w:w="2400" w:type="dxa"/>
          </w:tcPr>
          <w:p>
            <w:pPr>
              <w:rPr>
                <w:sz w:val="18"/>
                <w:szCs w:val="18"/>
              </w:rPr>
            </w:pPr>
            <w:r>
              <w:rPr>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转让标记</w:t>
            </w:r>
          </w:p>
        </w:tc>
        <w:tc>
          <w:tcPr>
            <w:tcW w:w="1417" w:type="dxa"/>
          </w:tcPr>
          <w:p>
            <w:pPr>
              <w:rPr>
                <w:sz w:val="18"/>
                <w:szCs w:val="18"/>
              </w:rPr>
            </w:pPr>
            <w:r>
              <w:rPr>
                <w:sz w:val="18"/>
                <w:szCs w:val="18"/>
              </w:rPr>
              <w:t>ZHHUXZ</w:t>
            </w:r>
          </w:p>
        </w:tc>
        <w:tc>
          <w:tcPr>
            <w:tcW w:w="1044" w:type="dxa"/>
          </w:tcPr>
          <w:p>
            <w:pPr>
              <w:rPr>
                <w:sz w:val="18"/>
                <w:szCs w:val="18"/>
              </w:rPr>
            </w:pPr>
            <w:r>
              <w:rPr>
                <w:rFonts w:hint="eastAsia"/>
                <w:sz w:val="18"/>
                <w:szCs w:val="18"/>
              </w:rPr>
              <w:t>M</w:t>
            </w:r>
          </w:p>
        </w:tc>
        <w:tc>
          <w:tcPr>
            <w:tcW w:w="1407" w:type="dxa"/>
          </w:tcPr>
          <w:p>
            <w:pPr>
              <w:rPr>
                <w:sz w:val="18"/>
                <w:szCs w:val="18"/>
              </w:rPr>
            </w:pPr>
            <w:r>
              <w:rPr>
                <w:sz w:val="18"/>
                <w:szCs w:val="18"/>
              </w:rPr>
              <w:t>4</w:t>
            </w:r>
          </w:p>
        </w:tc>
        <w:tc>
          <w:tcPr>
            <w:tcW w:w="2400" w:type="dxa"/>
          </w:tcPr>
          <w:p>
            <w:pPr>
              <w:rPr>
                <w:sz w:val="18"/>
                <w:szCs w:val="18"/>
              </w:rPr>
            </w:pPr>
            <w:r>
              <w:rPr>
                <w:sz w:val="18"/>
                <w:szCs w:val="18"/>
              </w:rPr>
              <w:t>EM00</w:t>
            </w:r>
            <w:r>
              <w:rPr>
                <w:rFonts w:hint="eastAsia"/>
                <w:sz w:val="18"/>
                <w:szCs w:val="18"/>
              </w:rPr>
              <w:t>可再转让</w:t>
            </w:r>
          </w:p>
          <w:p>
            <w:pPr>
              <w:rPr>
                <w:sz w:val="18"/>
                <w:szCs w:val="18"/>
              </w:rPr>
            </w:pPr>
            <w:r>
              <w:rPr>
                <w:sz w:val="18"/>
                <w:szCs w:val="18"/>
              </w:rPr>
              <w:t>EM01</w:t>
            </w:r>
            <w:r>
              <w:rPr>
                <w:rFonts w:hint="eastAsia"/>
                <w:sz w:val="18"/>
                <w:szCs w:val="18"/>
              </w:rPr>
              <w:t xml:space="preserve">不得转让 </w:t>
            </w:r>
          </w:p>
          <w:p>
            <w:pPr>
              <w:rPr>
                <w:sz w:val="18"/>
                <w:szCs w:val="18"/>
              </w:rPr>
            </w:pPr>
            <w:r>
              <w:rPr>
                <w:rFonts w:hint="eastAsia"/>
                <w:sz w:val="18"/>
                <w:szCs w:val="18"/>
              </w:rPr>
              <w:t>如为“回购式”不得填“EM01”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jc w:val="center"/>
        </w:trPr>
        <w:tc>
          <w:tcPr>
            <w:tcW w:w="2232" w:type="dxa"/>
          </w:tcPr>
          <w:p>
            <w:pPr>
              <w:rPr>
                <w:rFonts w:hint="eastAsia"/>
                <w:sz w:val="18"/>
                <w:szCs w:val="18"/>
              </w:rPr>
            </w:pPr>
            <w:ins w:id="130" w:author="火云邪神1418612843 [2]" w:date="2020-07-10T10:49:44Z">
              <w:r>
                <w:rPr>
                  <w:rFonts w:hint="eastAsia"/>
                  <w:sz w:val="18"/>
                  <w:szCs w:val="18"/>
                  <w:lang w:val="en-US" w:eastAsia="zh-CN"/>
                </w:rPr>
                <w:t>收票人</w:t>
              </w:r>
            </w:ins>
            <w:r>
              <w:rPr>
                <w:rFonts w:hint="eastAsia"/>
                <w:sz w:val="18"/>
                <w:szCs w:val="18"/>
              </w:rPr>
              <w:t>名称</w:t>
            </w:r>
          </w:p>
        </w:tc>
        <w:tc>
          <w:tcPr>
            <w:tcW w:w="1417" w:type="dxa"/>
          </w:tcPr>
          <w:p>
            <w:pPr>
              <w:rPr>
                <w:rFonts w:hint="eastAsia"/>
                <w:sz w:val="18"/>
                <w:szCs w:val="18"/>
              </w:rPr>
            </w:pPr>
            <w:r>
              <w:rPr>
                <w:rFonts w:hint="eastAsia"/>
                <w:sz w:val="18"/>
                <w:szCs w:val="18"/>
              </w:rPr>
              <w:t>SKRZWM</w:t>
            </w:r>
          </w:p>
        </w:tc>
        <w:tc>
          <w:tcPr>
            <w:tcW w:w="1044" w:type="dxa"/>
          </w:tcPr>
          <w:p>
            <w:pPr>
              <w:rPr>
                <w:rFonts w:hint="eastAsia"/>
                <w:sz w:val="18"/>
                <w:szCs w:val="18"/>
              </w:rPr>
            </w:pPr>
            <w:r>
              <w:rPr>
                <w:rFonts w:hint="eastAsia"/>
                <w:sz w:val="18"/>
                <w:szCs w:val="18"/>
              </w:rPr>
              <w:t>M</w:t>
            </w:r>
          </w:p>
        </w:tc>
        <w:tc>
          <w:tcPr>
            <w:tcW w:w="1407" w:type="dxa"/>
          </w:tcPr>
          <w:p>
            <w:pPr>
              <w:rPr>
                <w:rFonts w:hint="eastAsia"/>
                <w:sz w:val="18"/>
                <w:szCs w:val="18"/>
              </w:rPr>
            </w:pPr>
            <w:r>
              <w:rPr>
                <w:rFonts w:hint="eastAsia"/>
                <w:sz w:val="18"/>
                <w:szCs w:val="18"/>
              </w:rPr>
              <w:t>62</w:t>
            </w:r>
          </w:p>
        </w:tc>
        <w:tc>
          <w:tcPr>
            <w:tcW w:w="2400" w:type="dxa"/>
          </w:tcPr>
          <w:p>
            <w:pPr>
              <w:rPr>
                <w:sz w:val="18"/>
                <w:szCs w:val="18"/>
              </w:rPr>
            </w:pPr>
            <w:r>
              <w:rPr>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hint="eastAsia"/>
                <w:sz w:val="18"/>
                <w:szCs w:val="18"/>
              </w:rPr>
            </w:pPr>
            <w:ins w:id="131" w:author="火云邪神1418612843 [2]" w:date="2020-07-10T10:49:52Z">
              <w:r>
                <w:rPr>
                  <w:rFonts w:hint="eastAsia"/>
                  <w:sz w:val="18"/>
                  <w:szCs w:val="18"/>
                  <w:lang w:val="en-US" w:eastAsia="zh-CN"/>
                </w:rPr>
                <w:t>收票人</w:t>
              </w:r>
            </w:ins>
            <w:r>
              <w:rPr>
                <w:rFonts w:hint="eastAsia"/>
                <w:sz w:val="18"/>
                <w:szCs w:val="18"/>
              </w:rPr>
              <w:t>开户帐户</w:t>
            </w:r>
          </w:p>
        </w:tc>
        <w:tc>
          <w:tcPr>
            <w:tcW w:w="1417" w:type="dxa"/>
          </w:tcPr>
          <w:p>
            <w:pPr>
              <w:rPr>
                <w:rFonts w:hint="eastAsia"/>
                <w:sz w:val="18"/>
                <w:szCs w:val="18"/>
              </w:rPr>
            </w:pPr>
            <w:r>
              <w:rPr>
                <w:rFonts w:hint="eastAsia"/>
                <w:sz w:val="18"/>
                <w:szCs w:val="18"/>
              </w:rPr>
              <w:t>SKRZHH</w:t>
            </w:r>
          </w:p>
        </w:tc>
        <w:tc>
          <w:tcPr>
            <w:tcW w:w="1044" w:type="dxa"/>
          </w:tcPr>
          <w:p>
            <w:pPr>
              <w:rPr>
                <w:rFonts w:hint="eastAsia"/>
                <w:sz w:val="18"/>
                <w:szCs w:val="18"/>
              </w:rPr>
            </w:pPr>
            <w:r>
              <w:rPr>
                <w:rFonts w:hint="eastAsia"/>
                <w:sz w:val="18"/>
                <w:szCs w:val="18"/>
              </w:rPr>
              <w:t>M</w:t>
            </w:r>
          </w:p>
        </w:tc>
        <w:tc>
          <w:tcPr>
            <w:tcW w:w="1407" w:type="dxa"/>
          </w:tcPr>
          <w:p>
            <w:pPr>
              <w:rPr>
                <w:rFonts w:hint="eastAsia"/>
                <w:sz w:val="18"/>
                <w:szCs w:val="18"/>
              </w:rPr>
            </w:pPr>
            <w:r>
              <w:rPr>
                <w:rFonts w:hint="eastAsia"/>
                <w:sz w:val="18"/>
                <w:szCs w:val="18"/>
              </w:rPr>
              <w:t>32</w:t>
            </w:r>
          </w:p>
        </w:tc>
        <w:tc>
          <w:tcPr>
            <w:tcW w:w="2400" w:type="dxa"/>
          </w:tcPr>
          <w:p>
            <w:pPr>
              <w:widowControl/>
              <w:rPr>
                <w:sz w:val="18"/>
                <w:szCs w:val="18"/>
              </w:rPr>
            </w:pPr>
            <w:r>
              <w:rPr>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hint="eastAsia"/>
                <w:sz w:val="18"/>
                <w:szCs w:val="18"/>
              </w:rPr>
            </w:pPr>
            <w:ins w:id="132" w:author="火云邪神1418612843 [2]" w:date="2020-07-10T10:49:57Z">
              <w:r>
                <w:rPr>
                  <w:rFonts w:hint="eastAsia"/>
                  <w:sz w:val="18"/>
                  <w:szCs w:val="18"/>
                  <w:lang w:val="en-US" w:eastAsia="zh-CN"/>
                </w:rPr>
                <w:t>收票人</w:t>
              </w:r>
            </w:ins>
            <w:r>
              <w:rPr>
                <w:rFonts w:hint="eastAsia"/>
                <w:sz w:val="18"/>
                <w:szCs w:val="18"/>
              </w:rPr>
              <w:t>开户行行号</w:t>
            </w:r>
          </w:p>
        </w:tc>
        <w:tc>
          <w:tcPr>
            <w:tcW w:w="1417" w:type="dxa"/>
          </w:tcPr>
          <w:p>
            <w:pPr>
              <w:rPr>
                <w:rFonts w:hint="eastAsia"/>
                <w:sz w:val="18"/>
                <w:szCs w:val="18"/>
              </w:rPr>
            </w:pPr>
            <w:r>
              <w:rPr>
                <w:rFonts w:hint="eastAsia"/>
                <w:sz w:val="18"/>
                <w:szCs w:val="18"/>
              </w:rPr>
              <w:t>SHKHBM</w:t>
            </w:r>
          </w:p>
        </w:tc>
        <w:tc>
          <w:tcPr>
            <w:tcW w:w="1044" w:type="dxa"/>
          </w:tcPr>
          <w:p>
            <w:pPr>
              <w:rPr>
                <w:rFonts w:hint="eastAsia"/>
                <w:sz w:val="18"/>
                <w:szCs w:val="18"/>
              </w:rPr>
            </w:pPr>
            <w:r>
              <w:rPr>
                <w:rFonts w:hint="eastAsia"/>
                <w:sz w:val="18"/>
                <w:szCs w:val="18"/>
              </w:rPr>
              <w:t>M</w:t>
            </w:r>
          </w:p>
        </w:tc>
        <w:tc>
          <w:tcPr>
            <w:tcW w:w="1407" w:type="dxa"/>
          </w:tcPr>
          <w:p>
            <w:pPr>
              <w:rPr>
                <w:rFonts w:hint="eastAsia"/>
                <w:sz w:val="18"/>
                <w:szCs w:val="18"/>
              </w:rPr>
            </w:pPr>
            <w:r>
              <w:rPr>
                <w:rFonts w:hint="eastAsia"/>
                <w:sz w:val="18"/>
                <w:szCs w:val="18"/>
              </w:rPr>
              <w:t>12</w:t>
            </w:r>
          </w:p>
        </w:tc>
        <w:tc>
          <w:tcPr>
            <w:tcW w:w="2400" w:type="dxa"/>
          </w:tcPr>
          <w:p>
            <w:pPr>
              <w:widowControl/>
              <w:rPr>
                <w:sz w:val="18"/>
                <w:szCs w:val="18"/>
              </w:rPr>
            </w:pPr>
            <w:r>
              <w:rPr>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 w:hRule="atLeast"/>
          <w:jc w:val="center"/>
        </w:trPr>
        <w:tc>
          <w:tcPr>
            <w:tcW w:w="2232" w:type="dxa"/>
          </w:tcPr>
          <w:p>
            <w:pPr>
              <w:rPr>
                <w:sz w:val="18"/>
                <w:szCs w:val="18"/>
              </w:rPr>
            </w:pPr>
            <w:r>
              <w:rPr>
                <w:rFonts w:hint="eastAsia"/>
                <w:sz w:val="18"/>
                <w:szCs w:val="18"/>
              </w:rPr>
              <w:t>收款人行名</w:t>
            </w:r>
          </w:p>
        </w:tc>
        <w:tc>
          <w:tcPr>
            <w:tcW w:w="1417" w:type="dxa"/>
          </w:tcPr>
          <w:p>
            <w:pPr>
              <w:rPr>
                <w:sz w:val="18"/>
                <w:szCs w:val="18"/>
              </w:rPr>
            </w:pPr>
            <w:r>
              <w:rPr>
                <w:rFonts w:hint="eastAsia"/>
                <w:sz w:val="18"/>
                <w:szCs w:val="18"/>
              </w:rPr>
              <w:t>SKRHM</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62</w:t>
            </w:r>
          </w:p>
        </w:tc>
        <w:tc>
          <w:tcPr>
            <w:tcW w:w="2400" w:type="dxa"/>
          </w:tcPr>
          <w:p>
            <w:pPr>
              <w:widowControl/>
              <w:rPr>
                <w:sz w:val="18"/>
                <w:szCs w:val="18"/>
              </w:rPr>
            </w:pPr>
            <w:r>
              <w:rPr>
                <w:rFonts w:hint="eastAsia"/>
                <w:sz w:val="18"/>
                <w:szCs w:val="18"/>
              </w:rPr>
              <w:t>新增字段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color w:val="FF0000"/>
                <w:sz w:val="18"/>
                <w:szCs w:val="18"/>
              </w:rPr>
            </w:pPr>
            <w:r>
              <w:rPr>
                <w:rFonts w:hint="eastAsia"/>
                <w:color w:val="FF0000"/>
                <w:sz w:val="18"/>
                <w:szCs w:val="18"/>
              </w:rPr>
              <w:t>线上清算标记</w:t>
            </w:r>
          </w:p>
        </w:tc>
        <w:tc>
          <w:tcPr>
            <w:tcW w:w="1417" w:type="dxa"/>
          </w:tcPr>
          <w:p>
            <w:pPr>
              <w:rPr>
                <w:color w:val="FF0000"/>
                <w:sz w:val="18"/>
                <w:szCs w:val="18"/>
              </w:rPr>
            </w:pPr>
            <w:r>
              <w:rPr>
                <w:rFonts w:hint="eastAsia"/>
                <w:color w:val="FF0000"/>
                <w:sz w:val="18"/>
                <w:szCs w:val="18"/>
              </w:rPr>
              <w:t>STTLMMK</w:t>
            </w:r>
          </w:p>
        </w:tc>
        <w:tc>
          <w:tcPr>
            <w:tcW w:w="1044" w:type="dxa"/>
          </w:tcPr>
          <w:p>
            <w:pPr>
              <w:rPr>
                <w:color w:val="FF0000"/>
                <w:sz w:val="18"/>
                <w:szCs w:val="18"/>
              </w:rPr>
            </w:pPr>
            <w:r>
              <w:rPr>
                <w:rFonts w:hint="eastAsia"/>
                <w:color w:val="FF0000"/>
                <w:sz w:val="18"/>
                <w:szCs w:val="18"/>
              </w:rPr>
              <w:t>M</w:t>
            </w:r>
          </w:p>
        </w:tc>
        <w:tc>
          <w:tcPr>
            <w:tcW w:w="1407" w:type="dxa"/>
          </w:tcPr>
          <w:p>
            <w:pPr>
              <w:rPr>
                <w:color w:val="FF0000"/>
                <w:sz w:val="18"/>
                <w:szCs w:val="18"/>
              </w:rPr>
            </w:pPr>
            <w:r>
              <w:rPr>
                <w:color w:val="FF0000"/>
              </w:rPr>
              <w:t>4</w:t>
            </w:r>
          </w:p>
        </w:tc>
        <w:tc>
          <w:tcPr>
            <w:tcW w:w="2400" w:type="dxa"/>
          </w:tcPr>
          <w:p>
            <w:pPr>
              <w:widowControl/>
              <w:rPr>
                <w:rStyle w:val="33"/>
                <w:color w:val="FF0000"/>
                <w:sz w:val="18"/>
                <w:szCs w:val="18"/>
              </w:rPr>
            </w:pPr>
            <w:r>
              <w:rPr>
                <w:rStyle w:val="33"/>
                <w:color w:val="FF0000"/>
                <w:sz w:val="18"/>
                <w:szCs w:val="18"/>
              </w:rPr>
              <w:t>SM00</w:t>
            </w:r>
            <w:r>
              <w:rPr>
                <w:rStyle w:val="33"/>
                <w:rFonts w:hint="eastAsia"/>
                <w:color w:val="FF0000"/>
                <w:sz w:val="18"/>
                <w:szCs w:val="18"/>
              </w:rPr>
              <w:t>：线上清算</w:t>
            </w:r>
          </w:p>
          <w:p>
            <w:pPr>
              <w:rPr>
                <w:ins w:id="133" w:author="火云邪神1418612843 [2]" w:date="2020-07-10T10:53:29Z"/>
                <w:rStyle w:val="33"/>
                <w:rFonts w:hint="eastAsia"/>
                <w:color w:val="FF0000"/>
                <w:sz w:val="18"/>
                <w:szCs w:val="18"/>
              </w:rPr>
            </w:pPr>
            <w:r>
              <w:rPr>
                <w:rStyle w:val="33"/>
                <w:color w:val="FF0000"/>
                <w:sz w:val="18"/>
                <w:szCs w:val="18"/>
              </w:rPr>
              <w:t>SM01</w:t>
            </w:r>
            <w:r>
              <w:rPr>
                <w:rStyle w:val="33"/>
                <w:rFonts w:hint="eastAsia"/>
                <w:color w:val="FF0000"/>
                <w:sz w:val="18"/>
                <w:szCs w:val="18"/>
              </w:rPr>
              <w:t>：线下清算</w:t>
            </w:r>
          </w:p>
          <w:p>
            <w:pPr>
              <w:rPr>
                <w:rStyle w:val="33"/>
                <w:rFonts w:hint="eastAsia" w:eastAsiaTheme="minorEastAsia"/>
                <w:color w:val="FF0000"/>
                <w:sz w:val="18"/>
                <w:szCs w:val="18"/>
                <w:lang w:val="en-US" w:eastAsia="zh-CN"/>
              </w:rPr>
            </w:pPr>
            <w:ins w:id="134" w:author="火云邪神1418612843 [2]" w:date="2020-07-10T10:53:30Z">
              <w:r>
                <w:rPr>
                  <w:rStyle w:val="33"/>
                  <w:rFonts w:hint="eastAsia"/>
                  <w:color w:val="FF0000"/>
                  <w:sz w:val="18"/>
                  <w:szCs w:val="18"/>
                  <w:lang w:val="en-US" w:eastAsia="zh-CN"/>
                </w:rPr>
                <w:t>202</w:t>
              </w:r>
            </w:ins>
            <w:ins w:id="135" w:author="火云邪神1418612843 [2]" w:date="2020-07-10T10:53:31Z">
              <w:r>
                <w:rPr>
                  <w:rStyle w:val="33"/>
                  <w:rFonts w:hint="eastAsia"/>
                  <w:color w:val="FF0000"/>
                  <w:sz w:val="18"/>
                  <w:szCs w:val="18"/>
                  <w:lang w:val="en-US" w:eastAsia="zh-CN"/>
                </w:rPr>
                <w:t>0</w:t>
              </w:r>
            </w:ins>
            <w:ins w:id="136" w:author="火云邪神1418612843 [2]" w:date="2020-07-10T10:53:38Z">
              <w:r>
                <w:rPr>
                  <w:rStyle w:val="33"/>
                  <w:rFonts w:hint="eastAsia"/>
                  <w:color w:val="FF0000"/>
                  <w:sz w:val="18"/>
                  <w:szCs w:val="18"/>
                  <w:lang w:val="en-US" w:eastAsia="zh-CN"/>
                </w:rPr>
                <w:t>0</w:t>
              </w:r>
            </w:ins>
            <w:ins w:id="137" w:author="火云邪神1418612843 [2]" w:date="2020-07-10T10:53:39Z">
              <w:r>
                <w:rPr>
                  <w:rStyle w:val="33"/>
                  <w:rFonts w:hint="eastAsia"/>
                  <w:color w:val="FF0000"/>
                  <w:sz w:val="18"/>
                  <w:szCs w:val="18"/>
                  <w:lang w:val="en-US" w:eastAsia="zh-CN"/>
                </w:rPr>
                <w:t>6</w:t>
              </w:r>
            </w:ins>
            <w:ins w:id="138" w:author="火云邪神1418612843 [2]" w:date="2020-07-10T10:53:47Z">
              <w:r>
                <w:rPr>
                  <w:rStyle w:val="33"/>
                  <w:rFonts w:hint="eastAsia"/>
                  <w:color w:val="FF0000"/>
                  <w:sz w:val="18"/>
                  <w:szCs w:val="18"/>
                  <w:lang w:val="en-US" w:eastAsia="zh-CN"/>
                </w:rPr>
                <w:t>29</w:t>
              </w:r>
            </w:ins>
            <w:ins w:id="139" w:author="火云邪神1418612843 [2]" w:date="2020-07-10T10:53:52Z">
              <w:r>
                <w:rPr>
                  <w:rStyle w:val="33"/>
                  <w:rFonts w:hint="eastAsia"/>
                  <w:color w:val="FF0000"/>
                  <w:sz w:val="18"/>
                  <w:szCs w:val="18"/>
                  <w:lang w:val="en-US" w:eastAsia="zh-CN"/>
                </w:rPr>
                <w:t>新增</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40" w:author="火云邪神1418612843 [2]" w:date="2020-07-10T10:08:50Z"/>
        </w:trPr>
        <w:tc>
          <w:tcPr>
            <w:tcW w:w="2232" w:type="dxa"/>
            <w:vAlign w:val="top"/>
          </w:tcPr>
          <w:p>
            <w:pPr>
              <w:rPr>
                <w:ins w:id="141" w:author="火云邪神1418612843 [2]" w:date="2020-07-10T10:08:50Z"/>
                <w:rFonts w:hint="eastAsia"/>
                <w:color w:val="FF0000"/>
                <w:sz w:val="18"/>
                <w:szCs w:val="18"/>
              </w:rPr>
            </w:pPr>
            <w:r>
              <w:rPr>
                <w:rFonts w:hint="eastAsia"/>
                <w:sz w:val="18"/>
                <w:szCs w:val="18"/>
              </w:rPr>
              <w:t>出票人开户行</w:t>
            </w:r>
            <w:ins w:id="142" w:author="火云邪神1418612843 [2]" w:date="2020-07-10T10:09:18Z">
              <w:r>
                <w:rPr>
                  <w:rFonts w:hint="eastAsia"/>
                  <w:sz w:val="18"/>
                  <w:szCs w:val="18"/>
                  <w:lang w:val="en-US" w:eastAsia="zh-CN"/>
                </w:rPr>
                <w:t>行名</w:t>
              </w:r>
            </w:ins>
          </w:p>
        </w:tc>
        <w:tc>
          <w:tcPr>
            <w:tcW w:w="1417" w:type="dxa"/>
            <w:vAlign w:val="top"/>
          </w:tcPr>
          <w:p>
            <w:pPr>
              <w:rPr>
                <w:ins w:id="143" w:author="火云邪神1418612843 [2]" w:date="2020-07-10T10:08:50Z"/>
                <w:rFonts w:hint="eastAsia" w:eastAsiaTheme="minorEastAsia"/>
                <w:color w:val="FF0000"/>
                <w:sz w:val="18"/>
                <w:szCs w:val="18"/>
                <w:lang w:val="en-US" w:eastAsia="zh-CN"/>
              </w:rPr>
            </w:pPr>
            <w:ins w:id="144" w:author="火云邪神1418612843 [2]" w:date="2020-07-10T14:16:00Z">
              <w:r>
                <w:rPr>
                  <w:sz w:val="18"/>
                  <w:szCs w:val="18"/>
                </w:rPr>
                <w:t>FQHHAO</w:t>
              </w:r>
            </w:ins>
            <w:ins w:id="145" w:author="火云邪神1418612843 [2]" w:date="2020-07-10T14:17:08Z">
              <w:r>
                <w:rPr>
                  <w:rFonts w:hint="eastAsia"/>
                  <w:sz w:val="18"/>
                  <w:szCs w:val="18"/>
                  <w:lang w:val="en-US" w:eastAsia="zh-CN"/>
                </w:rPr>
                <w:t>WM</w:t>
              </w:r>
            </w:ins>
          </w:p>
        </w:tc>
        <w:tc>
          <w:tcPr>
            <w:tcW w:w="1044" w:type="dxa"/>
            <w:vAlign w:val="top"/>
          </w:tcPr>
          <w:p>
            <w:pPr>
              <w:rPr>
                <w:ins w:id="146" w:author="火云邪神1418612843 [2]" w:date="2020-07-10T10:08:50Z"/>
                <w:rFonts w:hint="eastAsia"/>
                <w:color w:val="FF0000"/>
                <w:sz w:val="18"/>
                <w:szCs w:val="18"/>
              </w:rPr>
            </w:pPr>
            <w:r>
              <w:rPr>
                <w:rFonts w:hint="eastAsia"/>
                <w:sz w:val="18"/>
                <w:szCs w:val="18"/>
              </w:rPr>
              <w:t>M</w:t>
            </w:r>
          </w:p>
        </w:tc>
        <w:tc>
          <w:tcPr>
            <w:tcW w:w="1407" w:type="dxa"/>
            <w:vAlign w:val="top"/>
          </w:tcPr>
          <w:p>
            <w:pPr>
              <w:rPr>
                <w:ins w:id="147" w:author="火云邪神1418612843 [2]" w:date="2020-07-10T10:08:50Z"/>
                <w:color w:val="FF0000"/>
              </w:rPr>
            </w:pPr>
            <w:ins w:id="148" w:author="火云邪神1418612843 [2]" w:date="2020-07-17T16:46:53Z">
              <w:r>
                <w:rPr>
                  <w:rFonts w:hint="eastAsia"/>
                  <w:sz w:val="18"/>
                  <w:szCs w:val="18"/>
                  <w:lang w:val="en-US" w:eastAsia="zh-CN"/>
                </w:rPr>
                <w:t>6</w:t>
              </w:r>
            </w:ins>
            <w:ins w:id="149" w:author="火云邪神1418612843 [2]" w:date="2020-07-17T16:46:54Z">
              <w:r>
                <w:rPr>
                  <w:rFonts w:hint="eastAsia"/>
                  <w:sz w:val="18"/>
                  <w:szCs w:val="18"/>
                  <w:lang w:val="en-US" w:eastAsia="zh-CN"/>
                </w:rPr>
                <w:t>0</w:t>
              </w:r>
            </w:ins>
          </w:p>
        </w:tc>
        <w:tc>
          <w:tcPr>
            <w:tcW w:w="2400" w:type="dxa"/>
            <w:vAlign w:val="top"/>
          </w:tcPr>
          <w:p>
            <w:pPr>
              <w:rPr>
                <w:ins w:id="150" w:author="火云邪神1418612843 [2]" w:date="2020-07-10T10:08:50Z"/>
                <w:rStyle w:val="33"/>
                <w:rFonts w:hint="eastAsia" w:eastAsiaTheme="minorEastAsia"/>
                <w:color w:val="FF0000"/>
                <w:sz w:val="18"/>
                <w:szCs w:val="18"/>
                <w:lang w:val="en-US" w:eastAsia="zh-CN"/>
              </w:rPr>
            </w:pPr>
            <w:ins w:id="151" w:author="火云邪神1418612843 [2]" w:date="2020-07-10T11:34:26Z">
              <w:r>
                <w:rPr>
                  <w:rStyle w:val="33"/>
                  <w:rFonts w:hint="eastAsia"/>
                  <w:color w:val="FF0000"/>
                  <w:sz w:val="18"/>
                  <w:szCs w:val="18"/>
                  <w:lang w:val="en-US" w:eastAsia="zh-CN"/>
                </w:rPr>
                <w:t>需要</w:t>
              </w:r>
            </w:ins>
            <w:ins w:id="152" w:author="火云邪神1418612843 [2]" w:date="2020-07-10T11:34:27Z">
              <w:r>
                <w:rPr>
                  <w:rStyle w:val="33"/>
                  <w:rFonts w:hint="eastAsia"/>
                  <w:color w:val="FF0000"/>
                  <w:sz w:val="18"/>
                  <w:szCs w:val="18"/>
                  <w:lang w:val="en-US" w:eastAsia="zh-CN"/>
                </w:rPr>
                <w:t>新增</w:t>
              </w:r>
            </w:ins>
            <w:ins w:id="153" w:author="火云邪神1418612843 [2]" w:date="2020-07-10T11:34:34Z">
              <w:r>
                <w:rPr>
                  <w:rStyle w:val="33"/>
                  <w:rFonts w:hint="eastAsia"/>
                  <w:color w:val="FF0000"/>
                  <w:sz w:val="18"/>
                  <w:szCs w:val="18"/>
                  <w:lang w:val="en-US" w:eastAsia="zh-CN"/>
                </w:rPr>
                <w:t>出票人</w:t>
              </w:r>
            </w:ins>
            <w:ins w:id="154" w:author="火云邪神1418612843 [2]" w:date="2020-07-10T11:34:38Z">
              <w:r>
                <w:rPr>
                  <w:rStyle w:val="33"/>
                  <w:rFonts w:hint="eastAsia"/>
                  <w:color w:val="FF0000"/>
                  <w:sz w:val="18"/>
                  <w:szCs w:val="18"/>
                  <w:lang w:val="en-US" w:eastAsia="zh-CN"/>
                </w:rPr>
                <w:t>行</w:t>
              </w:r>
            </w:ins>
            <w:ins w:id="155" w:author="火云邪神1418612843 [2]" w:date="2020-07-10T11:34:39Z">
              <w:r>
                <w:rPr>
                  <w:rStyle w:val="33"/>
                  <w:rFonts w:hint="eastAsia"/>
                  <w:color w:val="FF0000"/>
                  <w:sz w:val="18"/>
                  <w:szCs w:val="18"/>
                  <w:lang w:val="en-US" w:eastAsia="zh-CN"/>
                </w:rPr>
                <w:t>名</w:t>
              </w:r>
            </w:ins>
          </w:p>
        </w:tc>
      </w:tr>
    </w:tbl>
    <w:p/>
    <w:p>
      <w:pPr>
        <w:pStyle w:val="5"/>
        <w:numPr>
          <w:ilvl w:val="0"/>
          <w:numId w:val="3"/>
        </w:numPr>
        <w:ind w:left="284" w:firstLine="0"/>
      </w:pPr>
      <w:r>
        <w:rPr>
          <w:rFonts w:hint="eastAsia"/>
        </w:rPr>
        <w:t>承兑/贴现业务票据锁定/解锁（</w:t>
      </w:r>
      <w:ins w:id="156" w:author="火云邪神1418612843 [2]" w:date="2020-07-19T19:23:58Z">
        <w:r>
          <w:rPr>
            <w:rFonts w:hint="eastAsia"/>
            <w:lang w:eastAsia="zh-CN"/>
          </w:rPr>
          <w:t>CIS</w:t>
        </w:r>
      </w:ins>
      <w:r>
        <w:rPr>
          <w:rFonts w:hint="eastAsia"/>
        </w:rPr>
        <w:t>06）</w:t>
      </w:r>
    </w:p>
    <w:p>
      <w:pPr>
        <w:rPr>
          <w:sz w:val="28"/>
          <w:szCs w:val="28"/>
        </w:rPr>
      </w:pPr>
      <w:r>
        <w:rPr>
          <w:rFonts w:hint="eastAsia"/>
          <w:sz w:val="28"/>
          <w:szCs w:val="28"/>
        </w:rPr>
        <w:t>(此接口用于当我们在信贷业务申请中进行贴现或者承兑的业务申请的时候，对应的贴现（不管是内部还是外部）和承兑将对应的票据锁定状态进行锁定。当信贷那边出现审批错误或者我们的贴现申请的账号贴现错误或者其他原因想撤销的时候。可以通过信贷那边的作废合同的操作,作废合同以后向这边发送解锁合同操作。如果审批进入票据系统，但是没有签收则作废合同的时候删除票据信息表中对应的这条票据的记录)</w:t>
      </w:r>
    </w:p>
    <w:p>
      <w:pPr>
        <w:pStyle w:val="7"/>
        <w:ind w:left="420" w:leftChars="200"/>
      </w:pPr>
      <w:r>
        <w:t>接口输入</w:t>
      </w:r>
    </w:p>
    <w:tbl>
      <w:tblPr>
        <w:tblStyle w:val="19"/>
        <w:tblW w:w="8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1417"/>
        <w:gridCol w:w="1044"/>
        <w:gridCol w:w="1407"/>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jc w:val="center"/>
              <w:rPr>
                <w:b/>
                <w:sz w:val="18"/>
                <w:szCs w:val="18"/>
              </w:rPr>
            </w:pPr>
            <w:r>
              <w:rPr>
                <w:rFonts w:hint="eastAsia"/>
                <w:b/>
                <w:sz w:val="18"/>
                <w:szCs w:val="18"/>
              </w:rPr>
              <w:t>参数名称</w:t>
            </w:r>
          </w:p>
        </w:tc>
        <w:tc>
          <w:tcPr>
            <w:tcW w:w="1417" w:type="dxa"/>
          </w:tcPr>
          <w:p>
            <w:pPr>
              <w:jc w:val="center"/>
              <w:rPr>
                <w:b/>
                <w:sz w:val="18"/>
                <w:szCs w:val="18"/>
              </w:rPr>
            </w:pPr>
            <w:r>
              <w:rPr>
                <w:rFonts w:hint="eastAsia"/>
                <w:b/>
                <w:sz w:val="18"/>
                <w:szCs w:val="18"/>
              </w:rPr>
              <w:t>参数</w:t>
            </w:r>
          </w:p>
        </w:tc>
        <w:tc>
          <w:tcPr>
            <w:tcW w:w="1044" w:type="dxa"/>
          </w:tcPr>
          <w:p>
            <w:pPr>
              <w:jc w:val="center"/>
              <w:rPr>
                <w:b/>
                <w:sz w:val="18"/>
                <w:szCs w:val="18"/>
              </w:rPr>
            </w:pPr>
            <w:r>
              <w:rPr>
                <w:rFonts w:hint="eastAsia"/>
                <w:b/>
                <w:sz w:val="18"/>
                <w:szCs w:val="18"/>
              </w:rPr>
              <w:t>必填</w:t>
            </w:r>
          </w:p>
        </w:tc>
        <w:tc>
          <w:tcPr>
            <w:tcW w:w="1407" w:type="dxa"/>
          </w:tcPr>
          <w:p>
            <w:pPr>
              <w:jc w:val="center"/>
              <w:rPr>
                <w:b/>
                <w:sz w:val="18"/>
                <w:szCs w:val="18"/>
              </w:rPr>
            </w:pPr>
            <w:r>
              <w:rPr>
                <w:rFonts w:hint="eastAsia"/>
                <w:b/>
                <w:sz w:val="18"/>
                <w:szCs w:val="18"/>
              </w:rPr>
              <w:t>长度</w:t>
            </w:r>
          </w:p>
        </w:tc>
        <w:tc>
          <w:tcPr>
            <w:tcW w:w="2400" w:type="dxa"/>
          </w:tcPr>
          <w:p>
            <w:pPr>
              <w:jc w:val="center"/>
              <w:rPr>
                <w:b/>
                <w:sz w:val="18"/>
                <w:szCs w:val="18"/>
              </w:rPr>
            </w:pPr>
            <w:r>
              <w:rPr>
                <w:rFonts w:hint="eastAsia"/>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锁定状态</w:t>
            </w:r>
          </w:p>
        </w:tc>
        <w:tc>
          <w:tcPr>
            <w:tcW w:w="1417" w:type="dxa"/>
          </w:tcPr>
          <w:p>
            <w:pPr>
              <w:rPr>
                <w:sz w:val="18"/>
                <w:szCs w:val="18"/>
              </w:rPr>
            </w:pPr>
            <w:r>
              <w:rPr>
                <w:rFonts w:hint="eastAsia"/>
                <w:sz w:val="18"/>
                <w:szCs w:val="18"/>
              </w:rPr>
              <w:t>SUODZT</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1</w:t>
            </w:r>
          </w:p>
        </w:tc>
        <w:tc>
          <w:tcPr>
            <w:tcW w:w="2400" w:type="dxa"/>
          </w:tcPr>
          <w:p>
            <w:pPr>
              <w:rPr>
                <w:sz w:val="18"/>
                <w:szCs w:val="18"/>
              </w:rPr>
            </w:pPr>
            <w:r>
              <w:rPr>
                <w:rFonts w:hint="eastAsia"/>
                <w:sz w:val="18"/>
                <w:szCs w:val="18"/>
              </w:rPr>
              <w:t>0-加锁</w:t>
            </w:r>
          </w:p>
          <w:p>
            <w:pPr>
              <w:rPr>
                <w:sz w:val="18"/>
                <w:szCs w:val="18"/>
              </w:rPr>
            </w:pPr>
            <w:r>
              <w:rPr>
                <w:rFonts w:hint="eastAsia"/>
                <w:sz w:val="18"/>
                <w:szCs w:val="18"/>
              </w:rPr>
              <w:t>1-解锁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00" w:type="dxa"/>
            <w:gridSpan w:val="5"/>
          </w:tcPr>
          <w:p>
            <w:pPr>
              <w:rPr>
                <w:sz w:val="18"/>
                <w:szCs w:val="18"/>
              </w:rPr>
            </w:pPr>
            <w:r>
              <w:rPr>
                <w:rFonts w:hint="eastAsia"/>
                <w:sz w:val="18"/>
                <w:szCs w:val="18"/>
              </w:rPr>
              <w:t>票号列表</w:t>
            </w:r>
            <w:r>
              <w:rPr>
                <w:sz w:val="18"/>
                <w:szCs w:val="18"/>
              </w:rPr>
              <w:t>列表</w:t>
            </w:r>
            <w:r>
              <w:rPr>
                <w:rFonts w:hint="eastAsia"/>
                <w:sz w:val="18"/>
                <w:szCs w:val="18"/>
              </w:rPr>
              <w:t>结构 &lt;DRAFTS&gt;&lt;DRAFT&gt;&lt;/DRAFT&gt;&lt;/DRAFTS&gt;,每个&lt;DRAFT&gt;&lt;/DRAFT&gt;为一条数据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电子票号</w:t>
            </w:r>
          </w:p>
        </w:tc>
        <w:tc>
          <w:tcPr>
            <w:tcW w:w="1417" w:type="dxa"/>
          </w:tcPr>
          <w:p>
            <w:pPr>
              <w:rPr>
                <w:sz w:val="18"/>
                <w:szCs w:val="18"/>
              </w:rPr>
            </w:pPr>
            <w:r>
              <w:rPr>
                <w:rFonts w:hint="eastAsia"/>
                <w:sz w:val="18"/>
                <w:szCs w:val="18"/>
              </w:rPr>
              <w:t>SHPJBH</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30</w:t>
            </w:r>
          </w:p>
        </w:tc>
        <w:tc>
          <w:tcPr>
            <w:tcW w:w="2400" w:type="dxa"/>
          </w:tcPr>
          <w:p>
            <w:pPr>
              <w:rPr>
                <w:sz w:val="18"/>
                <w:szCs w:val="18"/>
              </w:rPr>
            </w:pPr>
          </w:p>
        </w:tc>
      </w:tr>
    </w:tbl>
    <w:p/>
    <w:p>
      <w:pPr>
        <w:pStyle w:val="7"/>
        <w:ind w:left="420" w:leftChars="200"/>
      </w:pPr>
      <w:r>
        <w:rPr>
          <w:rFonts w:hint="eastAsia"/>
        </w:rPr>
        <w:t>接口输出</w:t>
      </w:r>
    </w:p>
    <w:tbl>
      <w:tblPr>
        <w:tblStyle w:val="19"/>
        <w:tblW w:w="8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1417"/>
        <w:gridCol w:w="1044"/>
        <w:gridCol w:w="1407"/>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jc w:val="center"/>
              <w:rPr>
                <w:b/>
                <w:sz w:val="18"/>
                <w:szCs w:val="18"/>
              </w:rPr>
            </w:pPr>
            <w:r>
              <w:rPr>
                <w:rFonts w:hint="eastAsia"/>
                <w:b/>
                <w:sz w:val="18"/>
                <w:szCs w:val="18"/>
              </w:rPr>
              <w:t>参数名称</w:t>
            </w:r>
          </w:p>
        </w:tc>
        <w:tc>
          <w:tcPr>
            <w:tcW w:w="1417" w:type="dxa"/>
          </w:tcPr>
          <w:p>
            <w:pPr>
              <w:jc w:val="center"/>
              <w:rPr>
                <w:b/>
                <w:sz w:val="18"/>
                <w:szCs w:val="18"/>
              </w:rPr>
            </w:pPr>
            <w:r>
              <w:rPr>
                <w:rFonts w:hint="eastAsia"/>
                <w:b/>
                <w:sz w:val="18"/>
                <w:szCs w:val="18"/>
              </w:rPr>
              <w:t>参数</w:t>
            </w:r>
          </w:p>
        </w:tc>
        <w:tc>
          <w:tcPr>
            <w:tcW w:w="1044" w:type="dxa"/>
          </w:tcPr>
          <w:p>
            <w:pPr>
              <w:jc w:val="center"/>
              <w:rPr>
                <w:b/>
                <w:sz w:val="18"/>
                <w:szCs w:val="18"/>
              </w:rPr>
            </w:pPr>
            <w:r>
              <w:rPr>
                <w:rFonts w:hint="eastAsia"/>
                <w:b/>
                <w:sz w:val="18"/>
                <w:szCs w:val="18"/>
              </w:rPr>
              <w:t>必填</w:t>
            </w:r>
          </w:p>
        </w:tc>
        <w:tc>
          <w:tcPr>
            <w:tcW w:w="1407" w:type="dxa"/>
          </w:tcPr>
          <w:p>
            <w:pPr>
              <w:jc w:val="center"/>
              <w:rPr>
                <w:b/>
                <w:sz w:val="18"/>
                <w:szCs w:val="18"/>
              </w:rPr>
            </w:pPr>
            <w:r>
              <w:rPr>
                <w:rFonts w:hint="eastAsia"/>
                <w:b/>
                <w:sz w:val="18"/>
                <w:szCs w:val="18"/>
              </w:rPr>
              <w:t>长度</w:t>
            </w:r>
          </w:p>
        </w:tc>
        <w:tc>
          <w:tcPr>
            <w:tcW w:w="2400" w:type="dxa"/>
          </w:tcPr>
          <w:p>
            <w:pPr>
              <w:jc w:val="center"/>
              <w:rPr>
                <w:b/>
                <w:sz w:val="18"/>
                <w:szCs w:val="18"/>
              </w:rPr>
            </w:pPr>
            <w:r>
              <w:rPr>
                <w:rFonts w:hint="eastAsia"/>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应答码</w:t>
            </w:r>
          </w:p>
        </w:tc>
        <w:tc>
          <w:tcPr>
            <w:tcW w:w="1417" w:type="dxa"/>
          </w:tcPr>
          <w:p>
            <w:pPr>
              <w:rPr>
                <w:sz w:val="18"/>
                <w:szCs w:val="18"/>
              </w:rPr>
            </w:pPr>
            <w:r>
              <w:rPr>
                <w:rFonts w:hint="eastAsia" w:cs="宋体"/>
                <w:sz w:val="18"/>
                <w:szCs w:val="18"/>
              </w:rPr>
              <w:t>PTCWDH</w:t>
            </w:r>
          </w:p>
        </w:tc>
        <w:tc>
          <w:tcPr>
            <w:tcW w:w="1044" w:type="dxa"/>
          </w:tcPr>
          <w:p>
            <w:pPr>
              <w:rPr>
                <w:sz w:val="18"/>
                <w:szCs w:val="18"/>
              </w:rPr>
            </w:pPr>
            <w:r>
              <w:rPr>
                <w:sz w:val="18"/>
                <w:szCs w:val="18"/>
              </w:rPr>
              <w:t>M</w:t>
            </w:r>
          </w:p>
        </w:tc>
        <w:tc>
          <w:tcPr>
            <w:tcW w:w="1407" w:type="dxa"/>
          </w:tcPr>
          <w:p>
            <w:pPr>
              <w:rPr>
                <w:sz w:val="18"/>
                <w:szCs w:val="18"/>
              </w:rPr>
            </w:pPr>
            <w:r>
              <w:rPr>
                <w:rFonts w:hint="eastAsia"/>
                <w:sz w:val="18"/>
                <w:szCs w:val="18"/>
              </w:rPr>
              <w:t>4</w:t>
            </w:r>
          </w:p>
        </w:tc>
        <w:tc>
          <w:tcPr>
            <w:tcW w:w="2400" w:type="dxa"/>
          </w:tcPr>
          <w:p>
            <w:pPr>
              <w:pStyle w:val="22"/>
              <w:ind w:left="420" w:firstLine="0" w:firstLineChars="0"/>
              <w:rPr>
                <w:sz w:val="18"/>
                <w:szCs w:val="18"/>
              </w:rPr>
            </w:pPr>
            <w:r>
              <w:rPr>
                <w:rFonts w:hint="eastAsia"/>
                <w:sz w:val="18"/>
                <w:szCs w:val="18"/>
              </w:rPr>
              <w:t>0000表示成功</w:t>
            </w:r>
          </w:p>
        </w:tc>
      </w:tr>
    </w:tbl>
    <w:p/>
    <w:p>
      <w:pPr>
        <w:pStyle w:val="5"/>
        <w:numPr>
          <w:ilvl w:val="0"/>
          <w:numId w:val="3"/>
        </w:numPr>
        <w:ind w:left="284" w:firstLine="0"/>
      </w:pPr>
      <w:r>
        <w:rPr>
          <w:rFonts w:hint="eastAsia"/>
        </w:rPr>
        <w:t>贴现业务放行 （</w:t>
      </w:r>
      <w:ins w:id="157" w:author="火云邪神1418612843 [2]" w:date="2020-07-19T19:23:58Z">
        <w:r>
          <w:rPr>
            <w:rFonts w:hint="eastAsia"/>
            <w:lang w:eastAsia="zh-CN"/>
          </w:rPr>
          <w:t>CIS</w:t>
        </w:r>
      </w:ins>
      <w:r>
        <w:rPr>
          <w:rFonts w:hint="eastAsia"/>
        </w:rPr>
        <w:t>07）</w:t>
      </w:r>
    </w:p>
    <w:p>
      <w:pPr>
        <w:rPr>
          <w:sz w:val="28"/>
          <w:szCs w:val="28"/>
        </w:rPr>
      </w:pPr>
      <w:r>
        <w:rPr>
          <w:rFonts w:hint="eastAsia"/>
          <w:sz w:val="28"/>
          <w:szCs w:val="28"/>
        </w:rPr>
        <w:t>(此接口用于内部贴现或者外部贴现在信贷审批结束后信贷想票据系统发送报文，票据系统受到报文和检查贴现金额，票据号码是否重复等多项校验，通过以后发起工作流,进入到票据系统审批环节)</w:t>
      </w:r>
    </w:p>
    <w:p>
      <w:pPr>
        <w:pStyle w:val="7"/>
        <w:ind w:left="420" w:leftChars="200"/>
      </w:pPr>
      <w:r>
        <w:t>接口输入</w:t>
      </w:r>
    </w:p>
    <w:tbl>
      <w:tblPr>
        <w:tblStyle w:val="19"/>
        <w:tblW w:w="8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1417"/>
        <w:gridCol w:w="1044"/>
        <w:gridCol w:w="1407"/>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jc w:val="center"/>
              <w:rPr>
                <w:b/>
                <w:sz w:val="18"/>
                <w:szCs w:val="18"/>
              </w:rPr>
            </w:pPr>
            <w:r>
              <w:rPr>
                <w:rFonts w:hint="eastAsia"/>
                <w:b/>
                <w:sz w:val="18"/>
                <w:szCs w:val="18"/>
              </w:rPr>
              <w:t>参数名称</w:t>
            </w:r>
          </w:p>
        </w:tc>
        <w:tc>
          <w:tcPr>
            <w:tcW w:w="1417" w:type="dxa"/>
          </w:tcPr>
          <w:p>
            <w:pPr>
              <w:jc w:val="center"/>
              <w:rPr>
                <w:b/>
                <w:sz w:val="18"/>
                <w:szCs w:val="18"/>
              </w:rPr>
            </w:pPr>
            <w:r>
              <w:rPr>
                <w:rFonts w:hint="eastAsia"/>
                <w:b/>
                <w:sz w:val="18"/>
                <w:szCs w:val="18"/>
              </w:rPr>
              <w:t>参数</w:t>
            </w:r>
          </w:p>
        </w:tc>
        <w:tc>
          <w:tcPr>
            <w:tcW w:w="1044" w:type="dxa"/>
          </w:tcPr>
          <w:p>
            <w:pPr>
              <w:jc w:val="center"/>
              <w:rPr>
                <w:b/>
                <w:sz w:val="18"/>
                <w:szCs w:val="18"/>
              </w:rPr>
            </w:pPr>
            <w:r>
              <w:rPr>
                <w:rFonts w:hint="eastAsia"/>
                <w:b/>
                <w:sz w:val="18"/>
                <w:szCs w:val="18"/>
              </w:rPr>
              <w:t>必填</w:t>
            </w:r>
          </w:p>
        </w:tc>
        <w:tc>
          <w:tcPr>
            <w:tcW w:w="1407" w:type="dxa"/>
          </w:tcPr>
          <w:p>
            <w:pPr>
              <w:jc w:val="center"/>
              <w:rPr>
                <w:b/>
                <w:sz w:val="18"/>
                <w:szCs w:val="18"/>
              </w:rPr>
            </w:pPr>
            <w:r>
              <w:rPr>
                <w:rFonts w:hint="eastAsia"/>
                <w:b/>
                <w:sz w:val="18"/>
                <w:szCs w:val="18"/>
              </w:rPr>
              <w:t>长度</w:t>
            </w:r>
          </w:p>
        </w:tc>
        <w:tc>
          <w:tcPr>
            <w:tcW w:w="2400" w:type="dxa"/>
          </w:tcPr>
          <w:p>
            <w:pPr>
              <w:jc w:val="center"/>
              <w:rPr>
                <w:b/>
                <w:sz w:val="18"/>
                <w:szCs w:val="18"/>
              </w:rPr>
            </w:pPr>
            <w:r>
              <w:rPr>
                <w:rFonts w:hint="eastAsia"/>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贴现类别</w:t>
            </w:r>
          </w:p>
        </w:tc>
        <w:tc>
          <w:tcPr>
            <w:tcW w:w="1417" w:type="dxa"/>
          </w:tcPr>
          <w:p>
            <w:pPr>
              <w:rPr>
                <w:sz w:val="18"/>
                <w:szCs w:val="18"/>
              </w:rPr>
            </w:pPr>
            <w:r>
              <w:rPr>
                <w:sz w:val="18"/>
                <w:szCs w:val="18"/>
              </w:rPr>
              <w:t>ZHZHLX</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4</w:t>
            </w:r>
          </w:p>
        </w:tc>
        <w:tc>
          <w:tcPr>
            <w:tcW w:w="2400" w:type="dxa"/>
          </w:tcPr>
          <w:p>
            <w:pPr>
              <w:rPr>
                <w:sz w:val="18"/>
                <w:szCs w:val="18"/>
              </w:rPr>
            </w:pPr>
            <w:r>
              <w:rPr>
                <w:rFonts w:hint="eastAsia"/>
                <w:sz w:val="18"/>
                <w:szCs w:val="18"/>
              </w:rPr>
              <w:t>TT00贴现买入</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贴现类型</w:t>
            </w:r>
          </w:p>
        </w:tc>
        <w:tc>
          <w:tcPr>
            <w:tcW w:w="1417" w:type="dxa"/>
          </w:tcPr>
          <w:p>
            <w:pPr>
              <w:rPr>
                <w:sz w:val="18"/>
                <w:szCs w:val="18"/>
              </w:rPr>
            </w:pPr>
            <w:r>
              <w:rPr>
                <w:sz w:val="18"/>
                <w:szCs w:val="18"/>
              </w:rPr>
              <w:t>TZSJLX</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4</w:t>
            </w:r>
          </w:p>
        </w:tc>
        <w:tc>
          <w:tcPr>
            <w:tcW w:w="2400" w:type="dxa"/>
          </w:tcPr>
          <w:p>
            <w:pPr>
              <w:rPr>
                <w:sz w:val="18"/>
                <w:szCs w:val="18"/>
              </w:rPr>
            </w:pPr>
            <w:r>
              <w:rPr>
                <w:rFonts w:hint="eastAsia"/>
                <w:sz w:val="18"/>
                <w:szCs w:val="18"/>
              </w:rPr>
              <w:t>RM00买断式</w:t>
            </w:r>
          </w:p>
          <w:p>
            <w:pPr>
              <w:rPr>
                <w:sz w:val="18"/>
                <w:szCs w:val="18"/>
              </w:rPr>
            </w:pPr>
            <w:r>
              <w:rPr>
                <w:rFonts w:hint="eastAsia"/>
                <w:sz w:val="18"/>
                <w:szCs w:val="18"/>
              </w:rPr>
              <w:t>RM01回购式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申请贴现日期</w:t>
            </w:r>
          </w:p>
        </w:tc>
        <w:tc>
          <w:tcPr>
            <w:tcW w:w="1417" w:type="dxa"/>
          </w:tcPr>
          <w:p>
            <w:pPr>
              <w:rPr>
                <w:sz w:val="18"/>
                <w:szCs w:val="18"/>
              </w:rPr>
            </w:pPr>
            <w:r>
              <w:rPr>
                <w:sz w:val="18"/>
                <w:szCs w:val="18"/>
              </w:rPr>
              <w:t>SQNGRQ</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10</w:t>
            </w:r>
          </w:p>
        </w:tc>
        <w:tc>
          <w:tcPr>
            <w:tcW w:w="2400" w:type="dxa"/>
          </w:tcPr>
          <w:p>
            <w:pPr>
              <w:widowControl/>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贴现利率</w:t>
            </w:r>
          </w:p>
        </w:tc>
        <w:tc>
          <w:tcPr>
            <w:tcW w:w="1417" w:type="dxa"/>
          </w:tcPr>
          <w:p>
            <w:pPr>
              <w:rPr>
                <w:sz w:val="18"/>
                <w:szCs w:val="18"/>
              </w:rPr>
            </w:pPr>
            <w:r>
              <w:rPr>
                <w:sz w:val="18"/>
                <w:szCs w:val="18"/>
              </w:rPr>
              <w:t>TIEXLL</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9,7</w:t>
            </w:r>
          </w:p>
        </w:tc>
        <w:tc>
          <w:tcPr>
            <w:tcW w:w="2400" w:type="dxa"/>
          </w:tcPr>
          <w:p>
            <w:pPr>
              <w:widowControl/>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入账账号</w:t>
            </w:r>
          </w:p>
        </w:tc>
        <w:tc>
          <w:tcPr>
            <w:tcW w:w="1417" w:type="dxa"/>
          </w:tcPr>
          <w:p>
            <w:pPr>
              <w:rPr>
                <w:sz w:val="18"/>
                <w:szCs w:val="18"/>
              </w:rPr>
            </w:pPr>
            <w:r>
              <w:rPr>
                <w:rFonts w:hint="eastAsia"/>
                <w:sz w:val="18"/>
                <w:szCs w:val="18"/>
              </w:rPr>
              <w:t>DUIFZH</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32</w:t>
            </w:r>
          </w:p>
        </w:tc>
        <w:tc>
          <w:tcPr>
            <w:tcW w:w="2400" w:type="dxa"/>
          </w:tcPr>
          <w:p>
            <w:pPr>
              <w:widowControl/>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入账行号</w:t>
            </w:r>
          </w:p>
        </w:tc>
        <w:tc>
          <w:tcPr>
            <w:tcW w:w="1417" w:type="dxa"/>
          </w:tcPr>
          <w:p>
            <w:pPr>
              <w:rPr>
                <w:sz w:val="18"/>
                <w:szCs w:val="18"/>
              </w:rPr>
            </w:pPr>
            <w:r>
              <w:rPr>
                <w:rFonts w:hint="eastAsia"/>
                <w:sz w:val="18"/>
                <w:szCs w:val="18"/>
              </w:rPr>
              <w:t>RZHHAO</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12</w:t>
            </w:r>
          </w:p>
        </w:tc>
        <w:tc>
          <w:tcPr>
            <w:tcW w:w="2400" w:type="dxa"/>
          </w:tcPr>
          <w:p>
            <w:pPr>
              <w:widowControl/>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付息方式</w:t>
            </w:r>
          </w:p>
        </w:tc>
        <w:tc>
          <w:tcPr>
            <w:tcW w:w="1417" w:type="dxa"/>
          </w:tcPr>
          <w:p>
            <w:pPr>
              <w:rPr>
                <w:sz w:val="18"/>
                <w:szCs w:val="18"/>
              </w:rPr>
            </w:pPr>
            <w:r>
              <w:rPr>
                <w:sz w:val="18"/>
                <w:szCs w:val="18"/>
              </w:rPr>
              <w:t>MCBIZH</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2</w:t>
            </w:r>
          </w:p>
        </w:tc>
        <w:tc>
          <w:tcPr>
            <w:tcW w:w="2400" w:type="dxa"/>
          </w:tcPr>
          <w:p>
            <w:pPr>
              <w:widowControl/>
              <w:numPr>
                <w:ilvl w:val="0"/>
                <w:numId w:val="4"/>
              </w:numPr>
              <w:jc w:val="left"/>
              <w:rPr>
                <w:sz w:val="18"/>
                <w:szCs w:val="18"/>
              </w:rPr>
            </w:pPr>
            <w:r>
              <w:rPr>
                <w:rFonts w:hint="eastAsia"/>
                <w:sz w:val="18"/>
                <w:szCs w:val="18"/>
              </w:rPr>
              <w:t>卖方付息</w:t>
            </w:r>
          </w:p>
          <w:p>
            <w:pPr>
              <w:widowControl/>
              <w:numPr>
                <w:ilvl w:val="0"/>
                <w:numId w:val="4"/>
              </w:numPr>
              <w:jc w:val="left"/>
              <w:rPr>
                <w:sz w:val="18"/>
                <w:szCs w:val="18"/>
              </w:rPr>
            </w:pPr>
            <w:r>
              <w:rPr>
                <w:rFonts w:hint="eastAsia"/>
                <w:sz w:val="18"/>
                <w:szCs w:val="18"/>
              </w:rPr>
              <w:t>买方付息</w:t>
            </w:r>
          </w:p>
          <w:p>
            <w:pPr>
              <w:widowControl/>
              <w:numPr>
                <w:ilvl w:val="0"/>
                <w:numId w:val="4"/>
              </w:numPr>
              <w:jc w:val="left"/>
              <w:rPr>
                <w:sz w:val="18"/>
                <w:szCs w:val="18"/>
              </w:rPr>
            </w:pPr>
            <w:r>
              <w:rPr>
                <w:rFonts w:hint="eastAsia"/>
                <w:sz w:val="18"/>
                <w:szCs w:val="18"/>
              </w:rPr>
              <w:t>协议付息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widowControl/>
              <w:jc w:val="left"/>
              <w:rPr>
                <w:sz w:val="18"/>
                <w:szCs w:val="18"/>
              </w:rPr>
            </w:pPr>
            <w:r>
              <w:rPr>
                <w:rFonts w:hint="eastAsia"/>
                <w:sz w:val="18"/>
                <w:szCs w:val="18"/>
              </w:rPr>
              <w:t>买方付息比例</w:t>
            </w:r>
          </w:p>
        </w:tc>
        <w:tc>
          <w:tcPr>
            <w:tcW w:w="1417" w:type="dxa"/>
          </w:tcPr>
          <w:p>
            <w:pPr>
              <w:rPr>
                <w:sz w:val="18"/>
                <w:szCs w:val="18"/>
              </w:rPr>
            </w:pPr>
            <w:r>
              <w:rPr>
                <w:sz w:val="18"/>
                <w:szCs w:val="18"/>
              </w:rPr>
              <w:t>BILIII</w:t>
            </w:r>
          </w:p>
        </w:tc>
        <w:tc>
          <w:tcPr>
            <w:tcW w:w="1044" w:type="dxa"/>
          </w:tcPr>
          <w:p>
            <w:pPr>
              <w:rPr>
                <w:sz w:val="18"/>
                <w:szCs w:val="18"/>
              </w:rPr>
            </w:pPr>
            <w:r>
              <w:rPr>
                <w:rFonts w:hint="eastAsia"/>
                <w:sz w:val="18"/>
                <w:szCs w:val="18"/>
              </w:rPr>
              <w:t>M</w:t>
            </w:r>
          </w:p>
        </w:tc>
        <w:tc>
          <w:tcPr>
            <w:tcW w:w="1407" w:type="dxa"/>
          </w:tcPr>
          <w:p>
            <w:pPr>
              <w:rPr>
                <w:sz w:val="18"/>
                <w:szCs w:val="18"/>
              </w:rPr>
            </w:pPr>
          </w:p>
        </w:tc>
        <w:tc>
          <w:tcPr>
            <w:tcW w:w="2400" w:type="dxa"/>
          </w:tcPr>
          <w:p>
            <w:pPr>
              <w:widowControl/>
              <w:jc w:val="left"/>
              <w:rPr>
                <w:sz w:val="18"/>
                <w:szCs w:val="18"/>
              </w:rPr>
            </w:pPr>
            <w:r>
              <w:rPr>
                <w:rFonts w:hint="eastAsia"/>
                <w:sz w:val="18"/>
                <w:szCs w:val="18"/>
              </w:rPr>
              <w:t xml:space="preserve">不带百分号；比如80%，送0.8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widowControl/>
              <w:jc w:val="left"/>
              <w:rPr>
                <w:sz w:val="18"/>
                <w:szCs w:val="18"/>
              </w:rPr>
            </w:pPr>
            <w:r>
              <w:rPr>
                <w:rFonts w:hint="eastAsia"/>
                <w:sz w:val="18"/>
                <w:szCs w:val="18"/>
              </w:rPr>
              <w:t>买方付息帐号</w:t>
            </w:r>
          </w:p>
        </w:tc>
        <w:tc>
          <w:tcPr>
            <w:tcW w:w="1417" w:type="dxa"/>
          </w:tcPr>
          <w:p>
            <w:pPr>
              <w:rPr>
                <w:sz w:val="18"/>
                <w:szCs w:val="18"/>
              </w:rPr>
            </w:pPr>
            <w:r>
              <w:rPr>
                <w:sz w:val="18"/>
                <w:szCs w:val="18"/>
              </w:rPr>
              <w:t>LXZCZH</w:t>
            </w:r>
          </w:p>
        </w:tc>
        <w:tc>
          <w:tcPr>
            <w:tcW w:w="1044" w:type="dxa"/>
          </w:tcPr>
          <w:p>
            <w:pPr>
              <w:rPr>
                <w:sz w:val="18"/>
                <w:szCs w:val="18"/>
              </w:rPr>
            </w:pPr>
            <w:r>
              <w:rPr>
                <w:rFonts w:hint="eastAsia"/>
                <w:sz w:val="18"/>
                <w:szCs w:val="18"/>
              </w:rPr>
              <w:t>O</w:t>
            </w:r>
          </w:p>
        </w:tc>
        <w:tc>
          <w:tcPr>
            <w:tcW w:w="1407" w:type="dxa"/>
          </w:tcPr>
          <w:p>
            <w:pPr>
              <w:rPr>
                <w:sz w:val="18"/>
                <w:szCs w:val="18"/>
              </w:rPr>
            </w:pPr>
          </w:p>
        </w:tc>
        <w:tc>
          <w:tcPr>
            <w:tcW w:w="2400" w:type="dxa"/>
          </w:tcPr>
          <w:p>
            <w:pPr>
              <w:widowControl/>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widowControl/>
              <w:jc w:val="left"/>
              <w:rPr>
                <w:sz w:val="18"/>
                <w:szCs w:val="18"/>
              </w:rPr>
            </w:pPr>
            <w:r>
              <w:rPr>
                <w:rFonts w:hint="eastAsia"/>
                <w:sz w:val="18"/>
                <w:szCs w:val="18"/>
              </w:rPr>
              <w:t>贴出人类型</w:t>
            </w:r>
          </w:p>
        </w:tc>
        <w:tc>
          <w:tcPr>
            <w:tcW w:w="1417" w:type="dxa"/>
          </w:tcPr>
          <w:p>
            <w:pPr>
              <w:rPr>
                <w:sz w:val="18"/>
                <w:szCs w:val="18"/>
              </w:rPr>
            </w:pPr>
            <w:r>
              <w:rPr>
                <w:rFonts w:hint="eastAsia"/>
                <w:sz w:val="18"/>
                <w:szCs w:val="18"/>
              </w:rPr>
              <w:t>HANGYL</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4</w:t>
            </w:r>
          </w:p>
        </w:tc>
        <w:tc>
          <w:tcPr>
            <w:tcW w:w="2400" w:type="dxa"/>
          </w:tcPr>
          <w:p>
            <w:pPr>
              <w:widowControl/>
              <w:rPr>
                <w:sz w:val="18"/>
                <w:szCs w:val="18"/>
              </w:rPr>
            </w:pPr>
            <w:r>
              <w:rPr>
                <w:sz w:val="18"/>
                <w:szCs w:val="18"/>
              </w:rPr>
              <w:t>RC00</w:t>
            </w:r>
            <w:r>
              <w:rPr>
                <w:rFonts w:hint="eastAsia"/>
                <w:sz w:val="18"/>
                <w:szCs w:val="18"/>
              </w:rPr>
              <w:t>银行</w:t>
            </w:r>
          </w:p>
          <w:p>
            <w:pPr>
              <w:widowControl/>
              <w:rPr>
                <w:sz w:val="18"/>
                <w:szCs w:val="18"/>
              </w:rPr>
            </w:pPr>
            <w:r>
              <w:rPr>
                <w:sz w:val="18"/>
                <w:szCs w:val="18"/>
              </w:rPr>
              <w:t>RC0</w:t>
            </w:r>
            <w:r>
              <w:rPr>
                <w:rFonts w:hint="eastAsia"/>
                <w:sz w:val="18"/>
                <w:szCs w:val="18"/>
              </w:rPr>
              <w:t>1企业</w:t>
            </w:r>
          </w:p>
          <w:p>
            <w:pPr>
              <w:widowControl/>
              <w:rPr>
                <w:sz w:val="18"/>
                <w:szCs w:val="18"/>
              </w:rPr>
            </w:pPr>
            <w:r>
              <w:rPr>
                <w:sz w:val="18"/>
                <w:szCs w:val="18"/>
              </w:rPr>
              <w:t>RC0</w:t>
            </w:r>
            <w:r>
              <w:rPr>
                <w:rFonts w:hint="eastAsia"/>
                <w:sz w:val="18"/>
                <w:szCs w:val="18"/>
              </w:rPr>
              <w:t>2央行</w:t>
            </w:r>
          </w:p>
          <w:p>
            <w:pPr>
              <w:widowControl/>
              <w:rPr>
                <w:sz w:val="18"/>
                <w:szCs w:val="18"/>
              </w:rPr>
            </w:pPr>
            <w:r>
              <w:rPr>
                <w:sz w:val="18"/>
                <w:szCs w:val="18"/>
              </w:rPr>
              <w:t>RC0</w:t>
            </w:r>
            <w:r>
              <w:rPr>
                <w:rFonts w:hint="eastAsia"/>
                <w:sz w:val="18"/>
                <w:szCs w:val="18"/>
              </w:rPr>
              <w:t>3被代理行</w:t>
            </w:r>
          </w:p>
          <w:p>
            <w:pPr>
              <w:widowControl/>
              <w:jc w:val="left"/>
              <w:rPr>
                <w:sz w:val="18"/>
                <w:szCs w:val="18"/>
              </w:rPr>
            </w:pPr>
            <w:r>
              <w:rPr>
                <w:sz w:val="18"/>
                <w:szCs w:val="18"/>
              </w:rPr>
              <w:t>RC0</w:t>
            </w:r>
            <w:r>
              <w:rPr>
                <w:rFonts w:hint="eastAsia"/>
                <w:sz w:val="18"/>
                <w:szCs w:val="18"/>
              </w:rPr>
              <w:t>4财务公司</w:t>
            </w:r>
          </w:p>
          <w:p>
            <w:pPr>
              <w:widowControl/>
              <w:jc w:val="left"/>
              <w:rPr>
                <w:sz w:val="18"/>
                <w:szCs w:val="18"/>
              </w:rPr>
            </w:pPr>
            <w:r>
              <w:rPr>
                <w:rFonts w:hint="eastAsia"/>
                <w:sz w:val="18"/>
                <w:szCs w:val="18"/>
              </w:rPr>
              <w:t>RC05 接入财务公司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widowControl/>
              <w:jc w:val="left"/>
              <w:rPr>
                <w:rFonts w:eastAsia="仿宋_GB2312"/>
                <w:bCs/>
                <w:sz w:val="24"/>
                <w:szCs w:val="18"/>
              </w:rPr>
            </w:pPr>
            <w:r>
              <w:rPr>
                <w:rFonts w:hint="eastAsia" w:ascii="宋体" w:hAnsi="宋体" w:cs="宋体"/>
                <w:caps/>
                <w:kern w:val="0"/>
                <w:sz w:val="20"/>
                <w:szCs w:val="20"/>
              </w:rPr>
              <w:t>贴出人名称</w:t>
            </w:r>
          </w:p>
        </w:tc>
        <w:tc>
          <w:tcPr>
            <w:tcW w:w="1417" w:type="dxa"/>
          </w:tcPr>
          <w:p>
            <w:pPr>
              <w:rPr>
                <w:sz w:val="18"/>
                <w:szCs w:val="18"/>
              </w:rPr>
            </w:pPr>
            <w:r>
              <w:rPr>
                <w:rFonts w:hint="eastAsia"/>
                <w:sz w:val="18"/>
                <w:szCs w:val="18"/>
              </w:rPr>
              <w:t>TCHURM</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62</w:t>
            </w:r>
          </w:p>
        </w:tc>
        <w:tc>
          <w:tcPr>
            <w:tcW w:w="2400" w:type="dxa"/>
          </w:tcPr>
          <w:p>
            <w:pPr>
              <w:widowControl/>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widowControl/>
              <w:jc w:val="left"/>
              <w:rPr>
                <w:rFonts w:eastAsia="仿宋_GB2312"/>
                <w:bCs/>
                <w:sz w:val="24"/>
                <w:szCs w:val="18"/>
              </w:rPr>
            </w:pPr>
            <w:r>
              <w:rPr>
                <w:rFonts w:hint="eastAsia" w:ascii="宋体" w:hAnsi="宋体" w:cs="宋体"/>
                <w:caps/>
                <w:kern w:val="0"/>
                <w:sz w:val="20"/>
                <w:szCs w:val="20"/>
              </w:rPr>
              <w:t>贴出人账户</w:t>
            </w:r>
          </w:p>
        </w:tc>
        <w:tc>
          <w:tcPr>
            <w:tcW w:w="1417" w:type="dxa"/>
          </w:tcPr>
          <w:p>
            <w:pPr>
              <w:rPr>
                <w:sz w:val="18"/>
                <w:szCs w:val="18"/>
              </w:rPr>
            </w:pPr>
            <w:r>
              <w:rPr>
                <w:sz w:val="18"/>
                <w:szCs w:val="18"/>
              </w:rPr>
              <w:t>CHPRZH</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32</w:t>
            </w:r>
          </w:p>
        </w:tc>
        <w:tc>
          <w:tcPr>
            <w:tcW w:w="2400" w:type="dxa"/>
          </w:tcPr>
          <w:p>
            <w:pPr>
              <w:widowControl/>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widowControl/>
              <w:jc w:val="left"/>
              <w:rPr>
                <w:rFonts w:eastAsia="仿宋_GB2312"/>
                <w:bCs/>
                <w:sz w:val="24"/>
                <w:szCs w:val="18"/>
              </w:rPr>
            </w:pPr>
            <w:r>
              <w:rPr>
                <w:rFonts w:hint="eastAsia" w:ascii="宋体" w:hAnsi="宋体" w:cs="宋体"/>
                <w:caps/>
                <w:kern w:val="0"/>
                <w:sz w:val="20"/>
                <w:szCs w:val="20"/>
              </w:rPr>
              <w:t>贴出人开户行行号</w:t>
            </w:r>
          </w:p>
        </w:tc>
        <w:tc>
          <w:tcPr>
            <w:tcW w:w="1417" w:type="dxa"/>
          </w:tcPr>
          <w:p>
            <w:pPr>
              <w:rPr>
                <w:sz w:val="18"/>
                <w:szCs w:val="18"/>
              </w:rPr>
            </w:pPr>
            <w:r>
              <w:rPr>
                <w:rFonts w:hint="eastAsia"/>
                <w:sz w:val="18"/>
                <w:szCs w:val="18"/>
              </w:rPr>
              <w:t>FQHHAO</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12</w:t>
            </w:r>
          </w:p>
        </w:tc>
        <w:tc>
          <w:tcPr>
            <w:tcW w:w="2400" w:type="dxa"/>
          </w:tcPr>
          <w:p>
            <w:pPr>
              <w:widowControl/>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bCs/>
                <w:sz w:val="18"/>
                <w:szCs w:val="18"/>
              </w:rPr>
            </w:pPr>
            <w:r>
              <w:rPr>
                <w:rFonts w:hint="eastAsia"/>
                <w:bCs/>
                <w:sz w:val="18"/>
                <w:szCs w:val="18"/>
              </w:rPr>
              <w:t>贴现赎回开放日</w:t>
            </w:r>
          </w:p>
        </w:tc>
        <w:tc>
          <w:tcPr>
            <w:tcW w:w="1417" w:type="dxa"/>
          </w:tcPr>
          <w:p>
            <w:pPr>
              <w:rPr>
                <w:sz w:val="18"/>
                <w:szCs w:val="18"/>
              </w:rPr>
            </w:pPr>
            <w:r>
              <w:rPr>
                <w:rFonts w:hint="eastAsia"/>
                <w:sz w:val="18"/>
                <w:szCs w:val="18"/>
              </w:rPr>
              <w:t>SCJYRQ</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8</w:t>
            </w:r>
          </w:p>
        </w:tc>
        <w:tc>
          <w:tcPr>
            <w:tcW w:w="2400" w:type="dxa"/>
          </w:tcPr>
          <w:p>
            <w:pPr>
              <w:widowControl/>
              <w:rPr>
                <w:rFonts w:ascii="宋体" w:hAnsi="宋体" w:cs="宋体"/>
                <w:caps/>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widowControl/>
              <w:jc w:val="left"/>
              <w:rPr>
                <w:rFonts w:ascii="宋体" w:hAnsi="宋体" w:cs="宋体"/>
                <w:caps/>
                <w:color w:val="000000"/>
                <w:kern w:val="0"/>
                <w:sz w:val="20"/>
                <w:szCs w:val="20"/>
              </w:rPr>
            </w:pPr>
            <w:r>
              <w:rPr>
                <w:rFonts w:hint="eastAsia" w:ascii="宋体" w:hAnsi="宋体" w:cs="宋体"/>
                <w:caps/>
                <w:color w:val="000000"/>
                <w:kern w:val="0"/>
                <w:sz w:val="20"/>
                <w:szCs w:val="20"/>
              </w:rPr>
              <w:t>贴现赎回截止日</w:t>
            </w:r>
          </w:p>
        </w:tc>
        <w:tc>
          <w:tcPr>
            <w:tcW w:w="1417" w:type="dxa"/>
          </w:tcPr>
          <w:p>
            <w:pPr>
              <w:rPr>
                <w:sz w:val="18"/>
                <w:szCs w:val="18"/>
              </w:rPr>
            </w:pPr>
            <w:r>
              <w:rPr>
                <w:sz w:val="18"/>
                <w:szCs w:val="18"/>
              </w:rPr>
              <w:t>SCJXRQ</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8</w:t>
            </w:r>
          </w:p>
        </w:tc>
        <w:tc>
          <w:tcPr>
            <w:tcW w:w="2400" w:type="dxa"/>
          </w:tcPr>
          <w:p>
            <w:pPr>
              <w:widowControl/>
              <w:rPr>
                <w:rFonts w:ascii="宋体" w:hAnsi="宋体" w:cs="宋体"/>
                <w:caps/>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widowControl/>
              <w:jc w:val="left"/>
              <w:rPr>
                <w:rFonts w:ascii="宋体" w:hAnsi="宋体" w:cs="宋体"/>
                <w:caps/>
                <w:color w:val="000000"/>
                <w:kern w:val="0"/>
                <w:sz w:val="20"/>
                <w:szCs w:val="20"/>
              </w:rPr>
            </w:pPr>
            <w:r>
              <w:rPr>
                <w:rFonts w:hint="eastAsia" w:ascii="宋体" w:hAnsi="宋体" w:cs="宋体"/>
                <w:caps/>
                <w:color w:val="000000"/>
                <w:kern w:val="0"/>
                <w:sz w:val="20"/>
                <w:szCs w:val="20"/>
              </w:rPr>
              <w:t>回购利率</w:t>
            </w:r>
          </w:p>
        </w:tc>
        <w:tc>
          <w:tcPr>
            <w:tcW w:w="1417" w:type="dxa"/>
          </w:tcPr>
          <w:p>
            <w:pPr>
              <w:rPr>
                <w:sz w:val="18"/>
                <w:szCs w:val="18"/>
              </w:rPr>
            </w:pPr>
            <w:r>
              <w:rPr>
                <w:sz w:val="18"/>
                <w:szCs w:val="18"/>
              </w:rPr>
              <w:t>HUIGLL</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9,7</w:t>
            </w:r>
          </w:p>
        </w:tc>
        <w:tc>
          <w:tcPr>
            <w:tcW w:w="2400" w:type="dxa"/>
          </w:tcPr>
          <w:p>
            <w:pPr>
              <w:widowControl/>
              <w:rPr>
                <w:rFonts w:ascii="宋体" w:hAnsi="宋体" w:cs="宋体"/>
                <w:caps/>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ascii="宋体" w:hAnsi="宋体" w:cs="宋体"/>
                <w:caps/>
                <w:color w:val="000000"/>
                <w:kern w:val="0"/>
                <w:sz w:val="20"/>
                <w:szCs w:val="20"/>
              </w:rPr>
            </w:pPr>
            <w:r>
              <w:rPr>
                <w:rFonts w:hint="eastAsia" w:ascii="宋体" w:hAnsi="宋体" w:cs="宋体"/>
                <w:caps/>
                <w:color w:val="000000"/>
                <w:kern w:val="0"/>
                <w:sz w:val="20"/>
                <w:szCs w:val="20"/>
              </w:rPr>
              <w:t>回购实付金额</w:t>
            </w:r>
          </w:p>
        </w:tc>
        <w:tc>
          <w:tcPr>
            <w:tcW w:w="1417" w:type="dxa"/>
          </w:tcPr>
          <w:p>
            <w:pPr>
              <w:rPr>
                <w:sz w:val="18"/>
                <w:szCs w:val="18"/>
              </w:rPr>
            </w:pPr>
            <w:r>
              <w:rPr>
                <w:rFonts w:hint="eastAsia"/>
                <w:sz w:val="18"/>
                <w:szCs w:val="18"/>
              </w:rPr>
              <w:t>SJJYJE</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13,2</w:t>
            </w:r>
          </w:p>
        </w:tc>
        <w:tc>
          <w:tcPr>
            <w:tcW w:w="2400" w:type="dxa"/>
          </w:tcPr>
          <w:p>
            <w:pPr>
              <w:widowControl/>
              <w:jc w:val="left"/>
              <w:rPr>
                <w:rFonts w:ascii="宋体" w:hAnsi="宋体" w:cs="宋体"/>
                <w:caps/>
                <w:color w:val="FF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ascii="宋体" w:hAnsi="宋体" w:cs="宋体"/>
                <w:caps/>
                <w:color w:val="000000"/>
                <w:kern w:val="0"/>
                <w:sz w:val="20"/>
                <w:szCs w:val="20"/>
              </w:rPr>
            </w:pPr>
            <w:r>
              <w:rPr>
                <w:rFonts w:hint="eastAsia" w:ascii="宋体" w:hAnsi="宋体" w:cs="宋体"/>
                <w:caps/>
                <w:color w:val="000000"/>
                <w:kern w:val="0"/>
                <w:sz w:val="20"/>
                <w:szCs w:val="20"/>
              </w:rPr>
              <w:t>贴现协议编号</w:t>
            </w:r>
          </w:p>
        </w:tc>
        <w:tc>
          <w:tcPr>
            <w:tcW w:w="1417" w:type="dxa"/>
          </w:tcPr>
          <w:p>
            <w:pPr>
              <w:rPr>
                <w:sz w:val="18"/>
                <w:szCs w:val="18"/>
              </w:rPr>
            </w:pPr>
            <w:r>
              <w:rPr>
                <w:sz w:val="18"/>
                <w:szCs w:val="18"/>
              </w:rPr>
              <w:t>CDXYBH</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30</w:t>
            </w:r>
          </w:p>
        </w:tc>
        <w:tc>
          <w:tcPr>
            <w:tcW w:w="2400" w:type="dxa"/>
          </w:tcPr>
          <w:p>
            <w:pPr>
              <w:widowControl/>
              <w:jc w:val="left"/>
              <w:rPr>
                <w:rFonts w:ascii="宋体" w:hAnsi="宋体" w:cs="宋体"/>
                <w:caps/>
                <w:color w:val="FF0000"/>
                <w:kern w:val="0"/>
                <w:sz w:val="20"/>
                <w:szCs w:val="20"/>
              </w:rPr>
            </w:pPr>
            <w:r>
              <w:rPr>
                <w:rFonts w:hint="eastAsia" w:ascii="宋体" w:hAnsi="宋体" w:cs="宋体"/>
                <w:caps/>
                <w:color w:val="FF0000"/>
                <w:kern w:val="0"/>
                <w:sz w:val="20"/>
                <w:szCs w:val="20"/>
              </w:rPr>
              <w:t>贴现合同号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ascii="宋体" w:hAnsi="宋体" w:cs="宋体"/>
                <w:caps/>
                <w:color w:val="000000"/>
                <w:kern w:val="0"/>
                <w:sz w:val="20"/>
                <w:szCs w:val="20"/>
              </w:rPr>
            </w:pPr>
            <w:r>
              <w:rPr>
                <w:rFonts w:hint="eastAsia" w:cs="宋体"/>
                <w:sz w:val="18"/>
                <w:szCs w:val="18"/>
              </w:rPr>
              <w:t>放行标识</w:t>
            </w:r>
          </w:p>
        </w:tc>
        <w:tc>
          <w:tcPr>
            <w:tcW w:w="1417" w:type="dxa"/>
          </w:tcPr>
          <w:p>
            <w:pPr>
              <w:rPr>
                <w:sz w:val="18"/>
                <w:szCs w:val="18"/>
              </w:rPr>
            </w:pPr>
            <w:r>
              <w:rPr>
                <w:rFonts w:hint="eastAsia"/>
                <w:sz w:val="18"/>
                <w:szCs w:val="18"/>
              </w:rPr>
              <w:t>SGNFLAG</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4</w:t>
            </w:r>
          </w:p>
        </w:tc>
        <w:tc>
          <w:tcPr>
            <w:tcW w:w="2400" w:type="dxa"/>
          </w:tcPr>
          <w:p>
            <w:pPr>
              <w:rPr>
                <w:sz w:val="18"/>
                <w:szCs w:val="18"/>
              </w:rPr>
            </w:pPr>
            <w:r>
              <w:rPr>
                <w:rFonts w:hint="eastAsia"/>
                <w:sz w:val="18"/>
                <w:szCs w:val="18"/>
              </w:rPr>
              <w:t>SU00-同意签收</w:t>
            </w:r>
          </w:p>
          <w:p>
            <w:pPr>
              <w:widowControl/>
              <w:jc w:val="left"/>
              <w:rPr>
                <w:rFonts w:ascii="宋体" w:hAnsi="宋体" w:cs="宋体"/>
                <w:caps/>
                <w:color w:val="FF0000"/>
                <w:kern w:val="0"/>
                <w:sz w:val="20"/>
                <w:szCs w:val="20"/>
              </w:rPr>
            </w:pPr>
            <w:r>
              <w:rPr>
                <w:rFonts w:hint="eastAsia"/>
                <w:sz w:val="18"/>
                <w:szCs w:val="18"/>
              </w:rPr>
              <w:t>SU01-拒绝签收</w:t>
            </w:r>
          </w:p>
        </w:tc>
      </w:tr>
      <w:tr>
        <w:tblPrEx>
          <w:tblLayout w:type="fixed"/>
          <w:tblCellMar>
            <w:top w:w="0" w:type="dxa"/>
            <w:left w:w="108" w:type="dxa"/>
            <w:bottom w:w="0" w:type="dxa"/>
            <w:right w:w="108" w:type="dxa"/>
          </w:tblCellMar>
        </w:tblPrEx>
        <w:trPr>
          <w:jc w:val="center"/>
        </w:trPr>
        <w:tc>
          <w:tcPr>
            <w:tcW w:w="2232" w:type="dxa"/>
          </w:tcPr>
          <w:p>
            <w:pPr>
              <w:widowControl/>
              <w:jc w:val="left"/>
              <w:rPr>
                <w:rFonts w:cs="宋体"/>
                <w:sz w:val="18"/>
                <w:szCs w:val="18"/>
              </w:rPr>
            </w:pPr>
            <w:r>
              <w:rPr>
                <w:rFonts w:hint="eastAsia"/>
                <w:sz w:val="18"/>
                <w:szCs w:val="18"/>
              </w:rPr>
              <w:t>操作员编号</w:t>
            </w:r>
          </w:p>
        </w:tc>
        <w:tc>
          <w:tcPr>
            <w:tcW w:w="1417" w:type="dxa"/>
          </w:tcPr>
          <w:p>
            <w:pPr>
              <w:rPr>
                <w:sz w:val="18"/>
                <w:szCs w:val="18"/>
              </w:rPr>
            </w:pPr>
            <w:r>
              <w:rPr>
                <w:rFonts w:hint="eastAsia"/>
                <w:sz w:val="18"/>
                <w:szCs w:val="18"/>
              </w:rPr>
              <w:t>OPERID</w:t>
            </w:r>
          </w:p>
        </w:tc>
        <w:tc>
          <w:tcPr>
            <w:tcW w:w="1044" w:type="dxa"/>
          </w:tcPr>
          <w:p>
            <w:pPr>
              <w:rPr>
                <w:sz w:val="18"/>
                <w:szCs w:val="18"/>
              </w:rPr>
            </w:pPr>
            <w:r>
              <w:rPr>
                <w:sz w:val="18"/>
                <w:szCs w:val="18"/>
              </w:rPr>
              <w:t>M</w:t>
            </w:r>
          </w:p>
        </w:tc>
        <w:tc>
          <w:tcPr>
            <w:tcW w:w="1407" w:type="dxa"/>
          </w:tcPr>
          <w:p>
            <w:pPr>
              <w:rPr>
                <w:sz w:val="18"/>
                <w:szCs w:val="18"/>
              </w:rPr>
            </w:pPr>
            <w:r>
              <w:rPr>
                <w:rFonts w:hint="eastAsia"/>
                <w:sz w:val="18"/>
                <w:szCs w:val="18"/>
              </w:rPr>
              <w:t>6</w:t>
            </w:r>
          </w:p>
        </w:tc>
        <w:tc>
          <w:tcPr>
            <w:tcW w:w="2400" w:type="dxa"/>
          </w:tcPr>
          <w:p>
            <w:pPr>
              <w:rPr>
                <w:sz w:val="18"/>
                <w:szCs w:val="18"/>
              </w:rPr>
            </w:pPr>
            <w:r>
              <w:rPr>
                <w:rFonts w:hint="eastAsia"/>
                <w:sz w:val="18"/>
                <w:szCs w:val="18"/>
              </w:rPr>
              <w:t>用于生成待办任务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00" w:type="dxa"/>
            <w:gridSpan w:val="5"/>
          </w:tcPr>
          <w:p>
            <w:pPr>
              <w:rPr>
                <w:sz w:val="18"/>
                <w:szCs w:val="18"/>
              </w:rPr>
            </w:pPr>
            <w:r>
              <w:rPr>
                <w:rFonts w:hint="eastAsia"/>
                <w:sz w:val="18"/>
                <w:szCs w:val="18"/>
              </w:rPr>
              <w:t>票号列表</w:t>
            </w:r>
            <w:r>
              <w:rPr>
                <w:sz w:val="18"/>
                <w:szCs w:val="18"/>
              </w:rPr>
              <w:t>列表</w:t>
            </w:r>
            <w:r>
              <w:rPr>
                <w:rFonts w:hint="eastAsia"/>
                <w:sz w:val="18"/>
                <w:szCs w:val="18"/>
              </w:rPr>
              <w:t>结构 &lt;DRAFTS&gt;&lt;DRAFT&gt;&lt;/DRAFT&gt;&lt;/DRAFTS&gt;,每个&lt;DRAFT&gt;&lt;/DRAFT&gt;为一条数据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电子票据序列号</w:t>
            </w:r>
          </w:p>
        </w:tc>
        <w:tc>
          <w:tcPr>
            <w:tcW w:w="1417" w:type="dxa"/>
          </w:tcPr>
          <w:p>
            <w:pPr>
              <w:rPr>
                <w:sz w:val="18"/>
                <w:szCs w:val="18"/>
              </w:rPr>
            </w:pPr>
            <w:r>
              <w:rPr>
                <w:rFonts w:hint="eastAsia"/>
                <w:sz w:val="18"/>
                <w:szCs w:val="18"/>
              </w:rPr>
              <w:t>SHPJBH</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30</w:t>
            </w:r>
          </w:p>
        </w:tc>
        <w:tc>
          <w:tcPr>
            <w:tcW w:w="2400"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票面金额</w:t>
            </w:r>
          </w:p>
        </w:tc>
        <w:tc>
          <w:tcPr>
            <w:tcW w:w="1417" w:type="dxa"/>
          </w:tcPr>
          <w:p>
            <w:pPr>
              <w:rPr>
                <w:sz w:val="18"/>
                <w:szCs w:val="18"/>
              </w:rPr>
            </w:pPr>
            <w:r>
              <w:rPr>
                <w:sz w:val="18"/>
                <w:szCs w:val="18"/>
              </w:rPr>
              <w:t>PIOMJE</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20</w:t>
            </w:r>
          </w:p>
        </w:tc>
        <w:tc>
          <w:tcPr>
            <w:tcW w:w="2400"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ascii="宋体" w:hAnsi="宋体" w:cs="宋体"/>
                <w:caps/>
                <w:color w:val="000000"/>
                <w:kern w:val="0"/>
                <w:sz w:val="20"/>
                <w:szCs w:val="20"/>
              </w:rPr>
            </w:pPr>
            <w:r>
              <w:rPr>
                <w:rFonts w:hint="eastAsia" w:ascii="宋体" w:hAnsi="宋体" w:cs="宋体"/>
                <w:caps/>
                <w:color w:val="000000"/>
                <w:kern w:val="0"/>
                <w:sz w:val="20"/>
                <w:szCs w:val="20"/>
              </w:rPr>
              <w:t>交易合同编号</w:t>
            </w:r>
          </w:p>
        </w:tc>
        <w:tc>
          <w:tcPr>
            <w:tcW w:w="1417" w:type="dxa"/>
          </w:tcPr>
          <w:p>
            <w:pPr>
              <w:rPr>
                <w:sz w:val="18"/>
                <w:szCs w:val="18"/>
              </w:rPr>
            </w:pPr>
            <w:r>
              <w:rPr>
                <w:rFonts w:ascii="Tahoma" w:hAnsi="Tahoma" w:cs="Tahoma"/>
                <w:sz w:val="18"/>
                <w:szCs w:val="18"/>
              </w:rPr>
              <w:t>YWENDZ</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30</w:t>
            </w:r>
          </w:p>
        </w:tc>
        <w:tc>
          <w:tcPr>
            <w:tcW w:w="2400" w:type="dxa"/>
          </w:tcPr>
          <w:p>
            <w:pPr>
              <w:widowControl/>
              <w:jc w:val="left"/>
              <w:rPr>
                <w:rFonts w:ascii="宋体" w:hAnsi="宋体" w:cs="宋体"/>
                <w:caps/>
                <w:color w:val="FF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ascii="宋体" w:hAnsi="宋体" w:cs="宋体"/>
                <w:caps/>
                <w:color w:val="000000"/>
                <w:kern w:val="0"/>
                <w:sz w:val="20"/>
                <w:szCs w:val="20"/>
              </w:rPr>
            </w:pPr>
            <w:r>
              <w:rPr>
                <w:rFonts w:hint="eastAsia" w:ascii="宋体" w:hAnsi="宋体" w:cs="宋体"/>
                <w:caps/>
                <w:color w:val="000000"/>
                <w:kern w:val="0"/>
                <w:sz w:val="20"/>
                <w:szCs w:val="20"/>
              </w:rPr>
              <w:t>发票号码</w:t>
            </w:r>
          </w:p>
        </w:tc>
        <w:tc>
          <w:tcPr>
            <w:tcW w:w="1417" w:type="dxa"/>
          </w:tcPr>
          <w:p>
            <w:pPr>
              <w:rPr>
                <w:sz w:val="18"/>
                <w:szCs w:val="18"/>
              </w:rPr>
            </w:pPr>
            <w:r>
              <w:rPr>
                <w:rFonts w:hint="eastAsia" w:ascii="Tahoma" w:hAnsi="Tahoma" w:cs="Tahoma"/>
                <w:color w:val="000000"/>
                <w:sz w:val="18"/>
                <w:szCs w:val="18"/>
              </w:rPr>
              <w:t>LXZJHM</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30</w:t>
            </w:r>
          </w:p>
        </w:tc>
        <w:tc>
          <w:tcPr>
            <w:tcW w:w="2400" w:type="dxa"/>
          </w:tcPr>
          <w:p>
            <w:pPr>
              <w:widowControl/>
              <w:jc w:val="left"/>
              <w:rPr>
                <w:rFonts w:ascii="宋体" w:hAnsi="宋体" w:cs="宋体"/>
                <w:caps/>
                <w:color w:val="FF0000"/>
                <w:kern w:val="0"/>
                <w:sz w:val="20"/>
                <w:szCs w:val="20"/>
              </w:rPr>
            </w:pPr>
          </w:p>
        </w:tc>
      </w:tr>
      <w:tr>
        <w:tblPrEx>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不得转让标记</w:t>
            </w:r>
          </w:p>
        </w:tc>
        <w:tc>
          <w:tcPr>
            <w:tcW w:w="1417" w:type="dxa"/>
          </w:tcPr>
          <w:p>
            <w:pPr>
              <w:rPr>
                <w:sz w:val="18"/>
                <w:szCs w:val="18"/>
              </w:rPr>
            </w:pPr>
            <w:r>
              <w:rPr>
                <w:rFonts w:hint="eastAsia"/>
                <w:sz w:val="18"/>
                <w:szCs w:val="18"/>
              </w:rPr>
              <w:t>ZHHUXZ</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4</w:t>
            </w:r>
          </w:p>
        </w:tc>
        <w:tc>
          <w:tcPr>
            <w:tcW w:w="2400" w:type="dxa"/>
          </w:tcPr>
          <w:p>
            <w:pPr>
              <w:rPr>
                <w:sz w:val="18"/>
                <w:szCs w:val="18"/>
              </w:rPr>
            </w:pPr>
            <w:r>
              <w:rPr>
                <w:rFonts w:hint="eastAsia"/>
                <w:sz w:val="18"/>
                <w:szCs w:val="18"/>
              </w:rPr>
              <w:t>EM00可再转让</w:t>
            </w:r>
          </w:p>
          <w:p>
            <w:pPr>
              <w:rPr>
                <w:sz w:val="18"/>
                <w:szCs w:val="18"/>
              </w:rPr>
            </w:pPr>
            <w:r>
              <w:rPr>
                <w:rFonts w:hint="eastAsia"/>
                <w:sz w:val="18"/>
                <w:szCs w:val="18"/>
              </w:rPr>
              <w:t>EM01不得转让</w:t>
            </w:r>
          </w:p>
          <w:p>
            <w:pPr>
              <w:rPr>
                <w:sz w:val="18"/>
                <w:szCs w:val="18"/>
              </w:rPr>
            </w:pPr>
            <w:r>
              <w:rPr>
                <w:rFonts w:hint="eastAsia"/>
                <w:sz w:val="18"/>
                <w:szCs w:val="18"/>
              </w:rPr>
              <w:t xml:space="preserve">如为“回购式”不得填“EM01”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ascii="宋体" w:hAnsi="宋体" w:cs="宋体"/>
                <w:caps/>
                <w:color w:val="000000"/>
                <w:kern w:val="0"/>
                <w:sz w:val="20"/>
                <w:szCs w:val="20"/>
              </w:rPr>
            </w:pPr>
            <w:r>
              <w:rPr>
                <w:rFonts w:hint="eastAsia" w:ascii="宋体" w:hAnsi="宋体" w:cs="宋体"/>
                <w:caps/>
                <w:color w:val="000000"/>
                <w:kern w:val="0"/>
                <w:sz w:val="20"/>
                <w:szCs w:val="20"/>
              </w:rPr>
              <w:t>票据出票日</w:t>
            </w:r>
          </w:p>
        </w:tc>
        <w:tc>
          <w:tcPr>
            <w:tcW w:w="1417" w:type="dxa"/>
          </w:tcPr>
          <w:p>
            <w:pPr>
              <w:rPr>
                <w:sz w:val="18"/>
                <w:szCs w:val="18"/>
              </w:rPr>
            </w:pPr>
            <w:r>
              <w:rPr>
                <w:sz w:val="18"/>
                <w:szCs w:val="18"/>
              </w:rPr>
              <w:t>CHUPRQ</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8</w:t>
            </w:r>
          </w:p>
        </w:tc>
        <w:tc>
          <w:tcPr>
            <w:tcW w:w="2400" w:type="dxa"/>
          </w:tcPr>
          <w:p>
            <w:pPr>
              <w:rPr>
                <w:rFonts w:ascii="Tahoma" w:hAnsi="Tahoma" w:cs="Tahom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ascii="宋体" w:hAnsi="宋体" w:cs="宋体"/>
                <w:caps/>
                <w:color w:val="000000"/>
                <w:kern w:val="0"/>
                <w:sz w:val="20"/>
                <w:szCs w:val="20"/>
              </w:rPr>
            </w:pPr>
            <w:r>
              <w:rPr>
                <w:rFonts w:hint="eastAsia" w:ascii="宋体" w:hAnsi="宋体" w:cs="宋体"/>
                <w:caps/>
                <w:color w:val="000000"/>
                <w:kern w:val="0"/>
                <w:sz w:val="20"/>
                <w:szCs w:val="20"/>
              </w:rPr>
              <w:t>票据到期日</w:t>
            </w:r>
          </w:p>
        </w:tc>
        <w:tc>
          <w:tcPr>
            <w:tcW w:w="1417" w:type="dxa"/>
          </w:tcPr>
          <w:p>
            <w:pPr>
              <w:rPr>
                <w:sz w:val="18"/>
                <w:szCs w:val="18"/>
              </w:rPr>
            </w:pPr>
            <w:r>
              <w:rPr>
                <w:sz w:val="18"/>
                <w:szCs w:val="18"/>
              </w:rPr>
              <w:t>DAOQRQ</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8</w:t>
            </w:r>
          </w:p>
        </w:tc>
        <w:tc>
          <w:tcPr>
            <w:tcW w:w="2400" w:type="dxa"/>
          </w:tcPr>
          <w:p>
            <w:pPr>
              <w:rPr>
                <w:rFonts w:ascii="Tahoma" w:hAnsi="Tahoma" w:cs="Tahom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widowControl/>
              <w:jc w:val="left"/>
              <w:rPr>
                <w:rFonts w:ascii="宋体" w:hAnsi="宋体" w:cs="宋体"/>
                <w:caps/>
                <w:kern w:val="0"/>
                <w:sz w:val="20"/>
                <w:szCs w:val="20"/>
              </w:rPr>
            </w:pPr>
            <w:r>
              <w:rPr>
                <w:rFonts w:hint="eastAsia" w:ascii="宋体" w:hAnsi="宋体" w:cs="宋体"/>
                <w:caps/>
                <w:kern w:val="0"/>
                <w:sz w:val="20"/>
                <w:szCs w:val="20"/>
              </w:rPr>
              <w:t>票据来源</w:t>
            </w:r>
          </w:p>
        </w:tc>
        <w:tc>
          <w:tcPr>
            <w:tcW w:w="1417" w:type="dxa"/>
          </w:tcPr>
          <w:p>
            <w:pPr>
              <w:rPr>
                <w:sz w:val="18"/>
                <w:szCs w:val="18"/>
              </w:rPr>
            </w:pPr>
            <w:r>
              <w:rPr>
                <w:sz w:val="18"/>
                <w:szCs w:val="18"/>
              </w:rPr>
              <w:t>PIJULY</w:t>
            </w:r>
          </w:p>
        </w:tc>
        <w:tc>
          <w:tcPr>
            <w:tcW w:w="1044" w:type="dxa"/>
          </w:tcPr>
          <w:p>
            <w:pPr>
              <w:rPr>
                <w:sz w:val="18"/>
                <w:szCs w:val="18"/>
              </w:rPr>
            </w:pPr>
            <w:r>
              <w:rPr>
                <w:rFonts w:hint="eastAsia"/>
                <w:sz w:val="18"/>
                <w:szCs w:val="18"/>
              </w:rPr>
              <w:t>M</w:t>
            </w:r>
          </w:p>
        </w:tc>
        <w:tc>
          <w:tcPr>
            <w:tcW w:w="1407" w:type="dxa"/>
          </w:tcPr>
          <w:p>
            <w:pPr>
              <w:rPr>
                <w:sz w:val="18"/>
                <w:szCs w:val="18"/>
              </w:rPr>
            </w:pPr>
          </w:p>
        </w:tc>
        <w:tc>
          <w:tcPr>
            <w:tcW w:w="2400" w:type="dxa"/>
          </w:tcPr>
          <w:p>
            <w:pPr>
              <w:widowControl/>
              <w:numPr>
                <w:ilvl w:val="0"/>
                <w:numId w:val="5"/>
              </w:numPr>
              <w:jc w:val="left"/>
              <w:rPr>
                <w:sz w:val="18"/>
                <w:szCs w:val="18"/>
              </w:rPr>
            </w:pPr>
            <w:r>
              <w:rPr>
                <w:rFonts w:hint="eastAsia"/>
                <w:sz w:val="18"/>
                <w:szCs w:val="18"/>
              </w:rPr>
              <w:t>同城</w:t>
            </w:r>
          </w:p>
          <w:p>
            <w:pPr>
              <w:widowControl/>
              <w:numPr>
                <w:ilvl w:val="0"/>
                <w:numId w:val="5"/>
              </w:numPr>
              <w:jc w:val="left"/>
              <w:rPr>
                <w:sz w:val="18"/>
                <w:szCs w:val="18"/>
              </w:rPr>
            </w:pPr>
            <w:r>
              <w:rPr>
                <w:rFonts w:hint="eastAsia"/>
                <w:sz w:val="18"/>
                <w:szCs w:val="18"/>
              </w:rPr>
              <w:t>异地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widowControl/>
              <w:jc w:val="left"/>
              <w:rPr>
                <w:rFonts w:ascii="宋体" w:hAnsi="宋体" w:cs="宋体"/>
                <w:caps/>
                <w:kern w:val="0"/>
                <w:sz w:val="20"/>
                <w:szCs w:val="20"/>
              </w:rPr>
            </w:pPr>
            <w:r>
              <w:rPr>
                <w:rFonts w:hint="eastAsia" w:ascii="宋体" w:hAnsi="宋体" w:cs="宋体"/>
                <w:caps/>
                <w:kern w:val="0"/>
                <w:sz w:val="20"/>
                <w:szCs w:val="20"/>
              </w:rPr>
              <w:t>调整天数</w:t>
            </w:r>
          </w:p>
        </w:tc>
        <w:tc>
          <w:tcPr>
            <w:tcW w:w="1417" w:type="dxa"/>
          </w:tcPr>
          <w:p>
            <w:pPr>
              <w:rPr>
                <w:sz w:val="18"/>
                <w:szCs w:val="18"/>
              </w:rPr>
            </w:pPr>
            <w:r>
              <w:rPr>
                <w:sz w:val="18"/>
                <w:szCs w:val="18"/>
              </w:rPr>
              <w:t>TIOZTS</w:t>
            </w:r>
          </w:p>
        </w:tc>
        <w:tc>
          <w:tcPr>
            <w:tcW w:w="1044" w:type="dxa"/>
          </w:tcPr>
          <w:p>
            <w:pPr>
              <w:rPr>
                <w:sz w:val="18"/>
                <w:szCs w:val="18"/>
              </w:rPr>
            </w:pPr>
            <w:r>
              <w:rPr>
                <w:rFonts w:hint="eastAsia"/>
                <w:sz w:val="18"/>
                <w:szCs w:val="18"/>
              </w:rPr>
              <w:t>M</w:t>
            </w:r>
          </w:p>
        </w:tc>
        <w:tc>
          <w:tcPr>
            <w:tcW w:w="1407" w:type="dxa"/>
          </w:tcPr>
          <w:p>
            <w:pPr>
              <w:rPr>
                <w:sz w:val="18"/>
                <w:szCs w:val="18"/>
              </w:rPr>
            </w:pPr>
          </w:p>
        </w:tc>
        <w:tc>
          <w:tcPr>
            <w:tcW w:w="2400" w:type="dxa"/>
          </w:tcPr>
          <w:p>
            <w:pPr>
              <w:widowControl/>
              <w:jc w:val="left"/>
              <w:rPr>
                <w:sz w:val="18"/>
                <w:szCs w:val="18"/>
              </w:rPr>
            </w:pPr>
          </w:p>
        </w:tc>
      </w:tr>
      <w:tr>
        <w:tblPrEx>
          <w:tblLayout w:type="fixed"/>
          <w:tblCellMar>
            <w:top w:w="0" w:type="dxa"/>
            <w:left w:w="108" w:type="dxa"/>
            <w:bottom w:w="0" w:type="dxa"/>
            <w:right w:w="108" w:type="dxa"/>
          </w:tblCellMar>
        </w:tblPrEx>
        <w:trPr>
          <w:jc w:val="center"/>
        </w:trPr>
        <w:tc>
          <w:tcPr>
            <w:tcW w:w="2232" w:type="dxa"/>
          </w:tcPr>
          <w:p>
            <w:pPr>
              <w:rPr>
                <w:rFonts w:cs="宋体"/>
                <w:sz w:val="18"/>
                <w:szCs w:val="18"/>
              </w:rPr>
            </w:pPr>
          </w:p>
        </w:tc>
        <w:tc>
          <w:tcPr>
            <w:tcW w:w="1417" w:type="dxa"/>
          </w:tcPr>
          <w:p>
            <w:pPr>
              <w:rPr>
                <w:sz w:val="18"/>
                <w:szCs w:val="18"/>
              </w:rPr>
            </w:pPr>
          </w:p>
        </w:tc>
        <w:tc>
          <w:tcPr>
            <w:tcW w:w="1044" w:type="dxa"/>
          </w:tcPr>
          <w:p>
            <w:pPr>
              <w:rPr>
                <w:sz w:val="18"/>
                <w:szCs w:val="18"/>
              </w:rPr>
            </w:pPr>
          </w:p>
        </w:tc>
        <w:tc>
          <w:tcPr>
            <w:tcW w:w="1407" w:type="dxa"/>
          </w:tcPr>
          <w:p>
            <w:pPr>
              <w:rPr>
                <w:sz w:val="18"/>
                <w:szCs w:val="18"/>
              </w:rPr>
            </w:pPr>
          </w:p>
        </w:tc>
        <w:tc>
          <w:tcPr>
            <w:tcW w:w="2400" w:type="dxa"/>
          </w:tcPr>
          <w:p>
            <w:pPr>
              <w:rPr>
                <w:sz w:val="18"/>
                <w:szCs w:val="18"/>
              </w:rPr>
            </w:pPr>
          </w:p>
        </w:tc>
      </w:tr>
    </w:tbl>
    <w:p/>
    <w:p>
      <w:pPr>
        <w:pStyle w:val="7"/>
        <w:ind w:left="420" w:leftChars="200"/>
      </w:pPr>
      <w:r>
        <w:rPr>
          <w:rFonts w:hint="eastAsia"/>
        </w:rPr>
        <w:t>接口输出</w:t>
      </w:r>
    </w:p>
    <w:tbl>
      <w:tblPr>
        <w:tblStyle w:val="19"/>
        <w:tblW w:w="8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1417"/>
        <w:gridCol w:w="1044"/>
        <w:gridCol w:w="1407"/>
        <w:gridCol w:w="2400"/>
      </w:tblGrid>
      <w:tr>
        <w:tblPrEx>
          <w:tblLayout w:type="fixed"/>
          <w:tblCellMar>
            <w:top w:w="0" w:type="dxa"/>
            <w:left w:w="108" w:type="dxa"/>
            <w:bottom w:w="0" w:type="dxa"/>
            <w:right w:w="108" w:type="dxa"/>
          </w:tblCellMar>
        </w:tblPrEx>
        <w:trPr>
          <w:jc w:val="center"/>
        </w:trPr>
        <w:tc>
          <w:tcPr>
            <w:tcW w:w="2232" w:type="dxa"/>
          </w:tcPr>
          <w:p>
            <w:pPr>
              <w:jc w:val="center"/>
              <w:rPr>
                <w:b/>
                <w:sz w:val="18"/>
                <w:szCs w:val="18"/>
              </w:rPr>
            </w:pPr>
            <w:r>
              <w:rPr>
                <w:rFonts w:hint="eastAsia"/>
                <w:b/>
                <w:sz w:val="18"/>
                <w:szCs w:val="18"/>
              </w:rPr>
              <w:t>参数名称</w:t>
            </w:r>
          </w:p>
        </w:tc>
        <w:tc>
          <w:tcPr>
            <w:tcW w:w="1417" w:type="dxa"/>
          </w:tcPr>
          <w:p>
            <w:pPr>
              <w:jc w:val="center"/>
              <w:rPr>
                <w:b/>
                <w:sz w:val="18"/>
                <w:szCs w:val="18"/>
              </w:rPr>
            </w:pPr>
            <w:r>
              <w:rPr>
                <w:rFonts w:hint="eastAsia"/>
                <w:b/>
                <w:sz w:val="18"/>
                <w:szCs w:val="18"/>
              </w:rPr>
              <w:t>参数</w:t>
            </w:r>
          </w:p>
        </w:tc>
        <w:tc>
          <w:tcPr>
            <w:tcW w:w="1044" w:type="dxa"/>
          </w:tcPr>
          <w:p>
            <w:pPr>
              <w:jc w:val="center"/>
              <w:rPr>
                <w:b/>
                <w:sz w:val="18"/>
                <w:szCs w:val="18"/>
              </w:rPr>
            </w:pPr>
            <w:r>
              <w:rPr>
                <w:rFonts w:hint="eastAsia"/>
                <w:b/>
                <w:sz w:val="18"/>
                <w:szCs w:val="18"/>
              </w:rPr>
              <w:t>必填</w:t>
            </w:r>
          </w:p>
        </w:tc>
        <w:tc>
          <w:tcPr>
            <w:tcW w:w="1407" w:type="dxa"/>
          </w:tcPr>
          <w:p>
            <w:pPr>
              <w:jc w:val="center"/>
              <w:rPr>
                <w:b/>
                <w:sz w:val="18"/>
                <w:szCs w:val="18"/>
              </w:rPr>
            </w:pPr>
            <w:r>
              <w:rPr>
                <w:rFonts w:hint="eastAsia"/>
                <w:b/>
                <w:sz w:val="18"/>
                <w:szCs w:val="18"/>
              </w:rPr>
              <w:t>长度</w:t>
            </w:r>
          </w:p>
        </w:tc>
        <w:tc>
          <w:tcPr>
            <w:tcW w:w="2400" w:type="dxa"/>
          </w:tcPr>
          <w:p>
            <w:pPr>
              <w:jc w:val="center"/>
              <w:rPr>
                <w:b/>
                <w:sz w:val="18"/>
                <w:szCs w:val="18"/>
              </w:rPr>
            </w:pPr>
            <w:r>
              <w:rPr>
                <w:rFonts w:hint="eastAsia"/>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应答码</w:t>
            </w:r>
          </w:p>
        </w:tc>
        <w:tc>
          <w:tcPr>
            <w:tcW w:w="1417" w:type="dxa"/>
          </w:tcPr>
          <w:p>
            <w:pPr>
              <w:rPr>
                <w:sz w:val="18"/>
                <w:szCs w:val="18"/>
              </w:rPr>
            </w:pPr>
            <w:r>
              <w:rPr>
                <w:rFonts w:hint="eastAsia" w:cs="宋体"/>
                <w:sz w:val="18"/>
                <w:szCs w:val="18"/>
              </w:rPr>
              <w:t>PTCWDH</w:t>
            </w:r>
          </w:p>
        </w:tc>
        <w:tc>
          <w:tcPr>
            <w:tcW w:w="1044" w:type="dxa"/>
          </w:tcPr>
          <w:p>
            <w:pPr>
              <w:rPr>
                <w:sz w:val="18"/>
                <w:szCs w:val="18"/>
              </w:rPr>
            </w:pPr>
            <w:r>
              <w:rPr>
                <w:sz w:val="18"/>
                <w:szCs w:val="18"/>
              </w:rPr>
              <w:t>M</w:t>
            </w:r>
          </w:p>
        </w:tc>
        <w:tc>
          <w:tcPr>
            <w:tcW w:w="1407" w:type="dxa"/>
          </w:tcPr>
          <w:p>
            <w:pPr>
              <w:rPr>
                <w:sz w:val="18"/>
                <w:szCs w:val="18"/>
              </w:rPr>
            </w:pPr>
            <w:r>
              <w:rPr>
                <w:rFonts w:hint="eastAsia"/>
                <w:sz w:val="18"/>
                <w:szCs w:val="18"/>
              </w:rPr>
              <w:t>4</w:t>
            </w:r>
          </w:p>
        </w:tc>
        <w:tc>
          <w:tcPr>
            <w:tcW w:w="2400" w:type="dxa"/>
          </w:tcPr>
          <w:p>
            <w:pPr>
              <w:pStyle w:val="22"/>
              <w:ind w:left="420" w:firstLine="0" w:firstLineChars="0"/>
              <w:rPr>
                <w:sz w:val="18"/>
                <w:szCs w:val="18"/>
              </w:rPr>
            </w:pPr>
            <w:r>
              <w:rPr>
                <w:rFonts w:hint="eastAsia"/>
                <w:sz w:val="18"/>
                <w:szCs w:val="18"/>
              </w:rPr>
              <w:t>0000表示成功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贴现来源</w:t>
            </w:r>
          </w:p>
        </w:tc>
        <w:tc>
          <w:tcPr>
            <w:tcW w:w="1417" w:type="dxa"/>
          </w:tcPr>
          <w:p>
            <w:pPr>
              <w:rPr>
                <w:sz w:val="18"/>
                <w:szCs w:val="18"/>
              </w:rPr>
            </w:pPr>
            <w:r>
              <w:rPr>
                <w:rFonts w:hint="eastAsia"/>
                <w:sz w:val="18"/>
                <w:szCs w:val="18"/>
              </w:rPr>
              <w:t>TXLY</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1</w:t>
            </w:r>
          </w:p>
        </w:tc>
        <w:tc>
          <w:tcPr>
            <w:tcW w:w="2400" w:type="dxa"/>
          </w:tcPr>
          <w:p>
            <w:pPr>
              <w:rPr>
                <w:sz w:val="18"/>
                <w:szCs w:val="18"/>
              </w:rPr>
            </w:pPr>
            <w:r>
              <w:rPr>
                <w:rFonts w:hint="eastAsia"/>
                <w:sz w:val="18"/>
                <w:szCs w:val="18"/>
              </w:rPr>
              <w:t>1行内 2行外</w:t>
            </w:r>
          </w:p>
        </w:tc>
      </w:tr>
    </w:tbl>
    <w:p/>
    <w:p>
      <w:pPr>
        <w:pStyle w:val="5"/>
        <w:numPr>
          <w:ilvl w:val="0"/>
          <w:numId w:val="3"/>
        </w:numPr>
        <w:ind w:left="284" w:firstLine="0"/>
      </w:pPr>
      <w:r>
        <w:rPr>
          <w:rFonts w:hint="eastAsia"/>
        </w:rPr>
        <w:t>转</w:t>
      </w:r>
      <w:ins w:id="158" w:author="火云邪神1418612843 [2]" w:date="2020-07-10T10:58:37Z">
        <w:r>
          <w:rPr>
            <w:rFonts w:hint="eastAsia"/>
            <w:lang w:val="en-US" w:eastAsia="zh-CN"/>
          </w:rPr>
          <w:t>再</w:t>
        </w:r>
      </w:ins>
      <w:r>
        <w:rPr>
          <w:rFonts w:hint="eastAsia"/>
        </w:rPr>
        <w:t>贴现业务记账</w:t>
      </w:r>
      <w:ins w:id="159" w:author="火云邪神1418612843 [2]" w:date="2020-07-10T11:35:24Z">
        <w:r>
          <w:rPr>
            <w:rFonts w:hint="eastAsia"/>
            <w:sz w:val="32"/>
            <w:szCs w:val="32"/>
          </w:rPr>
          <w:t>指令</w:t>
        </w:r>
      </w:ins>
      <w:r>
        <w:rPr>
          <w:rFonts w:hint="eastAsia"/>
        </w:rPr>
        <w:t>（</w:t>
      </w:r>
      <w:ins w:id="160" w:author="火云邪神1418612843 [2]" w:date="2020-07-20T09:40:12Z">
        <w:r>
          <w:rPr>
            <w:rFonts w:hint="eastAsia" w:cs="宋体"/>
            <w:lang w:val="en-US" w:eastAsia="zh-CN"/>
          </w:rPr>
          <w:t>CMS</w:t>
        </w:r>
      </w:ins>
      <w:r>
        <w:rPr>
          <w:rFonts w:hint="eastAsia"/>
        </w:rPr>
        <w:t>10）</w:t>
      </w:r>
    </w:p>
    <w:p>
      <w:r>
        <w:rPr>
          <w:rFonts w:hint="eastAsia"/>
          <w:sz w:val="28"/>
          <w:szCs w:val="28"/>
        </w:rPr>
        <w:t>(此接口用于票交所交易底下的转贴现交易，买断式交易，回购式交易，再贴现交易走到记账接节点以后，在票据系统点击记账向信贷发送记账指令，根据业务类型区分各种记账分路)</w:t>
      </w:r>
    </w:p>
    <w:p>
      <w:pPr>
        <w:pStyle w:val="7"/>
        <w:ind w:left="420" w:leftChars="200"/>
      </w:pPr>
      <w:r>
        <w:t>接口输入</w:t>
      </w:r>
    </w:p>
    <w:tbl>
      <w:tblPr>
        <w:tblStyle w:val="19"/>
        <w:tblW w:w="83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1417"/>
        <w:gridCol w:w="1044"/>
        <w:gridCol w:w="1161"/>
        <w:gridCol w:w="2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jc w:val="center"/>
              <w:rPr>
                <w:b/>
                <w:sz w:val="18"/>
                <w:szCs w:val="18"/>
              </w:rPr>
            </w:pPr>
            <w:r>
              <w:rPr>
                <w:rFonts w:hint="eastAsia"/>
                <w:b/>
                <w:sz w:val="18"/>
                <w:szCs w:val="18"/>
              </w:rPr>
              <w:t>参数名称</w:t>
            </w:r>
          </w:p>
        </w:tc>
        <w:tc>
          <w:tcPr>
            <w:tcW w:w="1417" w:type="dxa"/>
          </w:tcPr>
          <w:p>
            <w:pPr>
              <w:jc w:val="center"/>
              <w:rPr>
                <w:b/>
                <w:sz w:val="18"/>
                <w:szCs w:val="18"/>
              </w:rPr>
            </w:pPr>
            <w:r>
              <w:rPr>
                <w:rFonts w:hint="eastAsia"/>
                <w:b/>
                <w:sz w:val="18"/>
                <w:szCs w:val="18"/>
              </w:rPr>
              <w:t>参数</w:t>
            </w:r>
          </w:p>
        </w:tc>
        <w:tc>
          <w:tcPr>
            <w:tcW w:w="1044" w:type="dxa"/>
          </w:tcPr>
          <w:p>
            <w:pPr>
              <w:jc w:val="center"/>
              <w:rPr>
                <w:b/>
                <w:sz w:val="18"/>
                <w:szCs w:val="18"/>
              </w:rPr>
            </w:pPr>
            <w:r>
              <w:rPr>
                <w:rFonts w:hint="eastAsia"/>
                <w:b/>
                <w:sz w:val="18"/>
                <w:szCs w:val="18"/>
              </w:rPr>
              <w:t>必填</w:t>
            </w:r>
          </w:p>
        </w:tc>
        <w:tc>
          <w:tcPr>
            <w:tcW w:w="1161" w:type="dxa"/>
          </w:tcPr>
          <w:p>
            <w:pPr>
              <w:jc w:val="center"/>
              <w:rPr>
                <w:b/>
                <w:sz w:val="18"/>
                <w:szCs w:val="18"/>
              </w:rPr>
            </w:pPr>
            <w:r>
              <w:rPr>
                <w:rFonts w:hint="eastAsia"/>
                <w:b/>
                <w:sz w:val="18"/>
                <w:szCs w:val="18"/>
              </w:rPr>
              <w:t>长度</w:t>
            </w:r>
          </w:p>
        </w:tc>
        <w:tc>
          <w:tcPr>
            <w:tcW w:w="2536" w:type="dxa"/>
          </w:tcPr>
          <w:p>
            <w:pPr>
              <w:jc w:val="center"/>
              <w:rPr>
                <w:b/>
                <w:sz w:val="18"/>
                <w:szCs w:val="18"/>
              </w:rPr>
            </w:pPr>
            <w:r>
              <w:rPr>
                <w:rFonts w:hint="eastAsia"/>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cs="宋体"/>
                <w:sz w:val="18"/>
                <w:szCs w:val="18"/>
              </w:rPr>
            </w:pPr>
            <w:r>
              <w:rPr>
                <w:rFonts w:hint="eastAsia" w:cs="宋体"/>
                <w:sz w:val="18"/>
                <w:szCs w:val="18"/>
              </w:rPr>
              <w:t>利息金额</w:t>
            </w:r>
          </w:p>
        </w:tc>
        <w:tc>
          <w:tcPr>
            <w:tcW w:w="1417" w:type="dxa"/>
          </w:tcPr>
          <w:p>
            <w:pPr>
              <w:rPr>
                <w:sz w:val="18"/>
                <w:szCs w:val="18"/>
              </w:rPr>
            </w:pPr>
            <w:r>
              <w:rPr>
                <w:rFonts w:hint="eastAsia"/>
                <w:sz w:val="18"/>
                <w:szCs w:val="18"/>
              </w:rPr>
              <w:t>LXJIER</w:t>
            </w:r>
          </w:p>
        </w:tc>
        <w:tc>
          <w:tcPr>
            <w:tcW w:w="1044" w:type="dxa"/>
          </w:tcPr>
          <w:p>
            <w:pPr>
              <w:rPr>
                <w:sz w:val="18"/>
                <w:szCs w:val="18"/>
              </w:rPr>
            </w:pPr>
            <w:r>
              <w:rPr>
                <w:rFonts w:hint="eastAsia"/>
                <w:sz w:val="18"/>
                <w:szCs w:val="18"/>
              </w:rPr>
              <w:t>M</w:t>
            </w:r>
          </w:p>
        </w:tc>
        <w:tc>
          <w:tcPr>
            <w:tcW w:w="1161" w:type="dxa"/>
          </w:tcPr>
          <w:p>
            <w:pPr>
              <w:rPr>
                <w:sz w:val="18"/>
                <w:szCs w:val="18"/>
              </w:rPr>
            </w:pPr>
            <w:r>
              <w:rPr>
                <w:rFonts w:hint="eastAsia"/>
                <w:sz w:val="18"/>
                <w:szCs w:val="18"/>
              </w:rPr>
              <w:t>13,2</w:t>
            </w:r>
          </w:p>
        </w:tc>
        <w:tc>
          <w:tcPr>
            <w:tcW w:w="2536" w:type="dxa"/>
          </w:tcPr>
          <w:p>
            <w:pPr>
              <w:widowControl/>
              <w:rPr>
                <w:rFonts w:ascii="Tahoma" w:hAnsi="Tahoma" w:cs="Tahoma"/>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cs="宋体"/>
                <w:sz w:val="18"/>
                <w:szCs w:val="18"/>
              </w:rPr>
            </w:pPr>
            <w:r>
              <w:rPr>
                <w:rFonts w:hint="eastAsia" w:cs="宋体"/>
                <w:sz w:val="18"/>
                <w:szCs w:val="18"/>
              </w:rPr>
              <w:t>票据类别</w:t>
            </w:r>
          </w:p>
        </w:tc>
        <w:tc>
          <w:tcPr>
            <w:tcW w:w="1417" w:type="dxa"/>
          </w:tcPr>
          <w:p>
            <w:pPr>
              <w:rPr>
                <w:rFonts w:ascii="Tahoma" w:hAnsi="Tahoma" w:cs="Tahoma"/>
                <w:sz w:val="18"/>
                <w:szCs w:val="18"/>
              </w:rPr>
            </w:pPr>
            <w:r>
              <w:rPr>
                <w:rFonts w:hint="eastAsia" w:ascii="Tahoma" w:hAnsi="Tahoma" w:cs="Tahoma"/>
                <w:sz w:val="18"/>
                <w:szCs w:val="18"/>
              </w:rPr>
              <w:t>DRAFTCLS</w:t>
            </w:r>
          </w:p>
        </w:tc>
        <w:tc>
          <w:tcPr>
            <w:tcW w:w="1044" w:type="dxa"/>
          </w:tcPr>
          <w:p>
            <w:pPr>
              <w:rPr>
                <w:sz w:val="18"/>
                <w:szCs w:val="18"/>
              </w:rPr>
            </w:pPr>
            <w:r>
              <w:rPr>
                <w:rFonts w:hint="eastAsia"/>
                <w:sz w:val="18"/>
                <w:szCs w:val="18"/>
              </w:rPr>
              <w:t>M</w:t>
            </w:r>
          </w:p>
        </w:tc>
        <w:tc>
          <w:tcPr>
            <w:tcW w:w="1161" w:type="dxa"/>
          </w:tcPr>
          <w:p>
            <w:pPr>
              <w:rPr>
                <w:sz w:val="18"/>
                <w:szCs w:val="18"/>
              </w:rPr>
            </w:pPr>
            <w:r>
              <w:rPr>
                <w:rFonts w:hint="eastAsia"/>
                <w:sz w:val="18"/>
                <w:szCs w:val="18"/>
              </w:rPr>
              <w:t>1</w:t>
            </w:r>
          </w:p>
        </w:tc>
        <w:tc>
          <w:tcPr>
            <w:tcW w:w="2536" w:type="dxa"/>
          </w:tcPr>
          <w:p>
            <w:pPr>
              <w:rPr>
                <w:sz w:val="18"/>
                <w:szCs w:val="18"/>
              </w:rPr>
            </w:pPr>
            <w:r>
              <w:rPr>
                <w:rFonts w:hint="eastAsia"/>
                <w:sz w:val="18"/>
                <w:szCs w:val="18"/>
              </w:rPr>
              <w:t>0-纸票</w:t>
            </w:r>
          </w:p>
          <w:p>
            <w:pPr>
              <w:rPr>
                <w:sz w:val="18"/>
                <w:szCs w:val="18"/>
              </w:rPr>
            </w:pPr>
            <w:r>
              <w:rPr>
                <w:rFonts w:hint="eastAsia"/>
                <w:sz w:val="18"/>
                <w:szCs w:val="18"/>
              </w:rPr>
              <w:t>1-电票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cs="宋体"/>
                <w:sz w:val="18"/>
                <w:szCs w:val="18"/>
              </w:rPr>
              <w:t>业务类型</w:t>
            </w:r>
          </w:p>
        </w:tc>
        <w:tc>
          <w:tcPr>
            <w:tcW w:w="1417" w:type="dxa"/>
          </w:tcPr>
          <w:p>
            <w:pPr>
              <w:rPr>
                <w:sz w:val="18"/>
                <w:szCs w:val="18"/>
              </w:rPr>
            </w:pPr>
            <w:r>
              <w:rPr>
                <w:rFonts w:ascii="Tahoma" w:hAnsi="Tahoma" w:cs="Tahoma"/>
                <w:sz w:val="18"/>
                <w:szCs w:val="18"/>
              </w:rPr>
              <w:t>ZHZHLX</w:t>
            </w:r>
          </w:p>
        </w:tc>
        <w:tc>
          <w:tcPr>
            <w:tcW w:w="1044" w:type="dxa"/>
          </w:tcPr>
          <w:p>
            <w:pPr>
              <w:rPr>
                <w:sz w:val="18"/>
                <w:szCs w:val="18"/>
              </w:rPr>
            </w:pPr>
            <w:r>
              <w:rPr>
                <w:rFonts w:hint="eastAsia"/>
                <w:sz w:val="18"/>
                <w:szCs w:val="18"/>
              </w:rPr>
              <w:t>M</w:t>
            </w:r>
          </w:p>
        </w:tc>
        <w:tc>
          <w:tcPr>
            <w:tcW w:w="1161" w:type="dxa"/>
          </w:tcPr>
          <w:p>
            <w:pPr>
              <w:rPr>
                <w:sz w:val="18"/>
                <w:szCs w:val="18"/>
              </w:rPr>
            </w:pPr>
            <w:r>
              <w:rPr>
                <w:rFonts w:hint="eastAsia"/>
                <w:sz w:val="18"/>
                <w:szCs w:val="18"/>
              </w:rPr>
              <w:t>2</w:t>
            </w:r>
          </w:p>
        </w:tc>
        <w:tc>
          <w:tcPr>
            <w:tcW w:w="2536" w:type="dxa"/>
          </w:tcPr>
          <w:p>
            <w:pPr>
              <w:widowControl/>
              <w:rPr>
                <w:ins w:id="161" w:author="火云邪神1418612843 [2]" w:date="2020-07-10T11:31:23Z"/>
                <w:rFonts w:hint="eastAsia" w:ascii="Tahoma" w:hAnsi="Tahoma" w:cs="Tahoma"/>
                <w:kern w:val="0"/>
                <w:sz w:val="18"/>
                <w:szCs w:val="18"/>
              </w:rPr>
            </w:pPr>
            <w:ins w:id="162" w:author="火云邪神1418612843 [2]" w:date="2020-07-10T11:31:23Z">
              <w:r>
                <w:rPr>
                  <w:rFonts w:hint="eastAsia" w:ascii="Tahoma" w:hAnsi="Tahoma" w:cs="Tahoma"/>
                  <w:kern w:val="0"/>
                  <w:sz w:val="18"/>
                  <w:szCs w:val="18"/>
                </w:rPr>
                <w:t>04  买断型转(再)贴现卖出</w:t>
              </w:r>
            </w:ins>
          </w:p>
          <w:p>
            <w:pPr>
              <w:widowControl/>
              <w:rPr>
                <w:ins w:id="163" w:author="火云邪神1418612843 [2]" w:date="2020-07-10T11:31:23Z"/>
                <w:rFonts w:hint="eastAsia" w:ascii="Tahoma" w:hAnsi="Tahoma" w:cs="Tahoma"/>
                <w:kern w:val="0"/>
                <w:sz w:val="18"/>
                <w:szCs w:val="18"/>
              </w:rPr>
            </w:pPr>
            <w:ins w:id="164" w:author="火云邪神1418612843 [2]" w:date="2020-07-10T11:31:23Z">
              <w:r>
                <w:rPr>
                  <w:rFonts w:hint="eastAsia" w:ascii="Tahoma" w:hAnsi="Tahoma" w:cs="Tahoma"/>
                  <w:kern w:val="0"/>
                  <w:sz w:val="18"/>
                  <w:szCs w:val="18"/>
                </w:rPr>
                <w:t>05  回购型转(再)贴现卖出</w:t>
              </w:r>
            </w:ins>
          </w:p>
          <w:p>
            <w:pPr>
              <w:widowControl/>
              <w:rPr>
                <w:ins w:id="165" w:author="火云邪神1418612843 [2]" w:date="2020-07-10T11:31:23Z"/>
                <w:rFonts w:hint="eastAsia" w:ascii="Tahoma" w:hAnsi="Tahoma" w:cs="Tahoma"/>
                <w:kern w:val="0"/>
                <w:sz w:val="18"/>
                <w:szCs w:val="18"/>
              </w:rPr>
            </w:pPr>
            <w:ins w:id="166" w:author="火云邪神1418612843 [2]" w:date="2020-07-10T11:31:23Z">
              <w:r>
                <w:rPr>
                  <w:rFonts w:hint="eastAsia" w:ascii="Tahoma" w:hAnsi="Tahoma" w:cs="Tahoma"/>
                  <w:kern w:val="0"/>
                  <w:sz w:val="18"/>
                  <w:szCs w:val="18"/>
                </w:rPr>
                <w:t>06  回购型转(再)贴现到期赎回</w:t>
              </w:r>
            </w:ins>
          </w:p>
          <w:p>
            <w:pPr>
              <w:widowControl/>
              <w:rPr>
                <w:ins w:id="167" w:author="火云邪神1418612843 [2]" w:date="2020-07-10T11:31:23Z"/>
                <w:rFonts w:hint="eastAsia" w:ascii="Tahoma" w:hAnsi="Tahoma" w:cs="Tahoma"/>
                <w:kern w:val="0"/>
                <w:sz w:val="18"/>
                <w:szCs w:val="18"/>
              </w:rPr>
            </w:pPr>
            <w:ins w:id="168" w:author="火云邪神1418612843 [2]" w:date="2020-07-10T11:31:23Z">
              <w:r>
                <w:rPr>
                  <w:rFonts w:hint="eastAsia" w:ascii="Tahoma" w:hAnsi="Tahoma" w:cs="Tahoma"/>
                  <w:kern w:val="0"/>
                  <w:sz w:val="18"/>
                  <w:szCs w:val="18"/>
                </w:rPr>
                <w:t>07  转贴现买入</w:t>
              </w:r>
            </w:ins>
          </w:p>
          <w:p>
            <w:pPr>
              <w:widowControl/>
              <w:rPr>
                <w:ins w:id="169" w:author="火云邪神1418612843 [2]" w:date="2020-07-10T11:31:23Z"/>
                <w:rFonts w:hint="eastAsia" w:ascii="Tahoma" w:hAnsi="Tahoma" w:cs="Tahoma"/>
                <w:kern w:val="0"/>
                <w:sz w:val="18"/>
                <w:szCs w:val="18"/>
              </w:rPr>
            </w:pPr>
            <w:ins w:id="170" w:author="火云邪神1418612843 [2]" w:date="2020-07-10T11:31:23Z">
              <w:r>
                <w:rPr>
                  <w:rFonts w:hint="eastAsia" w:ascii="Tahoma" w:hAnsi="Tahoma" w:cs="Tahoma"/>
                  <w:kern w:val="0"/>
                  <w:sz w:val="18"/>
                  <w:szCs w:val="18"/>
                </w:rPr>
                <w:t>08  质押式回购逆回购买入</w:t>
              </w:r>
            </w:ins>
          </w:p>
          <w:p>
            <w:pPr>
              <w:widowControl/>
              <w:rPr>
                <w:ins w:id="171" w:author="火云邪神1418612843 [2]" w:date="2020-07-10T11:31:23Z"/>
                <w:rFonts w:hint="eastAsia" w:ascii="Tahoma" w:hAnsi="Tahoma" w:cs="Tahoma"/>
                <w:kern w:val="0"/>
                <w:sz w:val="18"/>
                <w:szCs w:val="18"/>
              </w:rPr>
            </w:pPr>
            <w:ins w:id="172" w:author="火云邪神1418612843 [2]" w:date="2020-07-10T11:31:23Z">
              <w:r>
                <w:rPr>
                  <w:rFonts w:hint="eastAsia" w:ascii="Tahoma" w:hAnsi="Tahoma" w:cs="Tahoma"/>
                  <w:kern w:val="0"/>
                  <w:sz w:val="18"/>
                  <w:szCs w:val="18"/>
                </w:rPr>
                <w:t>09  转再贴现卖出回购到期</w:t>
              </w:r>
            </w:ins>
          </w:p>
          <w:p>
            <w:pPr>
              <w:widowControl/>
              <w:rPr>
                <w:ins w:id="173" w:author="火云邪神1418612843 [2]" w:date="2020-07-10T11:31:23Z"/>
                <w:rFonts w:hint="eastAsia" w:ascii="Tahoma" w:hAnsi="Tahoma" w:cs="Tahoma"/>
                <w:kern w:val="0"/>
                <w:sz w:val="18"/>
                <w:szCs w:val="18"/>
              </w:rPr>
            </w:pPr>
            <w:ins w:id="174" w:author="火云邪神1418612843 [2]" w:date="2020-07-10T11:31:23Z">
              <w:r>
                <w:rPr>
                  <w:rFonts w:hint="eastAsia" w:ascii="Tahoma" w:hAnsi="Tahoma" w:cs="Tahoma"/>
                  <w:kern w:val="0"/>
                  <w:sz w:val="18"/>
                  <w:szCs w:val="18"/>
                </w:rPr>
                <w:t>20- 买入买断式回购</w:t>
              </w:r>
            </w:ins>
          </w:p>
          <w:p>
            <w:pPr>
              <w:widowControl/>
              <w:rPr>
                <w:rFonts w:hint="eastAsia" w:ascii="Tahoma" w:hAnsi="Tahoma" w:cs="Tahoma" w:eastAsiaTheme="minorEastAsia"/>
                <w:kern w:val="0"/>
                <w:sz w:val="18"/>
                <w:szCs w:val="18"/>
                <w:lang w:val="en-US" w:eastAsia="zh-CN"/>
              </w:rPr>
            </w:pPr>
            <w:ins w:id="175" w:author="火云邪神1418612843 [2]" w:date="2020-07-10T11:31:23Z">
              <w:r>
                <w:rPr>
                  <w:rFonts w:hint="eastAsia" w:ascii="Tahoma" w:hAnsi="Tahoma" w:cs="Tahoma"/>
                  <w:kern w:val="0"/>
                  <w:sz w:val="18"/>
                  <w:szCs w:val="18"/>
                </w:rPr>
                <w:t>21- 卖出买断式回购</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cs="宋体"/>
                <w:sz w:val="18"/>
                <w:szCs w:val="18"/>
              </w:rPr>
            </w:pPr>
            <w:r>
              <w:rPr>
                <w:rFonts w:hint="eastAsia" w:cs="宋体"/>
                <w:sz w:val="18"/>
                <w:szCs w:val="18"/>
              </w:rPr>
              <w:t>区分</w:t>
            </w:r>
            <w:ins w:id="176" w:author="火云邪神1418612843 [2]" w:date="2020-07-10T11:07:57Z">
              <w:r>
                <w:rPr>
                  <w:rFonts w:hint="eastAsia" w:cs="宋体"/>
                  <w:sz w:val="18"/>
                  <w:szCs w:val="18"/>
                  <w:lang w:val="en-US" w:eastAsia="zh-CN"/>
                </w:rPr>
                <w:t>转</w:t>
              </w:r>
            </w:ins>
            <w:ins w:id="177" w:author="火云邪神1418612843 [2]" w:date="2020-07-10T11:07:58Z">
              <w:r>
                <w:rPr>
                  <w:rFonts w:hint="eastAsia" w:cs="宋体"/>
                  <w:sz w:val="18"/>
                  <w:szCs w:val="18"/>
                  <w:lang w:val="en-US" w:eastAsia="zh-CN"/>
                </w:rPr>
                <w:t>再</w:t>
              </w:r>
            </w:ins>
            <w:ins w:id="178" w:author="火云邪神1418612843 [2]" w:date="2020-07-10T11:08:03Z">
              <w:r>
                <w:rPr>
                  <w:rFonts w:hint="eastAsia" w:cs="宋体"/>
                  <w:sz w:val="18"/>
                  <w:szCs w:val="18"/>
                  <w:lang w:val="en-US" w:eastAsia="zh-CN"/>
                </w:rPr>
                <w:t>贴现</w:t>
              </w:r>
            </w:ins>
            <w:r>
              <w:rPr>
                <w:rFonts w:hint="eastAsia" w:cs="宋体"/>
                <w:sz w:val="18"/>
                <w:szCs w:val="18"/>
              </w:rPr>
              <w:t>业务类型</w:t>
            </w:r>
          </w:p>
        </w:tc>
        <w:tc>
          <w:tcPr>
            <w:tcW w:w="1417" w:type="dxa"/>
          </w:tcPr>
          <w:p>
            <w:pPr>
              <w:rPr>
                <w:rFonts w:ascii="Tahoma" w:hAnsi="Tahoma" w:cs="Tahoma"/>
                <w:sz w:val="18"/>
                <w:szCs w:val="18"/>
              </w:rPr>
            </w:pPr>
            <w:r>
              <w:rPr>
                <w:rFonts w:hint="eastAsia" w:ascii="Tahoma" w:hAnsi="Tahoma" w:cs="Tahoma"/>
                <w:sz w:val="18"/>
                <w:szCs w:val="18"/>
              </w:rPr>
              <w:t>ZHZHLC</w:t>
            </w:r>
          </w:p>
        </w:tc>
        <w:tc>
          <w:tcPr>
            <w:tcW w:w="1044" w:type="dxa"/>
          </w:tcPr>
          <w:p>
            <w:pPr>
              <w:rPr>
                <w:sz w:val="18"/>
                <w:szCs w:val="18"/>
              </w:rPr>
            </w:pPr>
            <w:r>
              <w:rPr>
                <w:rFonts w:hint="eastAsia"/>
                <w:sz w:val="18"/>
                <w:szCs w:val="18"/>
              </w:rPr>
              <w:t>M</w:t>
            </w:r>
          </w:p>
        </w:tc>
        <w:tc>
          <w:tcPr>
            <w:tcW w:w="1161" w:type="dxa"/>
          </w:tcPr>
          <w:p>
            <w:pPr>
              <w:rPr>
                <w:sz w:val="18"/>
                <w:szCs w:val="18"/>
              </w:rPr>
            </w:pPr>
            <w:r>
              <w:rPr>
                <w:rFonts w:hint="eastAsia"/>
                <w:sz w:val="18"/>
                <w:szCs w:val="18"/>
              </w:rPr>
              <w:t>4</w:t>
            </w:r>
          </w:p>
        </w:tc>
        <w:tc>
          <w:tcPr>
            <w:tcW w:w="2536" w:type="dxa"/>
          </w:tcPr>
          <w:p>
            <w:pPr>
              <w:widowControl/>
              <w:rPr>
                <w:ins w:id="179" w:author="火云邪神1418612843 [2]" w:date="2020-07-10T11:32:12Z"/>
                <w:rFonts w:hint="eastAsia" w:ascii="Tahoma" w:hAnsi="Tahoma" w:cs="Tahoma"/>
                <w:kern w:val="0"/>
                <w:sz w:val="18"/>
                <w:szCs w:val="18"/>
              </w:rPr>
            </w:pPr>
            <w:ins w:id="180" w:author="火云邪神1418612843 [2]" w:date="2020-07-10T11:32:12Z">
              <w:r>
                <w:rPr>
                  <w:rFonts w:hint="eastAsia" w:ascii="Tahoma" w:hAnsi="Tahoma" w:cs="Tahoma"/>
                  <w:kern w:val="0"/>
                  <w:sz w:val="18"/>
                  <w:szCs w:val="18"/>
                </w:rPr>
                <w:t>TT01 转贴现买入</w:t>
              </w:r>
            </w:ins>
          </w:p>
          <w:p>
            <w:pPr>
              <w:widowControl/>
              <w:rPr>
                <w:ins w:id="181" w:author="火云邪神1418612843 [2]" w:date="2020-07-10T11:32:12Z"/>
                <w:rFonts w:hint="eastAsia" w:ascii="Tahoma" w:hAnsi="Tahoma" w:cs="Tahoma"/>
                <w:kern w:val="0"/>
                <w:sz w:val="18"/>
                <w:szCs w:val="18"/>
              </w:rPr>
            </w:pPr>
            <w:ins w:id="182" w:author="火云邪神1418612843 [2]" w:date="2020-07-10T11:32:12Z">
              <w:r>
                <w:rPr>
                  <w:rFonts w:hint="eastAsia" w:ascii="Tahoma" w:hAnsi="Tahoma" w:cs="Tahoma"/>
                  <w:kern w:val="0"/>
                  <w:sz w:val="18"/>
                  <w:szCs w:val="18"/>
                </w:rPr>
                <w:t>TT02 再贴现买入</w:t>
              </w:r>
            </w:ins>
          </w:p>
          <w:p>
            <w:pPr>
              <w:widowControl/>
              <w:rPr>
                <w:ins w:id="183" w:author="火云邪神1418612843 [2]" w:date="2020-07-10T11:32:12Z"/>
                <w:rFonts w:hint="eastAsia" w:ascii="Tahoma" w:hAnsi="Tahoma" w:cs="Tahoma"/>
                <w:kern w:val="0"/>
                <w:sz w:val="18"/>
                <w:szCs w:val="18"/>
              </w:rPr>
            </w:pPr>
            <w:ins w:id="184" w:author="火云邪神1418612843 [2]" w:date="2020-07-10T11:32:12Z">
              <w:r>
                <w:rPr>
                  <w:rFonts w:hint="eastAsia" w:ascii="Tahoma" w:hAnsi="Tahoma" w:cs="Tahoma"/>
                  <w:kern w:val="0"/>
                  <w:sz w:val="18"/>
                  <w:szCs w:val="18"/>
                </w:rPr>
                <w:t xml:space="preserve">TT03 转贴现卖出 </w:t>
              </w:r>
            </w:ins>
          </w:p>
          <w:p>
            <w:pPr>
              <w:widowControl/>
              <w:rPr>
                <w:rFonts w:ascii="Tahoma" w:hAnsi="Tahoma" w:cs="Tahoma"/>
                <w:kern w:val="0"/>
                <w:sz w:val="18"/>
                <w:szCs w:val="18"/>
              </w:rPr>
            </w:pPr>
            <w:ins w:id="185" w:author="火云邪神1418612843 [2]" w:date="2020-07-10T11:32:12Z">
              <w:r>
                <w:rPr>
                  <w:rFonts w:hint="eastAsia" w:ascii="Tahoma" w:hAnsi="Tahoma" w:cs="Tahoma"/>
                  <w:kern w:val="0"/>
                  <w:sz w:val="18"/>
                  <w:szCs w:val="18"/>
                </w:rPr>
                <w:t>TT04 再贴现卖出</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86" w:author="火云邪神1418612843 [2]" w:date="2020-07-10T11:03:26Z"/>
        </w:trPr>
        <w:tc>
          <w:tcPr>
            <w:tcW w:w="2232" w:type="dxa"/>
            <w:vAlign w:val="top"/>
          </w:tcPr>
          <w:p>
            <w:pPr>
              <w:rPr>
                <w:ins w:id="187" w:author="火云邪神1418612843 [2]" w:date="2020-07-10T11:03:26Z"/>
                <w:rFonts w:hint="eastAsia" w:cs="宋体"/>
                <w:sz w:val="18"/>
                <w:szCs w:val="18"/>
              </w:rPr>
            </w:pPr>
            <w:ins w:id="188" w:author="火云邪神1418612843 [2]" w:date="2020-07-10T11:07:22Z">
              <w:r>
                <w:rPr>
                  <w:rFonts w:hint="eastAsia" w:cs="宋体"/>
                  <w:sz w:val="18"/>
                  <w:szCs w:val="18"/>
                  <w:lang w:val="en-US" w:eastAsia="zh-CN"/>
                </w:rPr>
                <w:t>区分</w:t>
              </w:r>
            </w:ins>
            <w:ins w:id="189" w:author="火云邪神1418612843 [2]" w:date="2020-07-10T11:07:25Z">
              <w:r>
                <w:rPr>
                  <w:rFonts w:hint="eastAsia" w:cs="宋体"/>
                  <w:sz w:val="18"/>
                  <w:szCs w:val="18"/>
                  <w:lang w:val="en-US" w:eastAsia="zh-CN"/>
                </w:rPr>
                <w:t>买入</w:t>
              </w:r>
            </w:ins>
            <w:ins w:id="190" w:author="火云邪神1418612843 [2]" w:date="2020-07-10T11:07:29Z">
              <w:r>
                <w:rPr>
                  <w:rFonts w:hint="eastAsia" w:cs="宋体"/>
                  <w:sz w:val="18"/>
                  <w:szCs w:val="18"/>
                  <w:lang w:val="en-US" w:eastAsia="zh-CN"/>
                </w:rPr>
                <w:t>返售</w:t>
              </w:r>
            </w:ins>
            <w:ins w:id="191" w:author="火云邪神1418612843 [2]" w:date="2020-07-10T11:07:30Z">
              <w:r>
                <w:rPr>
                  <w:rFonts w:hint="eastAsia" w:cs="宋体"/>
                  <w:sz w:val="18"/>
                  <w:szCs w:val="18"/>
                  <w:lang w:val="en-US" w:eastAsia="zh-CN"/>
                </w:rPr>
                <w:t>到期</w:t>
              </w:r>
            </w:ins>
            <w:ins w:id="192" w:author="火云邪神1418612843 [2]" w:date="2020-07-10T11:07:44Z">
              <w:r>
                <w:rPr>
                  <w:rFonts w:hint="eastAsia" w:cs="宋体"/>
                  <w:sz w:val="18"/>
                  <w:szCs w:val="18"/>
                  <w:lang w:val="en-US" w:eastAsia="zh-CN"/>
                </w:rPr>
                <w:t>类型</w:t>
              </w:r>
            </w:ins>
          </w:p>
        </w:tc>
        <w:tc>
          <w:tcPr>
            <w:tcW w:w="1417" w:type="dxa"/>
            <w:vAlign w:val="top"/>
          </w:tcPr>
          <w:p>
            <w:pPr>
              <w:rPr>
                <w:ins w:id="193" w:author="火云邪神1418612843 [2]" w:date="2020-07-10T11:03:26Z"/>
                <w:rFonts w:hint="eastAsia" w:ascii="Tahoma" w:hAnsi="Tahoma" w:cs="Tahoma"/>
                <w:sz w:val="18"/>
                <w:szCs w:val="18"/>
              </w:rPr>
            </w:pPr>
            <w:ins w:id="194" w:author="火云邪神1418612843 [2]" w:date="2020-07-10T11:07:11Z">
              <w:r>
                <w:rPr>
                  <w:rFonts w:hint="eastAsia" w:ascii="Tahoma" w:hAnsi="Tahoma" w:cs="Tahoma" w:eastAsiaTheme="minorEastAsia"/>
                  <w:sz w:val="18"/>
                  <w:szCs w:val="18"/>
                </w:rPr>
                <w:t>TZSJLX</w:t>
              </w:r>
            </w:ins>
          </w:p>
        </w:tc>
        <w:tc>
          <w:tcPr>
            <w:tcW w:w="1044" w:type="dxa"/>
            <w:vAlign w:val="top"/>
          </w:tcPr>
          <w:p>
            <w:pPr>
              <w:rPr>
                <w:ins w:id="195" w:author="火云邪神1418612843 [2]" w:date="2020-07-10T11:03:26Z"/>
                <w:rFonts w:hint="eastAsia"/>
                <w:sz w:val="18"/>
                <w:szCs w:val="18"/>
              </w:rPr>
            </w:pPr>
            <w:r>
              <w:rPr>
                <w:rFonts w:hint="eastAsia"/>
                <w:sz w:val="18"/>
                <w:szCs w:val="18"/>
              </w:rPr>
              <w:t>M</w:t>
            </w:r>
          </w:p>
        </w:tc>
        <w:tc>
          <w:tcPr>
            <w:tcW w:w="1161" w:type="dxa"/>
            <w:vAlign w:val="top"/>
          </w:tcPr>
          <w:p>
            <w:pPr>
              <w:rPr>
                <w:ins w:id="196" w:author="火云邪神1418612843 [2]" w:date="2020-07-10T11:03:26Z"/>
                <w:rFonts w:hint="eastAsia"/>
                <w:sz w:val="18"/>
                <w:szCs w:val="18"/>
              </w:rPr>
            </w:pPr>
            <w:r>
              <w:rPr>
                <w:rFonts w:hint="eastAsia"/>
                <w:sz w:val="18"/>
                <w:szCs w:val="18"/>
              </w:rPr>
              <w:t>4</w:t>
            </w:r>
          </w:p>
        </w:tc>
        <w:tc>
          <w:tcPr>
            <w:tcW w:w="2536" w:type="dxa"/>
            <w:vAlign w:val="top"/>
          </w:tcPr>
          <w:p>
            <w:pPr>
              <w:widowControl/>
              <w:rPr>
                <w:ins w:id="197" w:author="火云邪神1418612843 [2]" w:date="2020-07-10T11:09:15Z"/>
                <w:rFonts w:hint="eastAsia" w:asciiTheme="minorHAnsi" w:hAnsiTheme="minorHAnsi" w:eastAsiaTheme="minorEastAsia"/>
                <w:sz w:val="18"/>
                <w:szCs w:val="18"/>
              </w:rPr>
            </w:pPr>
            <w:ins w:id="198" w:author="火云邪神1418612843 [2]" w:date="2020-07-10T11:09:09Z">
              <w:r>
                <w:rPr>
                  <w:rFonts w:hint="eastAsia" w:asciiTheme="minorHAnsi" w:hAnsiTheme="minorHAnsi" w:eastAsiaTheme="minorEastAsia"/>
                  <w:sz w:val="18"/>
                  <w:szCs w:val="18"/>
                </w:rPr>
                <w:t>RM01</w:t>
              </w:r>
            </w:ins>
            <w:ins w:id="199" w:author="火云邪神1418612843 [2]" w:date="2020-07-10T11:32:16Z">
              <w:r>
                <w:rPr>
                  <w:rFonts w:hint="eastAsia"/>
                  <w:sz w:val="18"/>
                  <w:szCs w:val="18"/>
                  <w:lang w:val="en-US" w:eastAsia="zh-CN"/>
                </w:rPr>
                <w:t xml:space="preserve"> </w:t>
              </w:r>
            </w:ins>
            <w:ins w:id="200" w:author="火云邪神1418612843 [2]" w:date="2020-07-10T11:09:02Z">
              <w:r>
                <w:rPr>
                  <w:rFonts w:hint="eastAsia" w:asciiTheme="minorHAnsi" w:hAnsiTheme="minorHAnsi" w:eastAsiaTheme="minorEastAsia"/>
                  <w:sz w:val="18"/>
                  <w:szCs w:val="18"/>
                </w:rPr>
                <w:t>质押式回购逆回购</w:t>
              </w:r>
            </w:ins>
          </w:p>
          <w:p>
            <w:pPr>
              <w:widowControl/>
              <w:rPr>
                <w:ins w:id="201" w:author="火云邪神1418612843 [2]" w:date="2020-07-10T11:03:26Z"/>
                <w:rFonts w:hint="eastAsia" w:asciiTheme="minorHAnsi" w:hAnsiTheme="minorHAnsi" w:eastAsiaTheme="minorEastAsia"/>
                <w:sz w:val="18"/>
                <w:szCs w:val="18"/>
              </w:rPr>
            </w:pPr>
            <w:ins w:id="202" w:author="火云邪神1418612843 [2]" w:date="2020-07-10T11:09:32Z">
              <w:r>
                <w:rPr>
                  <w:rFonts w:hint="eastAsia" w:asciiTheme="minorHAnsi" w:hAnsiTheme="minorHAnsi" w:eastAsiaTheme="minorEastAsia"/>
                  <w:sz w:val="18"/>
                  <w:szCs w:val="18"/>
                </w:rPr>
                <w:t>RM02</w:t>
              </w:r>
            </w:ins>
            <w:ins w:id="203" w:author="火云邪神1418612843 [2]" w:date="2020-07-10T11:32:17Z">
              <w:r>
                <w:rPr>
                  <w:rFonts w:hint="eastAsia"/>
                  <w:sz w:val="18"/>
                  <w:szCs w:val="18"/>
                  <w:lang w:val="en-US" w:eastAsia="zh-CN"/>
                </w:rPr>
                <w:t xml:space="preserve"> </w:t>
              </w:r>
            </w:ins>
            <w:ins w:id="204" w:author="火云邪神1418612843 [2]" w:date="2020-07-10T11:09:46Z">
              <w:r>
                <w:rPr>
                  <w:rFonts w:hint="eastAsia" w:asciiTheme="minorHAnsi" w:hAnsiTheme="minorHAnsi" w:eastAsiaTheme="minorEastAsia"/>
                  <w:sz w:val="18"/>
                  <w:szCs w:val="18"/>
                </w:rPr>
                <w:t>买断式回购逆回购</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cs="宋体"/>
                <w:sz w:val="18"/>
                <w:szCs w:val="18"/>
              </w:rPr>
            </w:pPr>
            <w:r>
              <w:rPr>
                <w:rFonts w:hint="eastAsia" w:cs="宋体"/>
                <w:sz w:val="18"/>
                <w:szCs w:val="18"/>
              </w:rPr>
              <w:t>贴现协议编号</w:t>
            </w:r>
          </w:p>
        </w:tc>
        <w:tc>
          <w:tcPr>
            <w:tcW w:w="1417" w:type="dxa"/>
          </w:tcPr>
          <w:p>
            <w:pPr>
              <w:rPr>
                <w:sz w:val="18"/>
                <w:szCs w:val="18"/>
              </w:rPr>
            </w:pPr>
            <w:r>
              <w:rPr>
                <w:sz w:val="18"/>
                <w:szCs w:val="18"/>
              </w:rPr>
              <w:t>C</w:t>
            </w:r>
            <w:r>
              <w:rPr>
                <w:rFonts w:hint="eastAsia"/>
                <w:sz w:val="18"/>
                <w:szCs w:val="18"/>
              </w:rPr>
              <w:t>DXYBH</w:t>
            </w:r>
          </w:p>
        </w:tc>
        <w:tc>
          <w:tcPr>
            <w:tcW w:w="1044" w:type="dxa"/>
          </w:tcPr>
          <w:p>
            <w:pPr>
              <w:rPr>
                <w:sz w:val="18"/>
                <w:szCs w:val="18"/>
              </w:rPr>
            </w:pPr>
            <w:r>
              <w:rPr>
                <w:rFonts w:hint="eastAsia"/>
                <w:sz w:val="18"/>
                <w:szCs w:val="18"/>
              </w:rPr>
              <w:t>M</w:t>
            </w:r>
          </w:p>
        </w:tc>
        <w:tc>
          <w:tcPr>
            <w:tcW w:w="1161" w:type="dxa"/>
          </w:tcPr>
          <w:p>
            <w:pPr>
              <w:rPr>
                <w:sz w:val="18"/>
                <w:szCs w:val="18"/>
              </w:rPr>
            </w:pPr>
            <w:r>
              <w:rPr>
                <w:rFonts w:hint="eastAsia"/>
                <w:sz w:val="18"/>
                <w:szCs w:val="18"/>
              </w:rPr>
              <w:t>30</w:t>
            </w:r>
          </w:p>
        </w:tc>
        <w:tc>
          <w:tcPr>
            <w:tcW w:w="2536"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cs="宋体"/>
                <w:sz w:val="18"/>
                <w:szCs w:val="18"/>
              </w:rPr>
            </w:pPr>
            <w:r>
              <w:rPr>
                <w:rFonts w:hint="eastAsia" w:cs="宋体"/>
                <w:sz w:val="18"/>
                <w:szCs w:val="18"/>
              </w:rPr>
              <w:t>操作员编号</w:t>
            </w:r>
          </w:p>
        </w:tc>
        <w:tc>
          <w:tcPr>
            <w:tcW w:w="1417" w:type="dxa"/>
          </w:tcPr>
          <w:p>
            <w:pPr>
              <w:rPr>
                <w:sz w:val="18"/>
                <w:szCs w:val="18"/>
              </w:rPr>
            </w:pPr>
            <w:r>
              <w:rPr>
                <w:rFonts w:hint="eastAsia"/>
                <w:sz w:val="18"/>
                <w:szCs w:val="18"/>
              </w:rPr>
              <w:t>OPERID</w:t>
            </w:r>
          </w:p>
        </w:tc>
        <w:tc>
          <w:tcPr>
            <w:tcW w:w="1044" w:type="dxa"/>
          </w:tcPr>
          <w:p>
            <w:pPr>
              <w:rPr>
                <w:sz w:val="18"/>
                <w:szCs w:val="18"/>
              </w:rPr>
            </w:pPr>
            <w:r>
              <w:rPr>
                <w:rFonts w:hint="eastAsia"/>
                <w:sz w:val="18"/>
                <w:szCs w:val="18"/>
              </w:rPr>
              <w:t>M</w:t>
            </w:r>
          </w:p>
        </w:tc>
        <w:tc>
          <w:tcPr>
            <w:tcW w:w="1161" w:type="dxa"/>
          </w:tcPr>
          <w:p>
            <w:pPr>
              <w:rPr>
                <w:sz w:val="18"/>
                <w:szCs w:val="18"/>
              </w:rPr>
            </w:pPr>
            <w:r>
              <w:rPr>
                <w:rFonts w:hint="eastAsia"/>
                <w:sz w:val="18"/>
                <w:szCs w:val="18"/>
              </w:rPr>
              <w:t>6</w:t>
            </w:r>
          </w:p>
        </w:tc>
        <w:tc>
          <w:tcPr>
            <w:tcW w:w="2536" w:type="dxa"/>
          </w:tcPr>
          <w:p>
            <w:pPr>
              <w:rPr>
                <w:sz w:val="18"/>
                <w:szCs w:val="18"/>
              </w:rPr>
            </w:pPr>
            <w:r>
              <w:rPr>
                <w:rFonts w:hint="eastAsia"/>
                <w:sz w:val="18"/>
                <w:szCs w:val="18"/>
              </w:rPr>
              <w:t>用于生成待办任务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390" w:type="dxa"/>
            <w:gridSpan w:val="5"/>
          </w:tcPr>
          <w:p>
            <w:pPr>
              <w:rPr>
                <w:sz w:val="18"/>
                <w:szCs w:val="18"/>
              </w:rPr>
            </w:pPr>
            <w:r>
              <w:rPr>
                <w:rFonts w:hint="eastAsia" w:ascii="宋体" w:hAnsi="宋体" w:cs="宋体"/>
                <w:caps/>
                <w:kern w:val="0"/>
                <w:sz w:val="20"/>
                <w:szCs w:val="20"/>
              </w:rPr>
              <w:t>LIST 结构 &lt;DRAFTS&gt;&lt;DRAFT&gt;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电子票据序列号</w:t>
            </w:r>
          </w:p>
        </w:tc>
        <w:tc>
          <w:tcPr>
            <w:tcW w:w="1417" w:type="dxa"/>
          </w:tcPr>
          <w:p>
            <w:pPr>
              <w:rPr>
                <w:sz w:val="18"/>
                <w:szCs w:val="18"/>
              </w:rPr>
            </w:pPr>
            <w:r>
              <w:rPr>
                <w:rFonts w:hint="eastAsia"/>
                <w:sz w:val="18"/>
                <w:szCs w:val="18"/>
              </w:rPr>
              <w:t>SHPJBH</w:t>
            </w:r>
          </w:p>
        </w:tc>
        <w:tc>
          <w:tcPr>
            <w:tcW w:w="1044" w:type="dxa"/>
          </w:tcPr>
          <w:p>
            <w:pPr>
              <w:rPr>
                <w:sz w:val="18"/>
                <w:szCs w:val="18"/>
              </w:rPr>
            </w:pPr>
            <w:r>
              <w:rPr>
                <w:rFonts w:hint="eastAsia"/>
                <w:sz w:val="18"/>
                <w:szCs w:val="18"/>
              </w:rPr>
              <w:t>M</w:t>
            </w:r>
          </w:p>
        </w:tc>
        <w:tc>
          <w:tcPr>
            <w:tcW w:w="1161" w:type="dxa"/>
          </w:tcPr>
          <w:p>
            <w:pPr>
              <w:rPr>
                <w:sz w:val="18"/>
                <w:szCs w:val="18"/>
              </w:rPr>
            </w:pPr>
            <w:r>
              <w:rPr>
                <w:rFonts w:hint="eastAsia"/>
                <w:sz w:val="18"/>
                <w:szCs w:val="18"/>
              </w:rPr>
              <w:t>30</w:t>
            </w:r>
          </w:p>
        </w:tc>
        <w:tc>
          <w:tcPr>
            <w:tcW w:w="2536"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利息金额</w:t>
            </w:r>
          </w:p>
        </w:tc>
        <w:tc>
          <w:tcPr>
            <w:tcW w:w="1417" w:type="dxa"/>
          </w:tcPr>
          <w:p>
            <w:pPr>
              <w:rPr>
                <w:sz w:val="18"/>
                <w:szCs w:val="18"/>
              </w:rPr>
            </w:pPr>
            <w:r>
              <w:rPr>
                <w:rFonts w:hint="eastAsia"/>
                <w:sz w:val="18"/>
                <w:szCs w:val="18"/>
              </w:rPr>
              <w:t>TXSFJE</w:t>
            </w:r>
          </w:p>
        </w:tc>
        <w:tc>
          <w:tcPr>
            <w:tcW w:w="1044" w:type="dxa"/>
          </w:tcPr>
          <w:p>
            <w:pPr>
              <w:rPr>
                <w:sz w:val="18"/>
                <w:szCs w:val="18"/>
              </w:rPr>
            </w:pPr>
            <w:r>
              <w:rPr>
                <w:rFonts w:hint="eastAsia"/>
                <w:sz w:val="18"/>
                <w:szCs w:val="18"/>
              </w:rPr>
              <w:t>M</w:t>
            </w:r>
          </w:p>
        </w:tc>
        <w:tc>
          <w:tcPr>
            <w:tcW w:w="1161" w:type="dxa"/>
          </w:tcPr>
          <w:p>
            <w:pPr>
              <w:rPr>
                <w:sz w:val="18"/>
                <w:szCs w:val="18"/>
              </w:rPr>
            </w:pPr>
            <w:r>
              <w:rPr>
                <w:rFonts w:hint="eastAsia"/>
                <w:sz w:val="18"/>
                <w:szCs w:val="18"/>
              </w:rPr>
              <w:t>13,2</w:t>
            </w:r>
          </w:p>
        </w:tc>
        <w:tc>
          <w:tcPr>
            <w:tcW w:w="2536"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cs="宋体"/>
                <w:sz w:val="18"/>
                <w:szCs w:val="18"/>
              </w:rPr>
              <w:t>操作员编号</w:t>
            </w:r>
            <w:ins w:id="205" w:author="火云邪神1418612843" w:date="2019-11-04T15:49:00Z">
              <w:r>
                <w:rPr>
                  <w:rFonts w:hint="eastAsia" w:cs="宋体"/>
                  <w:sz w:val="18"/>
                  <w:szCs w:val="18"/>
                </w:rPr>
                <w:t>1</w:t>
              </w:r>
            </w:ins>
          </w:p>
        </w:tc>
        <w:tc>
          <w:tcPr>
            <w:tcW w:w="1417" w:type="dxa"/>
          </w:tcPr>
          <w:p>
            <w:pPr>
              <w:rPr>
                <w:sz w:val="18"/>
                <w:szCs w:val="18"/>
              </w:rPr>
            </w:pPr>
            <w:ins w:id="206" w:author="火云邪神1418612843" w:date="2019-11-04T15:47:00Z">
              <w:r>
                <w:rPr>
                  <w:rFonts w:hint="eastAsia"/>
                  <w:sz w:val="18"/>
                  <w:szCs w:val="18"/>
                </w:rPr>
                <w:t>OPERIDONE</w:t>
              </w:r>
            </w:ins>
          </w:p>
        </w:tc>
        <w:tc>
          <w:tcPr>
            <w:tcW w:w="1044" w:type="dxa"/>
          </w:tcPr>
          <w:p>
            <w:pPr>
              <w:rPr>
                <w:sz w:val="18"/>
                <w:szCs w:val="18"/>
              </w:rPr>
            </w:pPr>
            <w:r>
              <w:rPr>
                <w:rFonts w:hint="eastAsia"/>
                <w:sz w:val="18"/>
                <w:szCs w:val="18"/>
              </w:rPr>
              <w:t>M</w:t>
            </w:r>
          </w:p>
        </w:tc>
        <w:tc>
          <w:tcPr>
            <w:tcW w:w="1161" w:type="dxa"/>
          </w:tcPr>
          <w:p>
            <w:pPr>
              <w:rPr>
                <w:sz w:val="18"/>
                <w:szCs w:val="18"/>
              </w:rPr>
            </w:pPr>
            <w:ins w:id="207" w:author="火云邪神1418612843" w:date="2019-11-04T15:51:00Z">
              <w:r>
                <w:rPr>
                  <w:rFonts w:hint="eastAsia"/>
                  <w:sz w:val="18"/>
                  <w:szCs w:val="18"/>
                </w:rPr>
                <w:t>20</w:t>
              </w:r>
            </w:ins>
          </w:p>
        </w:tc>
        <w:tc>
          <w:tcPr>
            <w:tcW w:w="2536"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cs="宋体"/>
                <w:sz w:val="18"/>
                <w:szCs w:val="18"/>
              </w:rPr>
              <w:t>操作员编号2</w:t>
            </w:r>
          </w:p>
        </w:tc>
        <w:tc>
          <w:tcPr>
            <w:tcW w:w="1417" w:type="dxa"/>
          </w:tcPr>
          <w:p>
            <w:pPr>
              <w:rPr>
                <w:sz w:val="18"/>
                <w:szCs w:val="18"/>
              </w:rPr>
            </w:pPr>
            <w:r>
              <w:rPr>
                <w:rFonts w:hint="eastAsia"/>
                <w:sz w:val="18"/>
                <w:szCs w:val="18"/>
              </w:rPr>
              <w:t>OPERIDTWO</w:t>
            </w:r>
          </w:p>
        </w:tc>
        <w:tc>
          <w:tcPr>
            <w:tcW w:w="1044" w:type="dxa"/>
          </w:tcPr>
          <w:p>
            <w:pPr>
              <w:rPr>
                <w:sz w:val="18"/>
                <w:szCs w:val="18"/>
              </w:rPr>
            </w:pPr>
            <w:r>
              <w:rPr>
                <w:rFonts w:hint="eastAsia"/>
                <w:sz w:val="18"/>
                <w:szCs w:val="18"/>
              </w:rPr>
              <w:t>M</w:t>
            </w:r>
          </w:p>
        </w:tc>
        <w:tc>
          <w:tcPr>
            <w:tcW w:w="1161" w:type="dxa"/>
          </w:tcPr>
          <w:p>
            <w:pPr>
              <w:rPr>
                <w:sz w:val="18"/>
                <w:szCs w:val="18"/>
              </w:rPr>
            </w:pPr>
            <w:ins w:id="208" w:author="火云邪神1418612843" w:date="2019-11-04T15:51:00Z">
              <w:r>
                <w:rPr>
                  <w:rFonts w:hint="eastAsia"/>
                  <w:sz w:val="18"/>
                  <w:szCs w:val="18"/>
                </w:rPr>
                <w:t>20</w:t>
              </w:r>
            </w:ins>
          </w:p>
        </w:tc>
        <w:tc>
          <w:tcPr>
            <w:tcW w:w="2536"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cs="宋体"/>
                <w:sz w:val="18"/>
                <w:szCs w:val="18"/>
              </w:rPr>
              <w:t>操作员编号</w:t>
            </w:r>
            <w:ins w:id="209" w:author="火云邪神1418612843" w:date="2019-11-04T15:49:00Z">
              <w:r>
                <w:rPr>
                  <w:rFonts w:hint="eastAsia" w:cs="宋体"/>
                  <w:sz w:val="18"/>
                  <w:szCs w:val="18"/>
                </w:rPr>
                <w:t>3</w:t>
              </w:r>
            </w:ins>
          </w:p>
        </w:tc>
        <w:tc>
          <w:tcPr>
            <w:tcW w:w="1417" w:type="dxa"/>
          </w:tcPr>
          <w:p>
            <w:pPr>
              <w:rPr>
                <w:sz w:val="18"/>
                <w:szCs w:val="18"/>
              </w:rPr>
            </w:pPr>
            <w:r>
              <w:rPr>
                <w:rFonts w:hint="eastAsia"/>
                <w:sz w:val="18"/>
                <w:szCs w:val="18"/>
              </w:rPr>
              <w:t>OPERIDTHREE</w:t>
            </w:r>
          </w:p>
        </w:tc>
        <w:tc>
          <w:tcPr>
            <w:tcW w:w="1044" w:type="dxa"/>
          </w:tcPr>
          <w:p>
            <w:pPr>
              <w:rPr>
                <w:sz w:val="18"/>
                <w:szCs w:val="18"/>
              </w:rPr>
            </w:pPr>
            <w:r>
              <w:rPr>
                <w:rFonts w:hint="eastAsia"/>
                <w:sz w:val="18"/>
                <w:szCs w:val="18"/>
              </w:rPr>
              <w:t>M</w:t>
            </w:r>
          </w:p>
        </w:tc>
        <w:tc>
          <w:tcPr>
            <w:tcW w:w="1161" w:type="dxa"/>
          </w:tcPr>
          <w:p>
            <w:pPr>
              <w:rPr>
                <w:sz w:val="18"/>
                <w:szCs w:val="18"/>
              </w:rPr>
            </w:pPr>
            <w:ins w:id="210" w:author="火云邪神1418612843" w:date="2019-11-04T15:51:00Z">
              <w:r>
                <w:rPr>
                  <w:rFonts w:hint="eastAsia"/>
                  <w:sz w:val="18"/>
                  <w:szCs w:val="18"/>
                </w:rPr>
                <w:t>20</w:t>
              </w:r>
            </w:ins>
            <w:r>
              <w:rPr>
                <w:rFonts w:hint="eastAsia"/>
                <w:sz w:val="18"/>
                <w:szCs w:val="18"/>
              </w:rPr>
              <w:t>6</w:t>
            </w:r>
          </w:p>
        </w:tc>
        <w:tc>
          <w:tcPr>
            <w:tcW w:w="2536" w:type="dxa"/>
          </w:tcPr>
          <w:p>
            <w:pPr>
              <w:rPr>
                <w:sz w:val="18"/>
                <w:szCs w:val="18"/>
              </w:rPr>
            </w:pPr>
          </w:p>
        </w:tc>
      </w:tr>
    </w:tbl>
    <w:p/>
    <w:p>
      <w:pPr>
        <w:pStyle w:val="7"/>
        <w:ind w:left="420" w:leftChars="200"/>
      </w:pPr>
      <w:r>
        <w:rPr>
          <w:rFonts w:hint="eastAsia"/>
        </w:rPr>
        <w:t>接口输出</w:t>
      </w:r>
    </w:p>
    <w:tbl>
      <w:tblPr>
        <w:tblStyle w:val="19"/>
        <w:tblW w:w="824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1417"/>
        <w:gridCol w:w="1044"/>
        <w:gridCol w:w="1407"/>
        <w:gridCol w:w="2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jc w:val="center"/>
              <w:rPr>
                <w:b/>
                <w:sz w:val="18"/>
                <w:szCs w:val="18"/>
              </w:rPr>
            </w:pPr>
            <w:r>
              <w:rPr>
                <w:rFonts w:hint="eastAsia"/>
                <w:b/>
                <w:sz w:val="18"/>
                <w:szCs w:val="18"/>
              </w:rPr>
              <w:t>参数名称</w:t>
            </w:r>
          </w:p>
        </w:tc>
        <w:tc>
          <w:tcPr>
            <w:tcW w:w="1417" w:type="dxa"/>
          </w:tcPr>
          <w:p>
            <w:pPr>
              <w:jc w:val="center"/>
              <w:rPr>
                <w:b/>
                <w:sz w:val="18"/>
                <w:szCs w:val="18"/>
              </w:rPr>
            </w:pPr>
            <w:r>
              <w:rPr>
                <w:rFonts w:hint="eastAsia"/>
                <w:b/>
                <w:sz w:val="18"/>
                <w:szCs w:val="18"/>
              </w:rPr>
              <w:t>参数</w:t>
            </w:r>
          </w:p>
        </w:tc>
        <w:tc>
          <w:tcPr>
            <w:tcW w:w="1044" w:type="dxa"/>
          </w:tcPr>
          <w:p>
            <w:pPr>
              <w:jc w:val="center"/>
              <w:rPr>
                <w:b/>
                <w:sz w:val="18"/>
                <w:szCs w:val="18"/>
              </w:rPr>
            </w:pPr>
            <w:r>
              <w:rPr>
                <w:rFonts w:hint="eastAsia"/>
                <w:b/>
                <w:sz w:val="18"/>
                <w:szCs w:val="18"/>
              </w:rPr>
              <w:t>必填</w:t>
            </w:r>
          </w:p>
        </w:tc>
        <w:tc>
          <w:tcPr>
            <w:tcW w:w="1407" w:type="dxa"/>
          </w:tcPr>
          <w:p>
            <w:pPr>
              <w:jc w:val="center"/>
              <w:rPr>
                <w:b/>
                <w:sz w:val="18"/>
                <w:szCs w:val="18"/>
              </w:rPr>
            </w:pPr>
            <w:r>
              <w:rPr>
                <w:rFonts w:hint="eastAsia"/>
                <w:b/>
                <w:sz w:val="18"/>
                <w:szCs w:val="18"/>
              </w:rPr>
              <w:t>长度</w:t>
            </w:r>
          </w:p>
        </w:tc>
        <w:tc>
          <w:tcPr>
            <w:tcW w:w="2148" w:type="dxa"/>
          </w:tcPr>
          <w:p>
            <w:pPr>
              <w:jc w:val="center"/>
              <w:rPr>
                <w:b/>
                <w:sz w:val="18"/>
                <w:szCs w:val="18"/>
              </w:rPr>
            </w:pPr>
            <w:r>
              <w:rPr>
                <w:rFonts w:hint="eastAsia"/>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应答码</w:t>
            </w:r>
          </w:p>
        </w:tc>
        <w:tc>
          <w:tcPr>
            <w:tcW w:w="1417" w:type="dxa"/>
          </w:tcPr>
          <w:p>
            <w:pPr>
              <w:rPr>
                <w:sz w:val="18"/>
                <w:szCs w:val="18"/>
              </w:rPr>
            </w:pPr>
            <w:r>
              <w:rPr>
                <w:rFonts w:hint="eastAsia" w:cs="宋体"/>
                <w:sz w:val="18"/>
                <w:szCs w:val="18"/>
              </w:rPr>
              <w:t>PTCWDH</w:t>
            </w:r>
          </w:p>
        </w:tc>
        <w:tc>
          <w:tcPr>
            <w:tcW w:w="1044" w:type="dxa"/>
          </w:tcPr>
          <w:p>
            <w:pPr>
              <w:rPr>
                <w:sz w:val="18"/>
                <w:szCs w:val="18"/>
              </w:rPr>
            </w:pPr>
            <w:r>
              <w:rPr>
                <w:sz w:val="18"/>
                <w:szCs w:val="18"/>
              </w:rPr>
              <w:t>M</w:t>
            </w:r>
          </w:p>
        </w:tc>
        <w:tc>
          <w:tcPr>
            <w:tcW w:w="1407" w:type="dxa"/>
          </w:tcPr>
          <w:p>
            <w:pPr>
              <w:rPr>
                <w:sz w:val="18"/>
                <w:szCs w:val="18"/>
              </w:rPr>
            </w:pPr>
            <w:r>
              <w:rPr>
                <w:rFonts w:hint="eastAsia"/>
                <w:sz w:val="18"/>
                <w:szCs w:val="18"/>
              </w:rPr>
              <w:t>4</w:t>
            </w:r>
          </w:p>
        </w:tc>
        <w:tc>
          <w:tcPr>
            <w:tcW w:w="2148" w:type="dxa"/>
          </w:tcPr>
          <w:p>
            <w:pPr>
              <w:pStyle w:val="22"/>
              <w:ind w:left="420" w:firstLine="0" w:firstLineChars="0"/>
              <w:rPr>
                <w:sz w:val="18"/>
                <w:szCs w:val="18"/>
              </w:rPr>
            </w:pPr>
            <w:r>
              <w:rPr>
                <w:rFonts w:hint="eastAsia"/>
                <w:sz w:val="18"/>
                <w:szCs w:val="18"/>
              </w:rPr>
              <w:t>0000表示成功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p>
        </w:tc>
        <w:tc>
          <w:tcPr>
            <w:tcW w:w="1417" w:type="dxa"/>
          </w:tcPr>
          <w:p>
            <w:pPr>
              <w:rPr>
                <w:sz w:val="18"/>
                <w:szCs w:val="18"/>
              </w:rPr>
            </w:pPr>
          </w:p>
        </w:tc>
        <w:tc>
          <w:tcPr>
            <w:tcW w:w="1044" w:type="dxa"/>
          </w:tcPr>
          <w:p>
            <w:pPr>
              <w:rPr>
                <w:sz w:val="18"/>
                <w:szCs w:val="18"/>
              </w:rPr>
            </w:pPr>
          </w:p>
        </w:tc>
        <w:tc>
          <w:tcPr>
            <w:tcW w:w="1407" w:type="dxa"/>
          </w:tcPr>
          <w:p>
            <w:pPr>
              <w:rPr>
                <w:sz w:val="18"/>
                <w:szCs w:val="18"/>
              </w:rPr>
            </w:pPr>
          </w:p>
        </w:tc>
        <w:tc>
          <w:tcPr>
            <w:tcW w:w="2148" w:type="dxa"/>
          </w:tcPr>
          <w:p>
            <w:pPr>
              <w:rPr>
                <w:sz w:val="18"/>
                <w:szCs w:val="18"/>
              </w:rPr>
            </w:pPr>
          </w:p>
        </w:tc>
      </w:tr>
    </w:tbl>
    <w:p/>
    <w:p>
      <w:pPr>
        <w:pStyle w:val="5"/>
        <w:numPr>
          <w:ilvl w:val="0"/>
          <w:numId w:val="3"/>
        </w:numPr>
        <w:ind w:left="284" w:firstLine="0"/>
      </w:pPr>
      <w:r>
        <w:rPr>
          <w:rFonts w:hint="eastAsia"/>
        </w:rPr>
        <w:t>承兑业务挑票（</w:t>
      </w:r>
      <w:ins w:id="211" w:author="火云邪神1418612843 [2]" w:date="2020-07-19T19:23:58Z">
        <w:r>
          <w:rPr>
            <w:rFonts w:hint="eastAsia"/>
            <w:lang w:eastAsia="zh-CN"/>
          </w:rPr>
          <w:t>CIS</w:t>
        </w:r>
      </w:ins>
      <w:r>
        <w:rPr>
          <w:rFonts w:hint="eastAsia"/>
        </w:rPr>
        <w:t>20）</w:t>
      </w:r>
    </w:p>
    <w:p>
      <w:pPr>
        <w:rPr>
          <w:sz w:val="28"/>
          <w:szCs w:val="28"/>
        </w:rPr>
      </w:pPr>
      <w:r>
        <w:rPr>
          <w:rFonts w:hint="eastAsia"/>
          <w:sz w:val="28"/>
          <w:szCs w:val="28"/>
        </w:rPr>
        <w:t>(此接口和贴现业务挑票一样，是在网银端做完承兑以后，我们在信贷根据核心客户号查询出相应的承兑的票据，有票号，出票日金额等信息</w:t>
      </w:r>
      <w:ins w:id="212" w:author="火云邪神1418612843 [2]" w:date="2020-07-20T16:59:11Z">
        <w:r>
          <w:rPr>
            <w:rFonts w:hint="eastAsia"/>
            <w:sz w:val="28"/>
            <w:szCs w:val="28"/>
            <w:lang w:eastAsia="zh-CN"/>
          </w:rPr>
          <w:t>，</w:t>
        </w:r>
      </w:ins>
      <w:ins w:id="213" w:author="火云邪神1418612843 [2]" w:date="2020-07-20T16:59:13Z">
        <w:r>
          <w:rPr>
            <w:rFonts w:hint="eastAsia"/>
            <w:sz w:val="28"/>
            <w:szCs w:val="28"/>
            <w:lang w:val="en-US" w:eastAsia="zh-CN"/>
          </w:rPr>
          <w:t>信贷</w:t>
        </w:r>
      </w:ins>
      <w:ins w:id="214" w:author="火云邪神1418612843 [2]" w:date="2020-07-20T16:59:14Z">
        <w:r>
          <w:rPr>
            <w:rFonts w:hint="eastAsia"/>
            <w:sz w:val="28"/>
            <w:szCs w:val="28"/>
            <w:lang w:val="en-US" w:eastAsia="zh-CN"/>
          </w:rPr>
          <w:t>调用</w:t>
        </w:r>
      </w:ins>
      <w:ins w:id="215" w:author="火云邪神1418612843 [2]" w:date="2020-07-20T16:59:16Z">
        <w:r>
          <w:rPr>
            <w:rFonts w:hint="eastAsia"/>
            <w:sz w:val="28"/>
            <w:szCs w:val="28"/>
            <w:lang w:val="en-US" w:eastAsia="zh-CN"/>
          </w:rPr>
          <w:t>票据</w:t>
        </w:r>
      </w:ins>
      <w:ins w:id="216" w:author="火云邪神1418612843 [2]" w:date="2020-07-20T16:59:17Z">
        <w:r>
          <w:rPr>
            <w:rFonts w:hint="eastAsia"/>
            <w:sz w:val="28"/>
            <w:szCs w:val="28"/>
            <w:lang w:val="en-US" w:eastAsia="zh-CN"/>
          </w:rPr>
          <w:t>接口</w:t>
        </w:r>
      </w:ins>
      <w:r>
        <w:rPr>
          <w:rFonts w:hint="eastAsia"/>
          <w:sz w:val="28"/>
          <w:szCs w:val="28"/>
        </w:rPr>
        <w:t>)</w:t>
      </w:r>
    </w:p>
    <w:p>
      <w:pPr>
        <w:pStyle w:val="7"/>
        <w:ind w:left="420" w:leftChars="200"/>
      </w:pPr>
      <w:r>
        <w:t>接口输入</w:t>
      </w:r>
    </w:p>
    <w:tbl>
      <w:tblPr>
        <w:tblStyle w:val="19"/>
        <w:tblW w:w="75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1417"/>
        <w:gridCol w:w="1044"/>
        <w:gridCol w:w="1407"/>
        <w:gridCol w:w="1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jc w:val="center"/>
              <w:rPr>
                <w:b/>
                <w:sz w:val="18"/>
                <w:szCs w:val="18"/>
              </w:rPr>
            </w:pPr>
            <w:r>
              <w:rPr>
                <w:rFonts w:hint="eastAsia"/>
                <w:b/>
                <w:sz w:val="18"/>
                <w:szCs w:val="18"/>
              </w:rPr>
              <w:t>参数名称</w:t>
            </w:r>
          </w:p>
        </w:tc>
        <w:tc>
          <w:tcPr>
            <w:tcW w:w="1417" w:type="dxa"/>
          </w:tcPr>
          <w:p>
            <w:pPr>
              <w:jc w:val="center"/>
              <w:rPr>
                <w:b/>
                <w:sz w:val="18"/>
                <w:szCs w:val="18"/>
              </w:rPr>
            </w:pPr>
            <w:r>
              <w:rPr>
                <w:rFonts w:hint="eastAsia"/>
                <w:b/>
                <w:sz w:val="18"/>
                <w:szCs w:val="18"/>
              </w:rPr>
              <w:t>参数</w:t>
            </w:r>
          </w:p>
        </w:tc>
        <w:tc>
          <w:tcPr>
            <w:tcW w:w="1044" w:type="dxa"/>
          </w:tcPr>
          <w:p>
            <w:pPr>
              <w:jc w:val="center"/>
              <w:rPr>
                <w:b/>
                <w:sz w:val="18"/>
                <w:szCs w:val="18"/>
              </w:rPr>
            </w:pPr>
            <w:r>
              <w:rPr>
                <w:rFonts w:hint="eastAsia"/>
                <w:b/>
                <w:sz w:val="18"/>
                <w:szCs w:val="18"/>
              </w:rPr>
              <w:t>必填</w:t>
            </w:r>
          </w:p>
        </w:tc>
        <w:tc>
          <w:tcPr>
            <w:tcW w:w="1407" w:type="dxa"/>
          </w:tcPr>
          <w:p>
            <w:pPr>
              <w:jc w:val="center"/>
              <w:rPr>
                <w:b/>
                <w:sz w:val="18"/>
                <w:szCs w:val="18"/>
              </w:rPr>
            </w:pPr>
            <w:r>
              <w:rPr>
                <w:rFonts w:hint="eastAsia"/>
                <w:b/>
                <w:sz w:val="18"/>
                <w:szCs w:val="18"/>
              </w:rPr>
              <w:t>长度</w:t>
            </w:r>
          </w:p>
        </w:tc>
        <w:tc>
          <w:tcPr>
            <w:tcW w:w="1408" w:type="dxa"/>
          </w:tcPr>
          <w:p>
            <w:pPr>
              <w:jc w:val="center"/>
              <w:rPr>
                <w:b/>
                <w:sz w:val="18"/>
                <w:szCs w:val="18"/>
              </w:rPr>
            </w:pPr>
            <w:r>
              <w:rPr>
                <w:rFonts w:hint="eastAsia"/>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票据金额起</w:t>
            </w:r>
          </w:p>
        </w:tc>
        <w:tc>
          <w:tcPr>
            <w:tcW w:w="1417" w:type="dxa"/>
          </w:tcPr>
          <w:p>
            <w:pPr>
              <w:rPr>
                <w:sz w:val="18"/>
                <w:szCs w:val="18"/>
              </w:rPr>
            </w:pPr>
            <w:r>
              <w:rPr>
                <w:sz w:val="18"/>
                <w:szCs w:val="18"/>
              </w:rPr>
              <w:t>PIOMJE</w:t>
            </w:r>
          </w:p>
        </w:tc>
        <w:tc>
          <w:tcPr>
            <w:tcW w:w="1044" w:type="dxa"/>
          </w:tcPr>
          <w:p>
            <w:pPr>
              <w:rPr>
                <w:sz w:val="18"/>
                <w:szCs w:val="18"/>
              </w:rPr>
            </w:pPr>
            <w:r>
              <w:rPr>
                <w:rFonts w:hint="eastAsia"/>
                <w:sz w:val="18"/>
                <w:szCs w:val="18"/>
              </w:rPr>
              <w:t>O</w:t>
            </w:r>
          </w:p>
        </w:tc>
        <w:tc>
          <w:tcPr>
            <w:tcW w:w="1407" w:type="dxa"/>
          </w:tcPr>
          <w:p>
            <w:pPr>
              <w:rPr>
                <w:sz w:val="18"/>
                <w:szCs w:val="18"/>
              </w:rPr>
            </w:pPr>
            <w:r>
              <w:rPr>
                <w:sz w:val="18"/>
                <w:szCs w:val="18"/>
              </w:rPr>
              <w:t>13,2</w:t>
            </w:r>
          </w:p>
        </w:tc>
        <w:tc>
          <w:tcPr>
            <w:tcW w:w="1408" w:type="dxa"/>
          </w:tcPr>
          <w:p>
            <w:pPr>
              <w:widowControl/>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vAlign w:val="bottom"/>
          </w:tcPr>
          <w:p>
            <w:pPr>
              <w:rPr>
                <w:sz w:val="18"/>
                <w:szCs w:val="18"/>
              </w:rPr>
            </w:pPr>
            <w:r>
              <w:rPr>
                <w:rFonts w:hint="eastAsia"/>
                <w:sz w:val="18"/>
                <w:szCs w:val="18"/>
              </w:rPr>
              <w:t>票据金额止</w:t>
            </w:r>
          </w:p>
        </w:tc>
        <w:tc>
          <w:tcPr>
            <w:tcW w:w="1417" w:type="dxa"/>
          </w:tcPr>
          <w:p>
            <w:pPr>
              <w:rPr>
                <w:sz w:val="18"/>
                <w:szCs w:val="18"/>
              </w:rPr>
            </w:pPr>
            <w:r>
              <w:rPr>
                <w:sz w:val="18"/>
                <w:szCs w:val="18"/>
              </w:rPr>
              <w:t>PIOMJ</w:t>
            </w:r>
            <w:r>
              <w:rPr>
                <w:rFonts w:hint="eastAsia"/>
                <w:sz w:val="18"/>
                <w:szCs w:val="18"/>
              </w:rPr>
              <w:t>Z</w:t>
            </w:r>
          </w:p>
        </w:tc>
        <w:tc>
          <w:tcPr>
            <w:tcW w:w="1044" w:type="dxa"/>
          </w:tcPr>
          <w:p>
            <w:pPr>
              <w:rPr>
                <w:sz w:val="18"/>
                <w:szCs w:val="18"/>
              </w:rPr>
            </w:pPr>
            <w:r>
              <w:rPr>
                <w:rFonts w:hint="eastAsia"/>
                <w:sz w:val="18"/>
                <w:szCs w:val="18"/>
              </w:rPr>
              <w:t>O</w:t>
            </w:r>
          </w:p>
        </w:tc>
        <w:tc>
          <w:tcPr>
            <w:tcW w:w="1407" w:type="dxa"/>
          </w:tcPr>
          <w:p>
            <w:pPr>
              <w:rPr>
                <w:sz w:val="18"/>
                <w:szCs w:val="18"/>
              </w:rPr>
            </w:pPr>
            <w:r>
              <w:rPr>
                <w:sz w:val="18"/>
                <w:szCs w:val="18"/>
              </w:rPr>
              <w:t>13,2</w:t>
            </w:r>
          </w:p>
        </w:tc>
        <w:tc>
          <w:tcPr>
            <w:tcW w:w="1408" w:type="dxa"/>
          </w:tcPr>
          <w:p>
            <w:pPr>
              <w:widowControl/>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vAlign w:val="bottom"/>
          </w:tcPr>
          <w:p>
            <w:pPr>
              <w:rPr>
                <w:sz w:val="18"/>
                <w:szCs w:val="18"/>
              </w:rPr>
            </w:pPr>
            <w:r>
              <w:rPr>
                <w:rFonts w:hint="eastAsia"/>
                <w:sz w:val="18"/>
                <w:szCs w:val="18"/>
              </w:rPr>
              <w:t>出票日起</w:t>
            </w:r>
          </w:p>
        </w:tc>
        <w:tc>
          <w:tcPr>
            <w:tcW w:w="1417" w:type="dxa"/>
          </w:tcPr>
          <w:p>
            <w:pPr>
              <w:rPr>
                <w:sz w:val="18"/>
                <w:szCs w:val="18"/>
              </w:rPr>
            </w:pPr>
            <w:r>
              <w:rPr>
                <w:sz w:val="18"/>
                <w:szCs w:val="18"/>
              </w:rPr>
              <w:t>CHUPRQ</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10</w:t>
            </w:r>
          </w:p>
        </w:tc>
        <w:tc>
          <w:tcPr>
            <w:tcW w:w="1408" w:type="dxa"/>
          </w:tcPr>
          <w:p>
            <w:pPr>
              <w:widowControl/>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vAlign w:val="bottom"/>
          </w:tcPr>
          <w:p>
            <w:pPr>
              <w:rPr>
                <w:sz w:val="18"/>
                <w:szCs w:val="18"/>
              </w:rPr>
            </w:pPr>
            <w:r>
              <w:rPr>
                <w:rFonts w:hint="eastAsia"/>
                <w:sz w:val="18"/>
                <w:szCs w:val="18"/>
              </w:rPr>
              <w:t>出票日止</w:t>
            </w:r>
          </w:p>
        </w:tc>
        <w:tc>
          <w:tcPr>
            <w:tcW w:w="1417" w:type="dxa"/>
          </w:tcPr>
          <w:p>
            <w:pPr>
              <w:rPr>
                <w:sz w:val="18"/>
                <w:szCs w:val="18"/>
              </w:rPr>
            </w:pPr>
            <w:r>
              <w:rPr>
                <w:sz w:val="18"/>
                <w:szCs w:val="18"/>
              </w:rPr>
              <w:t>DAOQRQ</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10</w:t>
            </w:r>
          </w:p>
        </w:tc>
        <w:tc>
          <w:tcPr>
            <w:tcW w:w="1408" w:type="dxa"/>
          </w:tcPr>
          <w:p>
            <w:pPr>
              <w:widowControl/>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客户号</w:t>
            </w:r>
          </w:p>
        </w:tc>
        <w:tc>
          <w:tcPr>
            <w:tcW w:w="1417" w:type="dxa"/>
          </w:tcPr>
          <w:p>
            <w:pPr>
              <w:rPr>
                <w:sz w:val="18"/>
                <w:szCs w:val="18"/>
              </w:rPr>
            </w:pPr>
            <w:r>
              <w:rPr>
                <w:rFonts w:hint="eastAsia"/>
                <w:sz w:val="18"/>
                <w:szCs w:val="18"/>
              </w:rPr>
              <w:t>KEHHAO</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4</w:t>
            </w:r>
          </w:p>
        </w:tc>
        <w:tc>
          <w:tcPr>
            <w:tcW w:w="1408" w:type="dxa"/>
          </w:tcPr>
          <w:p>
            <w:pPr>
              <w:widowControl/>
              <w:jc w:val="left"/>
              <w:rPr>
                <w:sz w:val="18"/>
                <w:szCs w:val="18"/>
              </w:rPr>
            </w:pPr>
          </w:p>
        </w:tc>
      </w:tr>
    </w:tbl>
    <w:p/>
    <w:p>
      <w:pPr>
        <w:pStyle w:val="7"/>
        <w:ind w:left="420" w:leftChars="200"/>
      </w:pPr>
      <w:r>
        <w:rPr>
          <w:rFonts w:hint="eastAsia"/>
        </w:rPr>
        <w:t>接口输出</w:t>
      </w:r>
    </w:p>
    <w:tbl>
      <w:tblPr>
        <w:tblStyle w:val="19"/>
        <w:tblW w:w="75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1417"/>
        <w:gridCol w:w="1044"/>
        <w:gridCol w:w="1407"/>
        <w:gridCol w:w="1408"/>
      </w:tblGrid>
      <w:tr>
        <w:tblPrEx>
          <w:tblLayout w:type="fixed"/>
          <w:tblCellMar>
            <w:top w:w="0" w:type="dxa"/>
            <w:left w:w="108" w:type="dxa"/>
            <w:bottom w:w="0" w:type="dxa"/>
            <w:right w:w="108" w:type="dxa"/>
          </w:tblCellMar>
        </w:tblPrEx>
        <w:trPr>
          <w:jc w:val="center"/>
        </w:trPr>
        <w:tc>
          <w:tcPr>
            <w:tcW w:w="2232" w:type="dxa"/>
          </w:tcPr>
          <w:p>
            <w:pPr>
              <w:jc w:val="center"/>
              <w:rPr>
                <w:b/>
                <w:sz w:val="18"/>
                <w:szCs w:val="18"/>
              </w:rPr>
            </w:pPr>
            <w:r>
              <w:rPr>
                <w:rFonts w:hint="eastAsia"/>
                <w:b/>
                <w:sz w:val="18"/>
                <w:szCs w:val="18"/>
              </w:rPr>
              <w:t>参数名称</w:t>
            </w:r>
          </w:p>
        </w:tc>
        <w:tc>
          <w:tcPr>
            <w:tcW w:w="1417" w:type="dxa"/>
          </w:tcPr>
          <w:p>
            <w:pPr>
              <w:jc w:val="center"/>
              <w:rPr>
                <w:b/>
                <w:sz w:val="18"/>
                <w:szCs w:val="18"/>
              </w:rPr>
            </w:pPr>
            <w:r>
              <w:rPr>
                <w:rFonts w:hint="eastAsia"/>
                <w:b/>
                <w:sz w:val="18"/>
                <w:szCs w:val="18"/>
              </w:rPr>
              <w:t>参数</w:t>
            </w:r>
          </w:p>
        </w:tc>
        <w:tc>
          <w:tcPr>
            <w:tcW w:w="1044" w:type="dxa"/>
          </w:tcPr>
          <w:p>
            <w:pPr>
              <w:jc w:val="center"/>
              <w:rPr>
                <w:b/>
                <w:sz w:val="18"/>
                <w:szCs w:val="18"/>
              </w:rPr>
            </w:pPr>
            <w:r>
              <w:rPr>
                <w:rFonts w:hint="eastAsia"/>
                <w:b/>
                <w:sz w:val="18"/>
                <w:szCs w:val="18"/>
              </w:rPr>
              <w:t>必填</w:t>
            </w:r>
          </w:p>
        </w:tc>
        <w:tc>
          <w:tcPr>
            <w:tcW w:w="1407" w:type="dxa"/>
          </w:tcPr>
          <w:p>
            <w:pPr>
              <w:jc w:val="center"/>
              <w:rPr>
                <w:b/>
                <w:sz w:val="18"/>
                <w:szCs w:val="18"/>
              </w:rPr>
            </w:pPr>
            <w:r>
              <w:rPr>
                <w:rFonts w:hint="eastAsia"/>
                <w:b/>
                <w:sz w:val="18"/>
                <w:szCs w:val="18"/>
              </w:rPr>
              <w:t>长度</w:t>
            </w:r>
          </w:p>
        </w:tc>
        <w:tc>
          <w:tcPr>
            <w:tcW w:w="1408" w:type="dxa"/>
          </w:tcPr>
          <w:p>
            <w:pPr>
              <w:jc w:val="center"/>
              <w:rPr>
                <w:b/>
                <w:sz w:val="18"/>
                <w:szCs w:val="18"/>
              </w:rPr>
            </w:pPr>
            <w:r>
              <w:rPr>
                <w:rFonts w:hint="eastAsia"/>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操作员编号</w:t>
            </w:r>
          </w:p>
        </w:tc>
        <w:tc>
          <w:tcPr>
            <w:tcW w:w="1417" w:type="dxa"/>
          </w:tcPr>
          <w:p>
            <w:pPr>
              <w:rPr>
                <w:sz w:val="18"/>
                <w:szCs w:val="18"/>
              </w:rPr>
            </w:pPr>
            <w:r>
              <w:rPr>
                <w:rFonts w:hint="eastAsia"/>
                <w:sz w:val="18"/>
                <w:szCs w:val="18"/>
              </w:rPr>
              <w:t>OPERID</w:t>
            </w:r>
          </w:p>
        </w:tc>
        <w:tc>
          <w:tcPr>
            <w:tcW w:w="1044" w:type="dxa"/>
          </w:tcPr>
          <w:p>
            <w:pPr>
              <w:rPr>
                <w:sz w:val="18"/>
                <w:szCs w:val="18"/>
              </w:rPr>
            </w:pPr>
            <w:r>
              <w:rPr>
                <w:sz w:val="18"/>
                <w:szCs w:val="18"/>
              </w:rPr>
              <w:t>M</w:t>
            </w:r>
          </w:p>
        </w:tc>
        <w:tc>
          <w:tcPr>
            <w:tcW w:w="1407" w:type="dxa"/>
          </w:tcPr>
          <w:p>
            <w:pPr>
              <w:rPr>
                <w:sz w:val="18"/>
                <w:szCs w:val="18"/>
              </w:rPr>
            </w:pPr>
            <w:r>
              <w:rPr>
                <w:rFonts w:hint="eastAsia"/>
                <w:sz w:val="18"/>
                <w:szCs w:val="18"/>
              </w:rPr>
              <w:t>6</w:t>
            </w:r>
          </w:p>
        </w:tc>
        <w:tc>
          <w:tcPr>
            <w:tcW w:w="1408" w:type="dxa"/>
          </w:tcPr>
          <w:p>
            <w:pPr>
              <w:rPr>
                <w:sz w:val="18"/>
                <w:szCs w:val="18"/>
              </w:rPr>
            </w:pPr>
            <w:r>
              <w:rPr>
                <w:rFonts w:hint="eastAsia"/>
                <w:sz w:val="18"/>
                <w:szCs w:val="18"/>
              </w:rPr>
              <w:t>用于生成待办任务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08" w:type="dxa"/>
            <w:gridSpan w:val="5"/>
          </w:tcPr>
          <w:p>
            <w:pPr>
              <w:rPr>
                <w:sz w:val="18"/>
                <w:szCs w:val="18"/>
              </w:rPr>
            </w:pPr>
            <w:r>
              <w:rPr>
                <w:rFonts w:hint="eastAsia"/>
                <w:b/>
                <w:sz w:val="18"/>
                <w:szCs w:val="18"/>
              </w:rPr>
              <w:t>票据信息</w:t>
            </w:r>
            <w:r>
              <w:rPr>
                <w:b/>
                <w:sz w:val="18"/>
                <w:szCs w:val="18"/>
              </w:rPr>
              <w:t>列表</w:t>
            </w:r>
            <w:r>
              <w:rPr>
                <w:rFonts w:hint="eastAsia"/>
                <w:b/>
                <w:sz w:val="18"/>
                <w:szCs w:val="18"/>
              </w:rPr>
              <w:t>结构 &lt;DRAFTS&gt;&lt;DRAFT&gt;&lt;/DRAFT&gt;&lt;/DRAFTS&gt;,每个&lt;DRAFT&gt;&lt;/DRAFT&gt;为一条数据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贸易合同号</w:t>
            </w:r>
          </w:p>
        </w:tc>
        <w:tc>
          <w:tcPr>
            <w:tcW w:w="1417" w:type="dxa"/>
          </w:tcPr>
          <w:p>
            <w:pPr>
              <w:rPr>
                <w:sz w:val="18"/>
                <w:szCs w:val="18"/>
              </w:rPr>
            </w:pPr>
            <w:r>
              <w:rPr>
                <w:rFonts w:hint="eastAsia"/>
                <w:sz w:val="18"/>
                <w:szCs w:val="18"/>
              </w:rPr>
              <w:t>YWENDZ</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30</w:t>
            </w:r>
          </w:p>
        </w:tc>
        <w:tc>
          <w:tcPr>
            <w:tcW w:w="1408"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保证金比例</w:t>
            </w:r>
          </w:p>
        </w:tc>
        <w:tc>
          <w:tcPr>
            <w:tcW w:w="1417" w:type="dxa"/>
          </w:tcPr>
          <w:p>
            <w:pPr>
              <w:rPr>
                <w:sz w:val="18"/>
                <w:szCs w:val="18"/>
              </w:rPr>
            </w:pPr>
            <w:r>
              <w:rPr>
                <w:rFonts w:hint="eastAsia"/>
                <w:sz w:val="18"/>
                <w:szCs w:val="18"/>
              </w:rPr>
              <w:t>BZJBLI</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9,6</w:t>
            </w:r>
          </w:p>
        </w:tc>
        <w:tc>
          <w:tcPr>
            <w:tcW w:w="1408"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 xml:space="preserve">保证金帐号 </w:t>
            </w:r>
          </w:p>
        </w:tc>
        <w:tc>
          <w:tcPr>
            <w:tcW w:w="1417" w:type="dxa"/>
          </w:tcPr>
          <w:p>
            <w:pPr>
              <w:rPr>
                <w:sz w:val="18"/>
                <w:szCs w:val="18"/>
              </w:rPr>
            </w:pPr>
            <w:r>
              <w:rPr>
                <w:rFonts w:hint="eastAsia"/>
                <w:sz w:val="18"/>
                <w:szCs w:val="18"/>
              </w:rPr>
              <w:t>BZJZHH</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32</w:t>
            </w:r>
          </w:p>
        </w:tc>
        <w:tc>
          <w:tcPr>
            <w:tcW w:w="1408"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票据类型</w:t>
            </w:r>
          </w:p>
        </w:tc>
        <w:tc>
          <w:tcPr>
            <w:tcW w:w="1417" w:type="dxa"/>
          </w:tcPr>
          <w:p>
            <w:pPr>
              <w:rPr>
                <w:sz w:val="18"/>
                <w:szCs w:val="18"/>
              </w:rPr>
            </w:pPr>
            <w:r>
              <w:rPr>
                <w:rFonts w:hint="eastAsia"/>
                <w:sz w:val="18"/>
                <w:szCs w:val="18"/>
              </w:rPr>
              <w:t>DRAFTTP</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4</w:t>
            </w:r>
          </w:p>
        </w:tc>
        <w:tc>
          <w:tcPr>
            <w:tcW w:w="1408" w:type="dxa"/>
          </w:tcPr>
          <w:p>
            <w:pPr>
              <w:rPr>
                <w:sz w:val="18"/>
                <w:szCs w:val="18"/>
              </w:rPr>
            </w:pPr>
            <w:r>
              <w:rPr>
                <w:rFonts w:hint="eastAsia"/>
                <w:sz w:val="18"/>
                <w:szCs w:val="18"/>
              </w:rPr>
              <w:t>AC01-银承</w:t>
            </w:r>
          </w:p>
          <w:p>
            <w:pPr>
              <w:rPr>
                <w:sz w:val="18"/>
                <w:szCs w:val="18"/>
              </w:rPr>
            </w:pPr>
            <w:r>
              <w:rPr>
                <w:rFonts w:hint="eastAsia"/>
                <w:sz w:val="18"/>
                <w:szCs w:val="18"/>
              </w:rPr>
              <w:t>AC02-商承</w:t>
            </w:r>
          </w:p>
          <w:p>
            <w:pPr>
              <w:rPr>
                <w:sz w:val="18"/>
                <w:szCs w:val="18"/>
              </w:rPr>
            </w:pPr>
            <w:r>
              <w:rPr>
                <w:rFonts w:hint="eastAsia"/>
                <w:sz w:val="18"/>
                <w:szCs w:val="18"/>
              </w:rPr>
              <w:t>AC03-财务公司 20180628新增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cs="宋体"/>
                <w:sz w:val="18"/>
                <w:szCs w:val="18"/>
              </w:rPr>
            </w:pPr>
            <w:r>
              <w:rPr>
                <w:rFonts w:hint="eastAsia" w:cs="宋体"/>
                <w:sz w:val="18"/>
                <w:szCs w:val="18"/>
              </w:rPr>
              <w:t>发票号码</w:t>
            </w:r>
          </w:p>
        </w:tc>
        <w:tc>
          <w:tcPr>
            <w:tcW w:w="1417" w:type="dxa"/>
          </w:tcPr>
          <w:p>
            <w:pPr>
              <w:rPr>
                <w:sz w:val="18"/>
                <w:szCs w:val="18"/>
              </w:rPr>
            </w:pPr>
            <w:r>
              <w:rPr>
                <w:rFonts w:hint="eastAsia"/>
                <w:color w:val="000000"/>
                <w:sz w:val="22"/>
              </w:rPr>
              <w:t>LXZJHM</w:t>
            </w:r>
          </w:p>
        </w:tc>
        <w:tc>
          <w:tcPr>
            <w:tcW w:w="1044" w:type="dxa"/>
          </w:tcPr>
          <w:p>
            <w:pPr>
              <w:rPr>
                <w:sz w:val="18"/>
                <w:szCs w:val="18"/>
              </w:rPr>
            </w:pPr>
            <w:r>
              <w:rPr>
                <w:rFonts w:hint="eastAsia"/>
                <w:sz w:val="18"/>
                <w:szCs w:val="18"/>
              </w:rPr>
              <w:t>O</w:t>
            </w:r>
          </w:p>
        </w:tc>
        <w:tc>
          <w:tcPr>
            <w:tcW w:w="1407" w:type="dxa"/>
          </w:tcPr>
          <w:p>
            <w:pPr>
              <w:rPr>
                <w:sz w:val="18"/>
                <w:szCs w:val="18"/>
              </w:rPr>
            </w:pPr>
            <w:r>
              <w:rPr>
                <w:rFonts w:hint="eastAsia"/>
                <w:sz w:val="18"/>
                <w:szCs w:val="18"/>
              </w:rPr>
              <w:t>30</w:t>
            </w:r>
          </w:p>
        </w:tc>
        <w:tc>
          <w:tcPr>
            <w:tcW w:w="1408"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cs="宋体"/>
                <w:sz w:val="18"/>
                <w:szCs w:val="18"/>
              </w:rPr>
            </w:pPr>
            <w:r>
              <w:rPr>
                <w:rFonts w:hint="eastAsia" w:cs="宋体"/>
                <w:sz w:val="18"/>
                <w:szCs w:val="18"/>
              </w:rPr>
              <w:t>票据类别</w:t>
            </w:r>
          </w:p>
        </w:tc>
        <w:tc>
          <w:tcPr>
            <w:tcW w:w="1417" w:type="dxa"/>
          </w:tcPr>
          <w:p>
            <w:pPr>
              <w:rPr>
                <w:rFonts w:ascii="Tahoma" w:hAnsi="Tahoma" w:cs="Tahoma"/>
                <w:sz w:val="18"/>
                <w:szCs w:val="18"/>
              </w:rPr>
            </w:pPr>
            <w:r>
              <w:rPr>
                <w:rFonts w:hint="eastAsia" w:ascii="Tahoma" w:hAnsi="Tahoma" w:cs="Tahoma"/>
                <w:sz w:val="18"/>
                <w:szCs w:val="18"/>
              </w:rPr>
              <w:t>DRAFTCLS</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1</w:t>
            </w:r>
          </w:p>
        </w:tc>
        <w:tc>
          <w:tcPr>
            <w:tcW w:w="1408" w:type="dxa"/>
          </w:tcPr>
          <w:p>
            <w:pPr>
              <w:rPr>
                <w:sz w:val="18"/>
                <w:szCs w:val="18"/>
              </w:rPr>
            </w:pPr>
            <w:r>
              <w:rPr>
                <w:rFonts w:hint="eastAsia"/>
                <w:sz w:val="18"/>
                <w:szCs w:val="18"/>
              </w:rPr>
              <w:t>0-纸票</w:t>
            </w:r>
          </w:p>
          <w:p>
            <w:pPr>
              <w:rPr>
                <w:sz w:val="18"/>
                <w:szCs w:val="18"/>
              </w:rPr>
            </w:pPr>
            <w:r>
              <w:rPr>
                <w:rFonts w:hint="eastAsia"/>
                <w:sz w:val="18"/>
                <w:szCs w:val="18"/>
              </w:rPr>
              <w:t>1-电票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cs="宋体"/>
                <w:sz w:val="18"/>
                <w:szCs w:val="18"/>
              </w:rPr>
              <w:t>出票人</w:t>
            </w:r>
            <w:r>
              <w:rPr>
                <w:rFonts w:hint="eastAsia" w:ascii="宋体" w:hAnsi="宋体" w:cs="宋体"/>
                <w:caps/>
                <w:color w:val="000000"/>
                <w:kern w:val="0"/>
                <w:sz w:val="18"/>
                <w:szCs w:val="18"/>
              </w:rPr>
              <w:t>类型</w:t>
            </w:r>
          </w:p>
        </w:tc>
        <w:tc>
          <w:tcPr>
            <w:tcW w:w="1417" w:type="dxa"/>
          </w:tcPr>
          <w:p>
            <w:pPr>
              <w:rPr>
                <w:sz w:val="18"/>
                <w:szCs w:val="18"/>
              </w:rPr>
            </w:pPr>
            <w:r>
              <w:rPr>
                <w:rFonts w:hint="eastAsia"/>
                <w:color w:val="000000"/>
                <w:sz w:val="22"/>
              </w:rPr>
              <w:t>HANGYL</w:t>
            </w:r>
          </w:p>
        </w:tc>
        <w:tc>
          <w:tcPr>
            <w:tcW w:w="1044" w:type="dxa"/>
          </w:tcPr>
          <w:p>
            <w:pPr>
              <w:rPr>
                <w:sz w:val="18"/>
                <w:szCs w:val="18"/>
              </w:rPr>
            </w:pPr>
            <w:r>
              <w:rPr>
                <w:rFonts w:hint="eastAsia"/>
                <w:sz w:val="18"/>
                <w:szCs w:val="18"/>
              </w:rPr>
              <w:t>M</w:t>
            </w:r>
          </w:p>
        </w:tc>
        <w:tc>
          <w:tcPr>
            <w:tcW w:w="1407" w:type="dxa"/>
          </w:tcPr>
          <w:p>
            <w:pPr>
              <w:rPr>
                <w:sz w:val="18"/>
                <w:szCs w:val="18"/>
              </w:rPr>
            </w:pPr>
            <w:r>
              <w:rPr>
                <w:sz w:val="18"/>
                <w:szCs w:val="18"/>
              </w:rPr>
              <w:t>4</w:t>
            </w:r>
          </w:p>
        </w:tc>
        <w:tc>
          <w:tcPr>
            <w:tcW w:w="1408" w:type="dxa"/>
          </w:tcPr>
          <w:p>
            <w:pPr>
              <w:widowControl/>
              <w:rPr>
                <w:rFonts w:ascii="Tahoma" w:hAnsi="Tahoma" w:cs="Tahoma"/>
                <w:kern w:val="0"/>
                <w:sz w:val="18"/>
                <w:szCs w:val="18"/>
              </w:rPr>
            </w:pPr>
            <w:r>
              <w:rPr>
                <w:rFonts w:ascii="Tahoma" w:hAnsi="Tahoma" w:cs="Tahoma"/>
                <w:kern w:val="0"/>
                <w:sz w:val="18"/>
                <w:szCs w:val="18"/>
              </w:rPr>
              <w:t>RC00</w:t>
            </w:r>
            <w:r>
              <w:rPr>
                <w:rFonts w:hint="eastAsia" w:ascii="Tahoma" w:hAnsi="Tahoma" w:cs="Tahoma"/>
                <w:kern w:val="0"/>
                <w:sz w:val="18"/>
                <w:szCs w:val="18"/>
              </w:rPr>
              <w:t>银行</w:t>
            </w:r>
          </w:p>
          <w:p>
            <w:pPr>
              <w:widowControl/>
              <w:rPr>
                <w:rFonts w:ascii="Tahoma" w:hAnsi="Tahoma" w:cs="Tahoma"/>
                <w:kern w:val="0"/>
                <w:sz w:val="18"/>
                <w:szCs w:val="18"/>
              </w:rPr>
            </w:pPr>
            <w:r>
              <w:rPr>
                <w:rFonts w:ascii="Tahoma" w:hAnsi="Tahoma" w:cs="Tahoma"/>
                <w:kern w:val="0"/>
                <w:sz w:val="18"/>
                <w:szCs w:val="18"/>
              </w:rPr>
              <w:t>RC0</w:t>
            </w:r>
            <w:r>
              <w:rPr>
                <w:rFonts w:hint="eastAsia" w:ascii="Tahoma" w:hAnsi="Tahoma" w:cs="Tahoma"/>
                <w:kern w:val="0"/>
                <w:sz w:val="18"/>
                <w:szCs w:val="18"/>
              </w:rPr>
              <w:t>1企业</w:t>
            </w:r>
          </w:p>
          <w:p>
            <w:pPr>
              <w:widowControl/>
              <w:rPr>
                <w:rFonts w:ascii="Tahoma" w:hAnsi="Tahoma" w:cs="Tahoma"/>
                <w:kern w:val="0"/>
                <w:sz w:val="18"/>
                <w:szCs w:val="18"/>
              </w:rPr>
            </w:pPr>
            <w:r>
              <w:rPr>
                <w:rFonts w:ascii="Tahoma" w:hAnsi="Tahoma" w:cs="Tahoma"/>
                <w:kern w:val="0"/>
                <w:sz w:val="18"/>
                <w:szCs w:val="18"/>
              </w:rPr>
              <w:t>RC0</w:t>
            </w:r>
            <w:r>
              <w:rPr>
                <w:rFonts w:hint="eastAsia" w:ascii="Tahoma" w:hAnsi="Tahoma" w:cs="Tahoma"/>
                <w:kern w:val="0"/>
                <w:sz w:val="18"/>
                <w:szCs w:val="18"/>
              </w:rPr>
              <w:t>2央行</w:t>
            </w:r>
          </w:p>
          <w:p>
            <w:pPr>
              <w:widowControl/>
              <w:rPr>
                <w:rFonts w:ascii="Tahoma" w:hAnsi="Tahoma" w:cs="Tahoma"/>
                <w:kern w:val="0"/>
                <w:sz w:val="18"/>
                <w:szCs w:val="18"/>
              </w:rPr>
            </w:pPr>
            <w:r>
              <w:rPr>
                <w:rFonts w:ascii="Tahoma" w:hAnsi="Tahoma" w:cs="Tahoma"/>
                <w:kern w:val="0"/>
                <w:sz w:val="18"/>
                <w:szCs w:val="18"/>
              </w:rPr>
              <w:t>RC0</w:t>
            </w:r>
            <w:r>
              <w:rPr>
                <w:rFonts w:hint="eastAsia" w:ascii="Tahoma" w:hAnsi="Tahoma" w:cs="Tahoma"/>
                <w:kern w:val="0"/>
                <w:sz w:val="18"/>
                <w:szCs w:val="18"/>
              </w:rPr>
              <w:t>3被代理行</w:t>
            </w:r>
          </w:p>
          <w:p>
            <w:pPr>
              <w:widowControl/>
              <w:jc w:val="left"/>
              <w:rPr>
                <w:rFonts w:ascii="Tahoma" w:hAnsi="Tahoma" w:cs="Tahoma"/>
                <w:kern w:val="0"/>
                <w:sz w:val="18"/>
                <w:szCs w:val="18"/>
              </w:rPr>
            </w:pPr>
            <w:r>
              <w:rPr>
                <w:rFonts w:ascii="Tahoma" w:hAnsi="Tahoma" w:cs="Tahoma"/>
                <w:kern w:val="0"/>
                <w:sz w:val="18"/>
                <w:szCs w:val="18"/>
              </w:rPr>
              <w:t>RC0</w:t>
            </w:r>
            <w:r>
              <w:rPr>
                <w:rFonts w:hint="eastAsia" w:ascii="Tahoma" w:hAnsi="Tahoma" w:cs="Tahoma"/>
                <w:kern w:val="0"/>
                <w:sz w:val="18"/>
                <w:szCs w:val="18"/>
              </w:rPr>
              <w:t>4财务公司</w:t>
            </w:r>
          </w:p>
          <w:p>
            <w:pPr>
              <w:widowControl/>
              <w:rPr>
                <w:rFonts w:ascii="Tahoma" w:hAnsi="Tahoma" w:cs="Tahoma"/>
                <w:kern w:val="0"/>
                <w:sz w:val="18"/>
                <w:szCs w:val="18"/>
              </w:rPr>
            </w:pPr>
            <w:r>
              <w:rPr>
                <w:rFonts w:hint="eastAsia" w:ascii="Tahoma" w:hAnsi="Tahoma" w:cs="宋体"/>
                <w:kern w:val="0"/>
                <w:sz w:val="18"/>
                <w:szCs w:val="18"/>
              </w:rPr>
              <w:t>RC05 接入财务公司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cs="宋体"/>
                <w:sz w:val="18"/>
                <w:szCs w:val="18"/>
              </w:rPr>
            </w:pPr>
            <w:r>
              <w:rPr>
                <w:rFonts w:hint="eastAsia" w:cs="宋体"/>
                <w:sz w:val="18"/>
                <w:szCs w:val="18"/>
              </w:rPr>
              <w:t>出票人名称</w:t>
            </w:r>
          </w:p>
        </w:tc>
        <w:tc>
          <w:tcPr>
            <w:tcW w:w="1417" w:type="dxa"/>
          </w:tcPr>
          <w:p>
            <w:pPr>
              <w:rPr>
                <w:sz w:val="18"/>
                <w:szCs w:val="18"/>
              </w:rPr>
            </w:pPr>
            <w:r>
              <w:rPr>
                <w:sz w:val="18"/>
                <w:szCs w:val="18"/>
              </w:rPr>
              <w:t>CHPRQC</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60</w:t>
            </w:r>
          </w:p>
        </w:tc>
        <w:tc>
          <w:tcPr>
            <w:tcW w:w="1408"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cs="宋体"/>
                <w:sz w:val="18"/>
                <w:szCs w:val="18"/>
              </w:rPr>
            </w:pPr>
            <w:r>
              <w:rPr>
                <w:rFonts w:hint="eastAsia" w:cs="宋体"/>
                <w:sz w:val="18"/>
                <w:szCs w:val="18"/>
              </w:rPr>
              <w:t>出票人组织机构代码证</w:t>
            </w:r>
          </w:p>
        </w:tc>
        <w:tc>
          <w:tcPr>
            <w:tcW w:w="1417" w:type="dxa"/>
          </w:tcPr>
          <w:p>
            <w:pPr>
              <w:rPr>
                <w:sz w:val="18"/>
                <w:szCs w:val="18"/>
              </w:rPr>
            </w:pPr>
            <w:r>
              <w:rPr>
                <w:sz w:val="18"/>
                <w:szCs w:val="18"/>
              </w:rPr>
              <w:t>RHJGDM</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10</w:t>
            </w:r>
          </w:p>
        </w:tc>
        <w:tc>
          <w:tcPr>
            <w:tcW w:w="1408"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cs="宋体"/>
                <w:sz w:val="18"/>
                <w:szCs w:val="18"/>
              </w:rPr>
            </w:pPr>
            <w:r>
              <w:rPr>
                <w:rFonts w:hint="eastAsia" w:cs="宋体"/>
                <w:sz w:val="18"/>
                <w:szCs w:val="18"/>
              </w:rPr>
              <w:t>出票人开户帐户</w:t>
            </w:r>
          </w:p>
        </w:tc>
        <w:tc>
          <w:tcPr>
            <w:tcW w:w="1417" w:type="dxa"/>
          </w:tcPr>
          <w:p>
            <w:pPr>
              <w:rPr>
                <w:sz w:val="18"/>
                <w:szCs w:val="18"/>
              </w:rPr>
            </w:pPr>
            <w:r>
              <w:rPr>
                <w:sz w:val="18"/>
                <w:szCs w:val="18"/>
              </w:rPr>
              <w:t>CHPRZH</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32</w:t>
            </w:r>
          </w:p>
        </w:tc>
        <w:tc>
          <w:tcPr>
            <w:tcW w:w="1408" w:type="dxa"/>
          </w:tcPr>
          <w:p>
            <w:pPr>
              <w:rPr>
                <w:sz w:val="18"/>
                <w:szCs w:val="18"/>
              </w:rPr>
            </w:pPr>
            <w:r>
              <w:rPr>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cs="宋体"/>
                <w:sz w:val="18"/>
                <w:szCs w:val="18"/>
              </w:rPr>
            </w:pPr>
            <w:r>
              <w:rPr>
                <w:rFonts w:hint="eastAsia" w:cs="宋体"/>
                <w:sz w:val="18"/>
                <w:szCs w:val="18"/>
              </w:rPr>
              <w:t>出票人开户行号</w:t>
            </w:r>
          </w:p>
        </w:tc>
        <w:tc>
          <w:tcPr>
            <w:tcW w:w="1417" w:type="dxa"/>
          </w:tcPr>
          <w:p>
            <w:pPr>
              <w:rPr>
                <w:sz w:val="18"/>
                <w:szCs w:val="18"/>
              </w:rPr>
            </w:pPr>
            <w:r>
              <w:rPr>
                <w:sz w:val="18"/>
                <w:szCs w:val="18"/>
              </w:rPr>
              <w:t>FQHHAO</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12</w:t>
            </w:r>
          </w:p>
        </w:tc>
        <w:tc>
          <w:tcPr>
            <w:tcW w:w="1408"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cs="宋体"/>
                <w:sz w:val="18"/>
                <w:szCs w:val="18"/>
              </w:rPr>
            </w:pPr>
            <w:r>
              <w:rPr>
                <w:rFonts w:hint="eastAsia" w:cs="宋体"/>
                <w:sz w:val="18"/>
                <w:szCs w:val="18"/>
              </w:rPr>
              <w:t>电子票号</w:t>
            </w:r>
          </w:p>
        </w:tc>
        <w:tc>
          <w:tcPr>
            <w:tcW w:w="1417" w:type="dxa"/>
          </w:tcPr>
          <w:p>
            <w:pPr>
              <w:rPr>
                <w:sz w:val="18"/>
                <w:szCs w:val="18"/>
              </w:rPr>
            </w:pPr>
            <w:r>
              <w:rPr>
                <w:sz w:val="18"/>
                <w:szCs w:val="18"/>
              </w:rPr>
              <w:t>SHPJBH</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30</w:t>
            </w:r>
          </w:p>
        </w:tc>
        <w:tc>
          <w:tcPr>
            <w:tcW w:w="1408" w:type="dxa"/>
          </w:tcPr>
          <w:p>
            <w:pPr>
              <w:widowControl/>
              <w:rPr>
                <w:rFonts w:ascii="Tahoma" w:hAnsi="Tahoma" w:cs="Tahoma"/>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cs="宋体"/>
                <w:sz w:val="18"/>
                <w:szCs w:val="18"/>
              </w:rPr>
              <w:t>出票日</w:t>
            </w:r>
          </w:p>
        </w:tc>
        <w:tc>
          <w:tcPr>
            <w:tcW w:w="1417" w:type="dxa"/>
          </w:tcPr>
          <w:p>
            <w:pPr>
              <w:rPr>
                <w:sz w:val="18"/>
                <w:szCs w:val="18"/>
              </w:rPr>
            </w:pPr>
            <w:r>
              <w:rPr>
                <w:sz w:val="18"/>
                <w:szCs w:val="18"/>
              </w:rPr>
              <w:t>CHUPRQ</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10</w:t>
            </w:r>
          </w:p>
        </w:tc>
        <w:tc>
          <w:tcPr>
            <w:tcW w:w="1408" w:type="dxa"/>
          </w:tcPr>
          <w:p>
            <w:pPr>
              <w:widowControl/>
              <w:rPr>
                <w:sz w:val="18"/>
                <w:szCs w:val="18"/>
              </w:rPr>
            </w:pPr>
            <w:r>
              <w:rPr>
                <w:sz w:val="18"/>
                <w:szCs w:val="18"/>
              </w:rPr>
              <w:t>YY</w:t>
            </w:r>
            <w:r>
              <w:rPr>
                <w:rFonts w:hint="eastAsia"/>
                <w:sz w:val="18"/>
                <w:szCs w:val="18"/>
              </w:rPr>
              <w:t>YY-</w:t>
            </w:r>
            <w:r>
              <w:rPr>
                <w:sz w:val="18"/>
                <w:szCs w:val="18"/>
              </w:rPr>
              <w:t>MM</w:t>
            </w:r>
            <w:r>
              <w:rPr>
                <w:rFonts w:hint="eastAsia"/>
                <w:sz w:val="18"/>
                <w:szCs w:val="18"/>
              </w:rPr>
              <w:t>-</w:t>
            </w:r>
            <w:r>
              <w:rPr>
                <w:sz w:val="18"/>
                <w:szCs w:val="18"/>
              </w:rPr>
              <w:t>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cs="宋体"/>
                <w:sz w:val="18"/>
                <w:szCs w:val="18"/>
              </w:rPr>
              <w:t>到期日</w:t>
            </w:r>
          </w:p>
        </w:tc>
        <w:tc>
          <w:tcPr>
            <w:tcW w:w="1417" w:type="dxa"/>
          </w:tcPr>
          <w:p>
            <w:pPr>
              <w:rPr>
                <w:sz w:val="18"/>
                <w:szCs w:val="18"/>
              </w:rPr>
            </w:pPr>
            <w:r>
              <w:rPr>
                <w:sz w:val="18"/>
                <w:szCs w:val="18"/>
              </w:rPr>
              <w:t>DAOQRQ</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10</w:t>
            </w:r>
          </w:p>
        </w:tc>
        <w:tc>
          <w:tcPr>
            <w:tcW w:w="1408" w:type="dxa"/>
          </w:tcPr>
          <w:p>
            <w:pPr>
              <w:widowControl/>
              <w:rPr>
                <w:sz w:val="18"/>
                <w:szCs w:val="18"/>
              </w:rPr>
            </w:pPr>
            <w:r>
              <w:rPr>
                <w:sz w:val="18"/>
                <w:szCs w:val="18"/>
              </w:rPr>
              <w:t>YY</w:t>
            </w:r>
            <w:r>
              <w:rPr>
                <w:rFonts w:hint="eastAsia"/>
                <w:sz w:val="18"/>
                <w:szCs w:val="18"/>
              </w:rPr>
              <w:t>YY-</w:t>
            </w:r>
            <w:r>
              <w:rPr>
                <w:sz w:val="18"/>
                <w:szCs w:val="18"/>
              </w:rPr>
              <w:t>MM</w:t>
            </w:r>
            <w:r>
              <w:rPr>
                <w:rFonts w:hint="eastAsia"/>
                <w:sz w:val="18"/>
                <w:szCs w:val="18"/>
              </w:rPr>
              <w:t>-</w:t>
            </w:r>
            <w:r>
              <w:rPr>
                <w:sz w:val="18"/>
                <w:szCs w:val="18"/>
              </w:rPr>
              <w:t>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cs="宋体"/>
                <w:sz w:val="18"/>
                <w:szCs w:val="18"/>
              </w:rPr>
              <w:t>承兑人名称</w:t>
            </w:r>
          </w:p>
        </w:tc>
        <w:tc>
          <w:tcPr>
            <w:tcW w:w="1417" w:type="dxa"/>
          </w:tcPr>
          <w:p>
            <w:pPr>
              <w:rPr>
                <w:sz w:val="18"/>
                <w:szCs w:val="18"/>
              </w:rPr>
            </w:pPr>
            <w:r>
              <w:rPr>
                <w:sz w:val="18"/>
                <w:szCs w:val="18"/>
              </w:rPr>
              <w:t>PJCDYH</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60</w:t>
            </w:r>
          </w:p>
        </w:tc>
        <w:tc>
          <w:tcPr>
            <w:tcW w:w="1408" w:type="dxa"/>
          </w:tcPr>
          <w:p>
            <w:pPr>
              <w:rPr>
                <w:sz w:val="18"/>
                <w:szCs w:val="18"/>
              </w:rPr>
            </w:pPr>
            <w:r>
              <w:rPr>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cs="宋体"/>
                <w:sz w:val="18"/>
                <w:szCs w:val="18"/>
              </w:rPr>
              <w:t>承兑人账号</w:t>
            </w:r>
          </w:p>
        </w:tc>
        <w:tc>
          <w:tcPr>
            <w:tcW w:w="1417" w:type="dxa"/>
          </w:tcPr>
          <w:p>
            <w:pPr>
              <w:rPr>
                <w:sz w:val="18"/>
                <w:szCs w:val="18"/>
              </w:rPr>
            </w:pPr>
            <w:r>
              <w:rPr>
                <w:sz w:val="18"/>
                <w:szCs w:val="18"/>
              </w:rPr>
              <w:t>DUIFZH</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32</w:t>
            </w:r>
          </w:p>
        </w:tc>
        <w:tc>
          <w:tcPr>
            <w:tcW w:w="1408" w:type="dxa"/>
          </w:tcPr>
          <w:p>
            <w:pPr>
              <w:rPr>
                <w:sz w:val="18"/>
                <w:szCs w:val="18"/>
              </w:rPr>
            </w:pPr>
            <w:r>
              <w:rPr>
                <w:rFonts w:hint="eastAsia" w:cs="宋体"/>
                <w:sz w:val="18"/>
                <w:szCs w:val="18"/>
              </w:rPr>
              <w:t>本财务公司银承为</w:t>
            </w:r>
            <w:r>
              <w:rPr>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cs="宋体"/>
                <w:sz w:val="18"/>
                <w:szCs w:val="18"/>
              </w:rPr>
              <w:t>承兑人行号</w:t>
            </w:r>
          </w:p>
        </w:tc>
        <w:tc>
          <w:tcPr>
            <w:tcW w:w="1417" w:type="dxa"/>
          </w:tcPr>
          <w:p>
            <w:pPr>
              <w:rPr>
                <w:sz w:val="18"/>
                <w:szCs w:val="18"/>
              </w:rPr>
            </w:pPr>
            <w:r>
              <w:rPr>
                <w:sz w:val="18"/>
                <w:szCs w:val="18"/>
              </w:rPr>
              <w:t>SBHHAO</w:t>
            </w:r>
          </w:p>
        </w:tc>
        <w:tc>
          <w:tcPr>
            <w:tcW w:w="1044" w:type="dxa"/>
          </w:tcPr>
          <w:p>
            <w:pPr>
              <w:rPr>
                <w:sz w:val="18"/>
                <w:szCs w:val="18"/>
              </w:rPr>
            </w:pPr>
            <w:r>
              <w:rPr>
                <w:rFonts w:hint="eastAsia"/>
                <w:sz w:val="18"/>
                <w:szCs w:val="18"/>
              </w:rPr>
              <w:t>M</w:t>
            </w:r>
          </w:p>
        </w:tc>
        <w:tc>
          <w:tcPr>
            <w:tcW w:w="1407" w:type="dxa"/>
          </w:tcPr>
          <w:p>
            <w:pPr>
              <w:rPr>
                <w:sz w:val="18"/>
                <w:szCs w:val="18"/>
              </w:rPr>
            </w:pPr>
            <w:r>
              <w:rPr>
                <w:sz w:val="18"/>
                <w:szCs w:val="18"/>
              </w:rPr>
              <w:t>12</w:t>
            </w:r>
          </w:p>
        </w:tc>
        <w:tc>
          <w:tcPr>
            <w:tcW w:w="1408" w:type="dxa"/>
          </w:tcPr>
          <w:p>
            <w:pPr>
              <w:rPr>
                <w:sz w:val="18"/>
                <w:szCs w:val="18"/>
              </w:rPr>
            </w:pPr>
            <w:r>
              <w:rPr>
                <w:rFonts w:hint="eastAsia"/>
                <w:sz w:val="18"/>
                <w:szCs w:val="18"/>
              </w:rPr>
              <w:t>本财务公司大额行号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cs="宋体"/>
                <w:sz w:val="18"/>
                <w:szCs w:val="18"/>
              </w:rPr>
              <w:t>申请承兑金额</w:t>
            </w:r>
          </w:p>
        </w:tc>
        <w:tc>
          <w:tcPr>
            <w:tcW w:w="1417" w:type="dxa"/>
          </w:tcPr>
          <w:p>
            <w:pPr>
              <w:rPr>
                <w:sz w:val="18"/>
                <w:szCs w:val="18"/>
              </w:rPr>
            </w:pPr>
            <w:r>
              <w:rPr>
                <w:sz w:val="18"/>
                <w:szCs w:val="18"/>
              </w:rPr>
              <w:t>PIOMJE</w:t>
            </w:r>
          </w:p>
        </w:tc>
        <w:tc>
          <w:tcPr>
            <w:tcW w:w="1044" w:type="dxa"/>
          </w:tcPr>
          <w:p>
            <w:pPr>
              <w:rPr>
                <w:sz w:val="18"/>
                <w:szCs w:val="18"/>
              </w:rPr>
            </w:pPr>
            <w:r>
              <w:rPr>
                <w:rFonts w:hint="eastAsia"/>
                <w:sz w:val="18"/>
                <w:szCs w:val="18"/>
              </w:rPr>
              <w:t>M</w:t>
            </w:r>
          </w:p>
        </w:tc>
        <w:tc>
          <w:tcPr>
            <w:tcW w:w="1407" w:type="dxa"/>
          </w:tcPr>
          <w:p>
            <w:pPr>
              <w:rPr>
                <w:sz w:val="18"/>
                <w:szCs w:val="18"/>
              </w:rPr>
            </w:pPr>
            <w:r>
              <w:rPr>
                <w:sz w:val="18"/>
                <w:szCs w:val="18"/>
              </w:rPr>
              <w:t>13,2</w:t>
            </w:r>
          </w:p>
        </w:tc>
        <w:tc>
          <w:tcPr>
            <w:tcW w:w="1408" w:type="dxa"/>
          </w:tcPr>
          <w:p>
            <w:pPr>
              <w:rPr>
                <w:sz w:val="18"/>
                <w:szCs w:val="18"/>
              </w:rPr>
            </w:pPr>
            <w:r>
              <w:rPr>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cs="宋体"/>
                <w:sz w:val="18"/>
                <w:szCs w:val="18"/>
              </w:rPr>
              <w:t>转让标记</w:t>
            </w:r>
          </w:p>
        </w:tc>
        <w:tc>
          <w:tcPr>
            <w:tcW w:w="1417" w:type="dxa"/>
          </w:tcPr>
          <w:p>
            <w:pPr>
              <w:rPr>
                <w:sz w:val="18"/>
                <w:szCs w:val="18"/>
              </w:rPr>
            </w:pPr>
            <w:r>
              <w:rPr>
                <w:sz w:val="18"/>
                <w:szCs w:val="18"/>
              </w:rPr>
              <w:t>ZHHUXZ</w:t>
            </w:r>
          </w:p>
        </w:tc>
        <w:tc>
          <w:tcPr>
            <w:tcW w:w="1044" w:type="dxa"/>
          </w:tcPr>
          <w:p>
            <w:pPr>
              <w:rPr>
                <w:sz w:val="18"/>
                <w:szCs w:val="18"/>
              </w:rPr>
            </w:pPr>
            <w:r>
              <w:rPr>
                <w:rFonts w:hint="eastAsia"/>
                <w:sz w:val="18"/>
                <w:szCs w:val="18"/>
              </w:rPr>
              <w:t>M</w:t>
            </w:r>
          </w:p>
        </w:tc>
        <w:tc>
          <w:tcPr>
            <w:tcW w:w="1407" w:type="dxa"/>
          </w:tcPr>
          <w:p>
            <w:pPr>
              <w:rPr>
                <w:sz w:val="18"/>
                <w:szCs w:val="18"/>
              </w:rPr>
            </w:pPr>
            <w:r>
              <w:rPr>
                <w:sz w:val="18"/>
                <w:szCs w:val="18"/>
              </w:rPr>
              <w:t>4</w:t>
            </w:r>
          </w:p>
        </w:tc>
        <w:tc>
          <w:tcPr>
            <w:tcW w:w="1408" w:type="dxa"/>
          </w:tcPr>
          <w:p>
            <w:pPr>
              <w:widowControl/>
              <w:rPr>
                <w:rFonts w:ascii="Tahoma" w:hAnsi="Tahoma" w:cs="Tahoma"/>
                <w:kern w:val="0"/>
                <w:sz w:val="18"/>
                <w:szCs w:val="18"/>
              </w:rPr>
            </w:pPr>
            <w:r>
              <w:rPr>
                <w:rFonts w:ascii="Tahoma" w:hAnsi="Tahoma" w:cs="Tahoma"/>
                <w:kern w:val="0"/>
                <w:sz w:val="18"/>
                <w:szCs w:val="18"/>
              </w:rPr>
              <w:t>EM00</w:t>
            </w:r>
            <w:r>
              <w:rPr>
                <w:rFonts w:hint="eastAsia" w:ascii="Tahoma" w:hAnsi="Tahoma" w:cs="宋体"/>
                <w:kern w:val="0"/>
                <w:sz w:val="18"/>
                <w:szCs w:val="18"/>
              </w:rPr>
              <w:t>可再转让</w:t>
            </w:r>
          </w:p>
          <w:p>
            <w:pPr>
              <w:rPr>
                <w:sz w:val="18"/>
                <w:szCs w:val="18"/>
              </w:rPr>
            </w:pPr>
            <w:r>
              <w:rPr>
                <w:rFonts w:ascii="Tahoma" w:hAnsi="Tahoma" w:cs="Tahoma"/>
                <w:kern w:val="0"/>
                <w:sz w:val="18"/>
                <w:szCs w:val="18"/>
              </w:rPr>
              <w:t>EM01</w:t>
            </w:r>
            <w:r>
              <w:rPr>
                <w:rFonts w:hint="eastAsia" w:ascii="Tahoma" w:hAnsi="Tahoma" w:cs="宋体"/>
                <w:kern w:val="0"/>
                <w:sz w:val="18"/>
                <w:szCs w:val="18"/>
              </w:rPr>
              <w:t>不得转让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hint="eastAsia" w:cs="宋体"/>
                <w:sz w:val="18"/>
                <w:szCs w:val="18"/>
              </w:rPr>
            </w:pPr>
            <w:r>
              <w:rPr>
                <w:rFonts w:hint="eastAsia" w:cs="宋体"/>
                <w:sz w:val="18"/>
                <w:szCs w:val="18"/>
              </w:rPr>
              <w:t>收</w:t>
            </w:r>
            <w:ins w:id="217" w:author="火云邪神1418612843 [2]" w:date="2020-07-10T11:36:17Z">
              <w:r>
                <w:rPr>
                  <w:rFonts w:hint="eastAsia" w:cs="宋体"/>
                  <w:sz w:val="18"/>
                  <w:szCs w:val="18"/>
                  <w:lang w:val="en-US" w:eastAsia="zh-CN"/>
                </w:rPr>
                <w:t>票</w:t>
              </w:r>
            </w:ins>
            <w:r>
              <w:rPr>
                <w:rFonts w:hint="eastAsia" w:cs="宋体"/>
                <w:sz w:val="18"/>
                <w:szCs w:val="18"/>
              </w:rPr>
              <w:t>人名称</w:t>
            </w:r>
          </w:p>
        </w:tc>
        <w:tc>
          <w:tcPr>
            <w:tcW w:w="1417" w:type="dxa"/>
          </w:tcPr>
          <w:p>
            <w:pPr>
              <w:rPr>
                <w:rFonts w:hint="eastAsia" w:cs="宋体"/>
                <w:sz w:val="18"/>
                <w:szCs w:val="18"/>
              </w:rPr>
            </w:pPr>
            <w:r>
              <w:rPr>
                <w:rFonts w:hint="eastAsia" w:cs="宋体"/>
                <w:sz w:val="18"/>
                <w:szCs w:val="18"/>
              </w:rPr>
              <w:t>SKRZWM</w:t>
            </w:r>
          </w:p>
        </w:tc>
        <w:tc>
          <w:tcPr>
            <w:tcW w:w="1044" w:type="dxa"/>
          </w:tcPr>
          <w:p>
            <w:pPr>
              <w:rPr>
                <w:rFonts w:hint="eastAsia" w:cs="宋体"/>
                <w:sz w:val="18"/>
                <w:szCs w:val="18"/>
              </w:rPr>
            </w:pPr>
            <w:r>
              <w:rPr>
                <w:rFonts w:hint="eastAsia" w:cs="宋体"/>
                <w:sz w:val="18"/>
                <w:szCs w:val="18"/>
              </w:rPr>
              <w:t>M</w:t>
            </w:r>
          </w:p>
        </w:tc>
        <w:tc>
          <w:tcPr>
            <w:tcW w:w="1407" w:type="dxa"/>
          </w:tcPr>
          <w:p>
            <w:pPr>
              <w:rPr>
                <w:rFonts w:hint="eastAsia" w:cs="宋体"/>
                <w:sz w:val="18"/>
                <w:szCs w:val="18"/>
              </w:rPr>
            </w:pPr>
            <w:r>
              <w:rPr>
                <w:rFonts w:hint="eastAsia" w:cs="宋体"/>
                <w:sz w:val="18"/>
                <w:szCs w:val="18"/>
              </w:rPr>
              <w:t>62</w:t>
            </w:r>
          </w:p>
        </w:tc>
        <w:tc>
          <w:tcPr>
            <w:tcW w:w="1408" w:type="dxa"/>
          </w:tcPr>
          <w:p>
            <w:pPr>
              <w:rPr>
                <w:rFonts w:hint="eastAsia" w:cs="宋体" w:eastAsiaTheme="minorEastAsia"/>
                <w:kern w:val="2"/>
                <w:sz w:val="18"/>
                <w:szCs w:val="18"/>
              </w:rPr>
            </w:pPr>
            <w:r>
              <w:rPr>
                <w:rFonts w:hint="eastAsia" w:cs="宋体" w:eastAsiaTheme="minorEastAsia"/>
                <w:kern w:val="2"/>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hint="eastAsia" w:cs="宋体"/>
                <w:sz w:val="18"/>
                <w:szCs w:val="18"/>
              </w:rPr>
            </w:pPr>
            <w:ins w:id="218" w:author="火云邪神1418612843 [2]" w:date="2020-07-10T11:36:44Z">
              <w:r>
                <w:rPr>
                  <w:rFonts w:hint="eastAsia" w:cs="宋体"/>
                  <w:sz w:val="18"/>
                  <w:szCs w:val="18"/>
                </w:rPr>
                <w:t>收</w:t>
              </w:r>
            </w:ins>
            <w:ins w:id="219" w:author="火云邪神1418612843 [2]" w:date="2020-07-10T11:36:44Z">
              <w:r>
                <w:rPr>
                  <w:rFonts w:hint="eastAsia" w:cs="宋体"/>
                  <w:sz w:val="18"/>
                  <w:szCs w:val="18"/>
                  <w:lang w:val="en-US" w:eastAsia="zh-CN"/>
                </w:rPr>
                <w:t>票</w:t>
              </w:r>
            </w:ins>
            <w:ins w:id="220" w:author="火云邪神1418612843 [2]" w:date="2020-07-10T11:36:44Z">
              <w:r>
                <w:rPr>
                  <w:rFonts w:hint="eastAsia" w:cs="宋体"/>
                  <w:sz w:val="18"/>
                  <w:szCs w:val="18"/>
                </w:rPr>
                <w:t>人</w:t>
              </w:r>
            </w:ins>
            <w:r>
              <w:rPr>
                <w:rFonts w:hint="eastAsia" w:cs="宋体"/>
                <w:sz w:val="18"/>
                <w:szCs w:val="18"/>
              </w:rPr>
              <w:t>开户帐户</w:t>
            </w:r>
          </w:p>
        </w:tc>
        <w:tc>
          <w:tcPr>
            <w:tcW w:w="1417" w:type="dxa"/>
          </w:tcPr>
          <w:p>
            <w:pPr>
              <w:rPr>
                <w:rFonts w:hint="eastAsia" w:cs="宋体"/>
                <w:sz w:val="18"/>
                <w:szCs w:val="18"/>
              </w:rPr>
            </w:pPr>
            <w:r>
              <w:rPr>
                <w:rFonts w:hint="eastAsia" w:cs="宋体"/>
                <w:sz w:val="18"/>
                <w:szCs w:val="18"/>
              </w:rPr>
              <w:t>SKRZHH</w:t>
            </w:r>
          </w:p>
        </w:tc>
        <w:tc>
          <w:tcPr>
            <w:tcW w:w="1044" w:type="dxa"/>
          </w:tcPr>
          <w:p>
            <w:pPr>
              <w:rPr>
                <w:rFonts w:hint="eastAsia" w:cs="宋体"/>
                <w:sz w:val="18"/>
                <w:szCs w:val="18"/>
              </w:rPr>
            </w:pPr>
            <w:r>
              <w:rPr>
                <w:rFonts w:hint="eastAsia" w:cs="宋体"/>
                <w:sz w:val="18"/>
                <w:szCs w:val="18"/>
              </w:rPr>
              <w:t>M</w:t>
            </w:r>
          </w:p>
        </w:tc>
        <w:tc>
          <w:tcPr>
            <w:tcW w:w="1407" w:type="dxa"/>
          </w:tcPr>
          <w:p>
            <w:pPr>
              <w:rPr>
                <w:rFonts w:hint="eastAsia" w:cs="宋体"/>
                <w:sz w:val="18"/>
                <w:szCs w:val="18"/>
              </w:rPr>
            </w:pPr>
            <w:r>
              <w:rPr>
                <w:rFonts w:hint="eastAsia" w:cs="宋体"/>
                <w:sz w:val="18"/>
                <w:szCs w:val="18"/>
              </w:rPr>
              <w:t>32</w:t>
            </w:r>
          </w:p>
        </w:tc>
        <w:tc>
          <w:tcPr>
            <w:tcW w:w="1408" w:type="dxa"/>
          </w:tcPr>
          <w:p>
            <w:pPr>
              <w:rPr>
                <w:rFonts w:hint="eastAsia" w:cs="宋体"/>
                <w:sz w:val="18"/>
                <w:szCs w:val="18"/>
              </w:rPr>
            </w:pPr>
            <w:r>
              <w:rPr>
                <w:rFonts w:hint="eastAsia" w:cs="宋体"/>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hint="eastAsia" w:cs="宋体"/>
                <w:sz w:val="18"/>
                <w:szCs w:val="18"/>
              </w:rPr>
            </w:pPr>
            <w:ins w:id="221" w:author="火云邪神1418612843 [2]" w:date="2020-07-10T11:36:46Z">
              <w:r>
                <w:rPr>
                  <w:rFonts w:hint="eastAsia" w:cs="宋体"/>
                  <w:sz w:val="18"/>
                  <w:szCs w:val="18"/>
                </w:rPr>
                <w:t>收</w:t>
              </w:r>
            </w:ins>
            <w:ins w:id="222" w:author="火云邪神1418612843 [2]" w:date="2020-07-10T11:36:46Z">
              <w:r>
                <w:rPr>
                  <w:rFonts w:hint="eastAsia" w:cs="宋体"/>
                  <w:sz w:val="18"/>
                  <w:szCs w:val="18"/>
                  <w:lang w:val="en-US" w:eastAsia="zh-CN"/>
                </w:rPr>
                <w:t>票</w:t>
              </w:r>
            </w:ins>
            <w:ins w:id="223" w:author="火云邪神1418612843 [2]" w:date="2020-07-10T11:36:46Z">
              <w:r>
                <w:rPr>
                  <w:rFonts w:hint="eastAsia" w:cs="宋体"/>
                  <w:sz w:val="18"/>
                  <w:szCs w:val="18"/>
                </w:rPr>
                <w:t>人</w:t>
              </w:r>
            </w:ins>
            <w:r>
              <w:rPr>
                <w:rFonts w:hint="eastAsia" w:cs="宋体"/>
                <w:sz w:val="18"/>
                <w:szCs w:val="18"/>
              </w:rPr>
              <w:t>开户行行号</w:t>
            </w:r>
          </w:p>
        </w:tc>
        <w:tc>
          <w:tcPr>
            <w:tcW w:w="1417" w:type="dxa"/>
          </w:tcPr>
          <w:p>
            <w:pPr>
              <w:rPr>
                <w:rFonts w:hint="eastAsia" w:cs="宋体"/>
                <w:sz w:val="18"/>
                <w:szCs w:val="18"/>
              </w:rPr>
            </w:pPr>
            <w:r>
              <w:rPr>
                <w:rFonts w:hint="eastAsia" w:cs="宋体"/>
                <w:sz w:val="18"/>
                <w:szCs w:val="18"/>
              </w:rPr>
              <w:t>SHKHBM</w:t>
            </w:r>
          </w:p>
        </w:tc>
        <w:tc>
          <w:tcPr>
            <w:tcW w:w="1044" w:type="dxa"/>
          </w:tcPr>
          <w:p>
            <w:pPr>
              <w:rPr>
                <w:rFonts w:hint="eastAsia" w:cs="宋体"/>
                <w:sz w:val="18"/>
                <w:szCs w:val="18"/>
              </w:rPr>
            </w:pPr>
            <w:r>
              <w:rPr>
                <w:rFonts w:hint="eastAsia" w:cs="宋体"/>
                <w:sz w:val="18"/>
                <w:szCs w:val="18"/>
              </w:rPr>
              <w:t>M</w:t>
            </w:r>
          </w:p>
        </w:tc>
        <w:tc>
          <w:tcPr>
            <w:tcW w:w="1407" w:type="dxa"/>
          </w:tcPr>
          <w:p>
            <w:pPr>
              <w:rPr>
                <w:rFonts w:hint="eastAsia" w:cs="宋体"/>
                <w:sz w:val="18"/>
                <w:szCs w:val="18"/>
              </w:rPr>
            </w:pPr>
            <w:r>
              <w:rPr>
                <w:rFonts w:hint="eastAsia" w:cs="宋体"/>
                <w:sz w:val="18"/>
                <w:szCs w:val="18"/>
              </w:rPr>
              <w:t>12</w:t>
            </w:r>
          </w:p>
        </w:tc>
        <w:tc>
          <w:tcPr>
            <w:tcW w:w="1408" w:type="dxa"/>
          </w:tcPr>
          <w:p>
            <w:pPr>
              <w:rPr>
                <w:rFonts w:hint="eastAsia" w:cs="宋体"/>
                <w:sz w:val="18"/>
                <w:szCs w:val="18"/>
              </w:rPr>
            </w:pPr>
            <w:r>
              <w:rPr>
                <w:rFonts w:hint="eastAsia" w:cs="宋体"/>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hint="eastAsia" w:cs="宋体"/>
                <w:sz w:val="18"/>
                <w:szCs w:val="18"/>
              </w:rPr>
            </w:pPr>
            <w:ins w:id="224" w:author="火云邪神1418612843 [2]" w:date="2020-07-10T11:36:48Z">
              <w:r>
                <w:rPr>
                  <w:rFonts w:hint="eastAsia" w:cs="宋体"/>
                  <w:sz w:val="18"/>
                  <w:szCs w:val="18"/>
                </w:rPr>
                <w:t>收</w:t>
              </w:r>
            </w:ins>
            <w:ins w:id="225" w:author="火云邪神1418612843 [2]" w:date="2020-07-10T11:36:48Z">
              <w:r>
                <w:rPr>
                  <w:rFonts w:hint="eastAsia" w:cs="宋体"/>
                  <w:sz w:val="18"/>
                  <w:szCs w:val="18"/>
                  <w:lang w:val="en-US" w:eastAsia="zh-CN"/>
                </w:rPr>
                <w:t>票</w:t>
              </w:r>
            </w:ins>
            <w:ins w:id="226" w:author="火云邪神1418612843 [2]" w:date="2020-07-10T11:36:48Z">
              <w:r>
                <w:rPr>
                  <w:rFonts w:hint="eastAsia" w:cs="宋体"/>
                  <w:sz w:val="18"/>
                  <w:szCs w:val="18"/>
                </w:rPr>
                <w:t>人</w:t>
              </w:r>
            </w:ins>
            <w:r>
              <w:rPr>
                <w:rFonts w:hint="eastAsia" w:cs="宋体"/>
                <w:sz w:val="18"/>
                <w:szCs w:val="18"/>
              </w:rPr>
              <w:t>行名</w:t>
            </w:r>
          </w:p>
        </w:tc>
        <w:tc>
          <w:tcPr>
            <w:tcW w:w="1417" w:type="dxa"/>
          </w:tcPr>
          <w:p>
            <w:pPr>
              <w:rPr>
                <w:rFonts w:hint="eastAsia" w:cs="宋体"/>
                <w:sz w:val="18"/>
                <w:szCs w:val="18"/>
              </w:rPr>
            </w:pPr>
            <w:r>
              <w:rPr>
                <w:rFonts w:hint="eastAsia" w:cs="宋体"/>
                <w:sz w:val="18"/>
                <w:szCs w:val="18"/>
              </w:rPr>
              <w:t>SKRHM</w:t>
            </w:r>
          </w:p>
        </w:tc>
        <w:tc>
          <w:tcPr>
            <w:tcW w:w="1044" w:type="dxa"/>
          </w:tcPr>
          <w:p>
            <w:pPr>
              <w:rPr>
                <w:rFonts w:hint="eastAsia" w:cs="宋体"/>
                <w:sz w:val="18"/>
                <w:szCs w:val="18"/>
              </w:rPr>
            </w:pPr>
            <w:r>
              <w:rPr>
                <w:rFonts w:hint="eastAsia" w:cs="宋体"/>
                <w:sz w:val="18"/>
                <w:szCs w:val="18"/>
              </w:rPr>
              <w:t>M</w:t>
            </w:r>
          </w:p>
        </w:tc>
        <w:tc>
          <w:tcPr>
            <w:tcW w:w="1407" w:type="dxa"/>
          </w:tcPr>
          <w:p>
            <w:pPr>
              <w:rPr>
                <w:rFonts w:hint="eastAsia" w:cs="宋体"/>
                <w:sz w:val="18"/>
                <w:szCs w:val="18"/>
              </w:rPr>
            </w:pPr>
            <w:r>
              <w:rPr>
                <w:rFonts w:hint="eastAsia" w:cs="宋体"/>
                <w:sz w:val="18"/>
                <w:szCs w:val="18"/>
              </w:rPr>
              <w:t>62</w:t>
            </w:r>
          </w:p>
        </w:tc>
        <w:tc>
          <w:tcPr>
            <w:tcW w:w="1408" w:type="dxa"/>
          </w:tcPr>
          <w:p>
            <w:pPr>
              <w:rPr>
                <w:rFonts w:hint="eastAsia" w:cs="宋体"/>
                <w:sz w:val="18"/>
                <w:szCs w:val="18"/>
              </w:rPr>
            </w:pPr>
            <w:r>
              <w:rPr>
                <w:rFonts w:hint="eastAsia" w:cs="宋体"/>
                <w:sz w:val="18"/>
                <w:szCs w:val="18"/>
              </w:rPr>
              <w:t>新增字段</w:t>
            </w:r>
          </w:p>
        </w:tc>
      </w:tr>
    </w:tbl>
    <w:p>
      <w:pPr>
        <w:pStyle w:val="5"/>
        <w:numPr>
          <w:ilvl w:val="0"/>
          <w:numId w:val="3"/>
        </w:numPr>
        <w:ind w:left="284" w:firstLine="0"/>
      </w:pPr>
      <w:r>
        <w:rPr>
          <w:rFonts w:hint="eastAsia"/>
        </w:rPr>
        <w:t>承兑业务放行（</w:t>
      </w:r>
      <w:ins w:id="227" w:author="火云邪神1418612843 [2]" w:date="2020-07-19T19:23:58Z">
        <w:r>
          <w:rPr>
            <w:rFonts w:hint="eastAsia"/>
            <w:lang w:eastAsia="zh-CN"/>
          </w:rPr>
          <w:t>CIS</w:t>
        </w:r>
      </w:ins>
      <w:r>
        <w:rPr>
          <w:rFonts w:hint="eastAsia"/>
        </w:rPr>
        <w:t>21）</w:t>
      </w:r>
    </w:p>
    <w:p>
      <w:pPr>
        <w:rPr>
          <w:sz w:val="28"/>
          <w:szCs w:val="28"/>
        </w:rPr>
      </w:pPr>
      <w:r>
        <w:rPr>
          <w:rFonts w:hint="eastAsia"/>
          <w:sz w:val="28"/>
          <w:szCs w:val="28"/>
        </w:rPr>
        <w:t>(在信贷承兑审批结束以后，调用此接口，将对应的信息通过报文的形式放行到票据系统，票据系统发起承兑工作流，然后审批发送承兑签收报文)</w:t>
      </w:r>
    </w:p>
    <w:p>
      <w:pPr>
        <w:pStyle w:val="7"/>
        <w:ind w:left="420" w:leftChars="200"/>
      </w:pPr>
      <w:r>
        <w:t>接口输入</w:t>
      </w:r>
    </w:p>
    <w:tbl>
      <w:tblPr>
        <w:tblStyle w:val="19"/>
        <w:tblW w:w="75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1417"/>
        <w:gridCol w:w="1044"/>
        <w:gridCol w:w="1407"/>
        <w:gridCol w:w="1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jc w:val="center"/>
              <w:rPr>
                <w:b/>
                <w:sz w:val="18"/>
                <w:szCs w:val="18"/>
              </w:rPr>
            </w:pPr>
            <w:r>
              <w:rPr>
                <w:rFonts w:hint="eastAsia"/>
                <w:b/>
                <w:sz w:val="18"/>
                <w:szCs w:val="18"/>
              </w:rPr>
              <w:t>参数名称</w:t>
            </w:r>
          </w:p>
        </w:tc>
        <w:tc>
          <w:tcPr>
            <w:tcW w:w="1417" w:type="dxa"/>
          </w:tcPr>
          <w:p>
            <w:pPr>
              <w:jc w:val="center"/>
              <w:rPr>
                <w:b/>
                <w:sz w:val="18"/>
                <w:szCs w:val="18"/>
              </w:rPr>
            </w:pPr>
            <w:r>
              <w:rPr>
                <w:rFonts w:hint="eastAsia"/>
                <w:b/>
                <w:sz w:val="18"/>
                <w:szCs w:val="18"/>
              </w:rPr>
              <w:t>参数</w:t>
            </w:r>
          </w:p>
        </w:tc>
        <w:tc>
          <w:tcPr>
            <w:tcW w:w="1044" w:type="dxa"/>
          </w:tcPr>
          <w:p>
            <w:pPr>
              <w:jc w:val="center"/>
              <w:rPr>
                <w:b/>
                <w:sz w:val="18"/>
                <w:szCs w:val="18"/>
              </w:rPr>
            </w:pPr>
            <w:r>
              <w:rPr>
                <w:rFonts w:hint="eastAsia"/>
                <w:b/>
                <w:sz w:val="18"/>
                <w:szCs w:val="18"/>
              </w:rPr>
              <w:t>必填</w:t>
            </w:r>
          </w:p>
        </w:tc>
        <w:tc>
          <w:tcPr>
            <w:tcW w:w="1407" w:type="dxa"/>
          </w:tcPr>
          <w:p>
            <w:pPr>
              <w:jc w:val="center"/>
              <w:rPr>
                <w:b/>
                <w:sz w:val="18"/>
                <w:szCs w:val="18"/>
              </w:rPr>
            </w:pPr>
            <w:r>
              <w:rPr>
                <w:rFonts w:hint="eastAsia"/>
                <w:b/>
                <w:sz w:val="18"/>
                <w:szCs w:val="18"/>
              </w:rPr>
              <w:t>长度</w:t>
            </w:r>
          </w:p>
        </w:tc>
        <w:tc>
          <w:tcPr>
            <w:tcW w:w="1408" w:type="dxa"/>
          </w:tcPr>
          <w:p>
            <w:pPr>
              <w:jc w:val="center"/>
              <w:rPr>
                <w:b/>
                <w:sz w:val="18"/>
                <w:szCs w:val="18"/>
              </w:rPr>
            </w:pPr>
            <w:r>
              <w:rPr>
                <w:rFonts w:hint="eastAsia"/>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cs="宋体"/>
                <w:sz w:val="18"/>
                <w:szCs w:val="18"/>
              </w:rPr>
            </w:pPr>
            <w:r>
              <w:rPr>
                <w:rFonts w:hint="eastAsia" w:cs="宋体"/>
                <w:sz w:val="18"/>
                <w:szCs w:val="18"/>
              </w:rPr>
              <w:t>保证金账号</w:t>
            </w:r>
          </w:p>
        </w:tc>
        <w:tc>
          <w:tcPr>
            <w:tcW w:w="1417" w:type="dxa"/>
          </w:tcPr>
          <w:p>
            <w:pPr>
              <w:rPr>
                <w:sz w:val="18"/>
                <w:szCs w:val="18"/>
              </w:rPr>
            </w:pPr>
            <w:r>
              <w:rPr>
                <w:rFonts w:hint="eastAsia"/>
                <w:sz w:val="18"/>
                <w:szCs w:val="18"/>
              </w:rPr>
              <w:t>BZJZH</w:t>
            </w:r>
          </w:p>
        </w:tc>
        <w:tc>
          <w:tcPr>
            <w:tcW w:w="1044" w:type="dxa"/>
          </w:tcPr>
          <w:p>
            <w:pPr>
              <w:rPr>
                <w:sz w:val="18"/>
                <w:szCs w:val="18"/>
                <w:highlight w:val="yellow"/>
              </w:rPr>
            </w:pPr>
          </w:p>
        </w:tc>
        <w:tc>
          <w:tcPr>
            <w:tcW w:w="1407" w:type="dxa"/>
          </w:tcPr>
          <w:p>
            <w:pPr>
              <w:rPr>
                <w:sz w:val="18"/>
                <w:szCs w:val="18"/>
                <w:highlight w:val="yellow"/>
              </w:rPr>
            </w:pPr>
            <w:r>
              <w:rPr>
                <w:rFonts w:hint="eastAsia"/>
                <w:sz w:val="18"/>
                <w:szCs w:val="18"/>
              </w:rPr>
              <w:t>32</w:t>
            </w:r>
          </w:p>
        </w:tc>
        <w:tc>
          <w:tcPr>
            <w:tcW w:w="1408" w:type="dxa"/>
          </w:tcPr>
          <w:p>
            <w:pPr>
              <w:rPr>
                <w:rFonts w:cs="宋体"/>
                <w:sz w:val="18"/>
                <w:szCs w:val="18"/>
              </w:rPr>
            </w:pPr>
            <w:r>
              <w:rPr>
                <w:rFonts w:hint="eastAsia" w:cs="宋体"/>
                <w:sz w:val="18"/>
                <w:szCs w:val="18"/>
              </w:rPr>
              <w:t>保证金账号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cs="宋体"/>
                <w:sz w:val="18"/>
                <w:szCs w:val="18"/>
              </w:rPr>
            </w:pPr>
            <w:r>
              <w:rPr>
                <w:rFonts w:hint="eastAsia" w:cs="宋体"/>
                <w:sz w:val="18"/>
                <w:szCs w:val="18"/>
              </w:rPr>
              <w:t>保证金比例</w:t>
            </w:r>
          </w:p>
        </w:tc>
        <w:tc>
          <w:tcPr>
            <w:tcW w:w="1417" w:type="dxa"/>
          </w:tcPr>
          <w:p>
            <w:pPr>
              <w:rPr>
                <w:sz w:val="18"/>
                <w:szCs w:val="18"/>
              </w:rPr>
            </w:pPr>
            <w:r>
              <w:rPr>
                <w:rFonts w:hint="eastAsia"/>
                <w:sz w:val="18"/>
                <w:szCs w:val="18"/>
              </w:rPr>
              <w:t>BZJBL</w:t>
            </w:r>
          </w:p>
        </w:tc>
        <w:tc>
          <w:tcPr>
            <w:tcW w:w="1044" w:type="dxa"/>
          </w:tcPr>
          <w:p>
            <w:pPr>
              <w:rPr>
                <w:sz w:val="18"/>
                <w:szCs w:val="18"/>
                <w:highlight w:val="yellow"/>
              </w:rPr>
            </w:pPr>
          </w:p>
        </w:tc>
        <w:tc>
          <w:tcPr>
            <w:tcW w:w="1407" w:type="dxa"/>
          </w:tcPr>
          <w:p>
            <w:pPr>
              <w:rPr>
                <w:sz w:val="18"/>
                <w:szCs w:val="18"/>
                <w:highlight w:val="yellow"/>
              </w:rPr>
            </w:pPr>
            <w:r>
              <w:rPr>
                <w:rFonts w:hint="eastAsia"/>
                <w:sz w:val="18"/>
                <w:szCs w:val="18"/>
              </w:rPr>
              <w:t>9,6</w:t>
            </w:r>
          </w:p>
        </w:tc>
        <w:tc>
          <w:tcPr>
            <w:tcW w:w="1408" w:type="dxa"/>
          </w:tcPr>
          <w:p>
            <w:pPr>
              <w:rPr>
                <w:rFonts w:cs="宋体"/>
                <w:sz w:val="18"/>
                <w:szCs w:val="18"/>
              </w:rPr>
            </w:pPr>
            <w:r>
              <w:rPr>
                <w:rFonts w:hint="eastAsia" w:cs="宋体"/>
                <w:sz w:val="18"/>
                <w:szCs w:val="18"/>
              </w:rPr>
              <w:t>保证金比例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cs="宋体"/>
                <w:sz w:val="18"/>
                <w:szCs w:val="18"/>
              </w:rPr>
            </w:pPr>
            <w:r>
              <w:rPr>
                <w:rFonts w:hint="eastAsia" w:cs="宋体"/>
                <w:sz w:val="18"/>
                <w:szCs w:val="18"/>
              </w:rPr>
              <w:t>手续费率</w:t>
            </w:r>
          </w:p>
        </w:tc>
        <w:tc>
          <w:tcPr>
            <w:tcW w:w="1417" w:type="dxa"/>
          </w:tcPr>
          <w:p>
            <w:pPr>
              <w:rPr>
                <w:sz w:val="18"/>
                <w:szCs w:val="18"/>
              </w:rPr>
            </w:pPr>
            <w:r>
              <w:rPr>
                <w:rFonts w:hint="eastAsia"/>
                <w:sz w:val="18"/>
                <w:szCs w:val="18"/>
              </w:rPr>
              <w:t>SXFL</w:t>
            </w:r>
          </w:p>
        </w:tc>
        <w:tc>
          <w:tcPr>
            <w:tcW w:w="1044" w:type="dxa"/>
          </w:tcPr>
          <w:p>
            <w:pPr>
              <w:rPr>
                <w:sz w:val="18"/>
                <w:szCs w:val="18"/>
                <w:highlight w:val="yellow"/>
              </w:rPr>
            </w:pPr>
          </w:p>
        </w:tc>
        <w:tc>
          <w:tcPr>
            <w:tcW w:w="1407" w:type="dxa"/>
          </w:tcPr>
          <w:p>
            <w:pPr>
              <w:rPr>
                <w:sz w:val="18"/>
                <w:szCs w:val="18"/>
                <w:highlight w:val="yellow"/>
              </w:rPr>
            </w:pPr>
            <w:r>
              <w:rPr>
                <w:rFonts w:hint="eastAsia"/>
                <w:sz w:val="18"/>
                <w:szCs w:val="18"/>
              </w:rPr>
              <w:t>9,6</w:t>
            </w:r>
          </w:p>
        </w:tc>
        <w:tc>
          <w:tcPr>
            <w:tcW w:w="1408" w:type="dxa"/>
          </w:tcPr>
          <w:p>
            <w:pPr>
              <w:rPr>
                <w:rFonts w:cs="宋体"/>
                <w:sz w:val="18"/>
                <w:szCs w:val="18"/>
              </w:rPr>
            </w:pPr>
            <w:r>
              <w:rPr>
                <w:rFonts w:hint="eastAsia" w:cs="宋体"/>
                <w:sz w:val="18"/>
                <w:szCs w:val="18"/>
              </w:rPr>
              <w:t>手续费率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cs="宋体"/>
                <w:sz w:val="18"/>
                <w:szCs w:val="18"/>
              </w:rPr>
            </w:pPr>
            <w:r>
              <w:rPr>
                <w:rFonts w:hint="eastAsia" w:cs="宋体"/>
                <w:sz w:val="18"/>
                <w:szCs w:val="18"/>
              </w:rPr>
              <w:t>承兑协议编号</w:t>
            </w:r>
          </w:p>
        </w:tc>
        <w:tc>
          <w:tcPr>
            <w:tcW w:w="1417" w:type="dxa"/>
          </w:tcPr>
          <w:p>
            <w:pPr>
              <w:rPr>
                <w:sz w:val="18"/>
                <w:szCs w:val="18"/>
              </w:rPr>
            </w:pPr>
            <w:r>
              <w:rPr>
                <w:sz w:val="18"/>
                <w:szCs w:val="18"/>
              </w:rPr>
              <w:t>CDXYBH</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16</w:t>
            </w:r>
          </w:p>
        </w:tc>
        <w:tc>
          <w:tcPr>
            <w:tcW w:w="1408" w:type="dxa"/>
          </w:tcPr>
          <w:p>
            <w:pPr>
              <w:rPr>
                <w:sz w:val="18"/>
                <w:szCs w:val="18"/>
              </w:rPr>
            </w:pPr>
            <w:r>
              <w:rPr>
                <w:rFonts w:hint="eastAsia"/>
                <w:sz w:val="18"/>
                <w:szCs w:val="18"/>
              </w:rPr>
              <w:t>协议号，承兑协议号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cs="宋体"/>
                <w:sz w:val="18"/>
                <w:szCs w:val="18"/>
              </w:rPr>
            </w:pPr>
            <w:r>
              <w:rPr>
                <w:rFonts w:hint="eastAsia" w:cs="宋体"/>
                <w:sz w:val="18"/>
                <w:szCs w:val="18"/>
              </w:rPr>
              <w:t>放行标识</w:t>
            </w:r>
          </w:p>
        </w:tc>
        <w:tc>
          <w:tcPr>
            <w:tcW w:w="1417" w:type="dxa"/>
          </w:tcPr>
          <w:p>
            <w:pPr>
              <w:rPr>
                <w:sz w:val="18"/>
                <w:szCs w:val="18"/>
              </w:rPr>
            </w:pPr>
            <w:r>
              <w:rPr>
                <w:rFonts w:hint="eastAsia"/>
                <w:sz w:val="18"/>
                <w:szCs w:val="18"/>
              </w:rPr>
              <w:t>SGNFLAG</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4</w:t>
            </w:r>
          </w:p>
        </w:tc>
        <w:tc>
          <w:tcPr>
            <w:tcW w:w="1408" w:type="dxa"/>
          </w:tcPr>
          <w:p>
            <w:pPr>
              <w:rPr>
                <w:sz w:val="18"/>
                <w:szCs w:val="18"/>
              </w:rPr>
            </w:pPr>
            <w:r>
              <w:rPr>
                <w:rFonts w:hint="eastAsia"/>
                <w:sz w:val="18"/>
                <w:szCs w:val="18"/>
              </w:rPr>
              <w:t>SU00-同意签收</w:t>
            </w:r>
          </w:p>
          <w:p>
            <w:pPr>
              <w:rPr>
                <w:sz w:val="18"/>
                <w:szCs w:val="18"/>
              </w:rPr>
            </w:pPr>
            <w:r>
              <w:rPr>
                <w:rFonts w:hint="eastAsia"/>
                <w:sz w:val="18"/>
                <w:szCs w:val="18"/>
              </w:rPr>
              <w:t>SU01-拒绝签收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cs="宋体"/>
                <w:sz w:val="18"/>
                <w:szCs w:val="18"/>
              </w:rPr>
            </w:pPr>
            <w:r>
              <w:rPr>
                <w:rFonts w:hint="eastAsia"/>
                <w:sz w:val="18"/>
                <w:szCs w:val="18"/>
              </w:rPr>
              <w:t>操作员编号</w:t>
            </w:r>
          </w:p>
        </w:tc>
        <w:tc>
          <w:tcPr>
            <w:tcW w:w="1417" w:type="dxa"/>
          </w:tcPr>
          <w:p>
            <w:pPr>
              <w:rPr>
                <w:sz w:val="18"/>
                <w:szCs w:val="18"/>
              </w:rPr>
            </w:pPr>
            <w:r>
              <w:rPr>
                <w:rFonts w:hint="eastAsia"/>
                <w:sz w:val="18"/>
                <w:szCs w:val="18"/>
              </w:rPr>
              <w:t>OPERID</w:t>
            </w:r>
          </w:p>
        </w:tc>
        <w:tc>
          <w:tcPr>
            <w:tcW w:w="1044" w:type="dxa"/>
          </w:tcPr>
          <w:p>
            <w:pPr>
              <w:rPr>
                <w:sz w:val="18"/>
                <w:szCs w:val="18"/>
              </w:rPr>
            </w:pPr>
            <w:r>
              <w:rPr>
                <w:sz w:val="18"/>
                <w:szCs w:val="18"/>
              </w:rPr>
              <w:t>M</w:t>
            </w:r>
          </w:p>
        </w:tc>
        <w:tc>
          <w:tcPr>
            <w:tcW w:w="1407" w:type="dxa"/>
          </w:tcPr>
          <w:p>
            <w:pPr>
              <w:rPr>
                <w:sz w:val="18"/>
                <w:szCs w:val="18"/>
              </w:rPr>
            </w:pPr>
            <w:r>
              <w:rPr>
                <w:rFonts w:hint="eastAsia"/>
                <w:sz w:val="18"/>
                <w:szCs w:val="18"/>
              </w:rPr>
              <w:t>6</w:t>
            </w:r>
          </w:p>
        </w:tc>
        <w:tc>
          <w:tcPr>
            <w:tcW w:w="1408" w:type="dxa"/>
          </w:tcPr>
          <w:p>
            <w:pPr>
              <w:rPr>
                <w:sz w:val="18"/>
                <w:szCs w:val="18"/>
              </w:rPr>
            </w:pPr>
            <w:r>
              <w:rPr>
                <w:rFonts w:hint="eastAsia"/>
                <w:sz w:val="18"/>
                <w:szCs w:val="18"/>
              </w:rPr>
              <w:t>用于生成待办任务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08" w:type="dxa"/>
            <w:gridSpan w:val="5"/>
          </w:tcPr>
          <w:p>
            <w:pPr>
              <w:rPr>
                <w:sz w:val="18"/>
                <w:szCs w:val="18"/>
              </w:rPr>
            </w:pPr>
            <w:r>
              <w:rPr>
                <w:rFonts w:hint="eastAsia"/>
                <w:b/>
                <w:sz w:val="18"/>
                <w:szCs w:val="18"/>
              </w:rPr>
              <w:t>票据信息</w:t>
            </w:r>
            <w:r>
              <w:rPr>
                <w:b/>
                <w:sz w:val="18"/>
                <w:szCs w:val="18"/>
              </w:rPr>
              <w:t>列表</w:t>
            </w:r>
            <w:r>
              <w:rPr>
                <w:rFonts w:hint="eastAsia"/>
                <w:b/>
                <w:sz w:val="18"/>
                <w:szCs w:val="18"/>
              </w:rPr>
              <w:t>结构 &lt;DRAFTS&gt;&lt;DRAFT&gt;&lt;/DRAFT&gt;&lt;/DRAFTS&gt;,每个&lt;DRAFT&gt;&lt;/DRAFT&gt;为一条数据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cs="宋体"/>
                <w:sz w:val="18"/>
                <w:szCs w:val="18"/>
              </w:rPr>
            </w:pPr>
            <w:r>
              <w:rPr>
                <w:rFonts w:hint="eastAsia" w:cs="宋体"/>
                <w:sz w:val="18"/>
                <w:szCs w:val="18"/>
              </w:rPr>
              <w:t>电子票号</w:t>
            </w:r>
          </w:p>
        </w:tc>
        <w:tc>
          <w:tcPr>
            <w:tcW w:w="1417" w:type="dxa"/>
          </w:tcPr>
          <w:p>
            <w:pPr>
              <w:rPr>
                <w:sz w:val="18"/>
                <w:szCs w:val="18"/>
              </w:rPr>
            </w:pPr>
            <w:r>
              <w:rPr>
                <w:sz w:val="18"/>
                <w:szCs w:val="18"/>
              </w:rPr>
              <w:t>SHPJBH</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30</w:t>
            </w:r>
          </w:p>
        </w:tc>
        <w:tc>
          <w:tcPr>
            <w:tcW w:w="1408" w:type="dxa"/>
          </w:tcPr>
          <w:p>
            <w:pPr>
              <w:rPr>
                <w:rFonts w:cs="宋体"/>
                <w:sz w:val="18"/>
                <w:szCs w:val="18"/>
              </w:rPr>
            </w:pPr>
            <w:r>
              <w:rPr>
                <w:rFonts w:hint="eastAsia" w:cs="宋体"/>
                <w:sz w:val="18"/>
                <w:szCs w:val="18"/>
              </w:rPr>
              <w:t>电子票号</w:t>
            </w:r>
          </w:p>
        </w:tc>
      </w:tr>
    </w:tbl>
    <w:p/>
    <w:p>
      <w:pPr>
        <w:pStyle w:val="7"/>
        <w:ind w:left="420" w:leftChars="200"/>
      </w:pPr>
      <w:r>
        <w:rPr>
          <w:rFonts w:hint="eastAsia"/>
        </w:rPr>
        <w:t>接口输出</w:t>
      </w:r>
    </w:p>
    <w:tbl>
      <w:tblPr>
        <w:tblStyle w:val="19"/>
        <w:tblW w:w="75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1417"/>
        <w:gridCol w:w="1044"/>
        <w:gridCol w:w="1407"/>
        <w:gridCol w:w="1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jc w:val="center"/>
              <w:rPr>
                <w:b/>
                <w:sz w:val="18"/>
                <w:szCs w:val="18"/>
              </w:rPr>
            </w:pPr>
            <w:r>
              <w:rPr>
                <w:rFonts w:hint="eastAsia"/>
                <w:b/>
                <w:sz w:val="18"/>
                <w:szCs w:val="18"/>
              </w:rPr>
              <w:t>参数名称</w:t>
            </w:r>
          </w:p>
        </w:tc>
        <w:tc>
          <w:tcPr>
            <w:tcW w:w="1417" w:type="dxa"/>
          </w:tcPr>
          <w:p>
            <w:pPr>
              <w:jc w:val="center"/>
              <w:rPr>
                <w:b/>
                <w:sz w:val="18"/>
                <w:szCs w:val="18"/>
              </w:rPr>
            </w:pPr>
            <w:r>
              <w:rPr>
                <w:rFonts w:hint="eastAsia"/>
                <w:b/>
                <w:sz w:val="18"/>
                <w:szCs w:val="18"/>
              </w:rPr>
              <w:t>参数</w:t>
            </w:r>
          </w:p>
        </w:tc>
        <w:tc>
          <w:tcPr>
            <w:tcW w:w="1044" w:type="dxa"/>
          </w:tcPr>
          <w:p>
            <w:pPr>
              <w:jc w:val="center"/>
              <w:rPr>
                <w:b/>
                <w:sz w:val="18"/>
                <w:szCs w:val="18"/>
              </w:rPr>
            </w:pPr>
            <w:r>
              <w:rPr>
                <w:rFonts w:hint="eastAsia"/>
                <w:b/>
                <w:sz w:val="18"/>
                <w:szCs w:val="18"/>
              </w:rPr>
              <w:t>必填</w:t>
            </w:r>
          </w:p>
        </w:tc>
        <w:tc>
          <w:tcPr>
            <w:tcW w:w="1407" w:type="dxa"/>
          </w:tcPr>
          <w:p>
            <w:pPr>
              <w:jc w:val="center"/>
              <w:rPr>
                <w:b/>
                <w:sz w:val="18"/>
                <w:szCs w:val="18"/>
              </w:rPr>
            </w:pPr>
            <w:r>
              <w:rPr>
                <w:rFonts w:hint="eastAsia"/>
                <w:b/>
                <w:sz w:val="18"/>
                <w:szCs w:val="18"/>
              </w:rPr>
              <w:t>长度</w:t>
            </w:r>
          </w:p>
        </w:tc>
        <w:tc>
          <w:tcPr>
            <w:tcW w:w="1408" w:type="dxa"/>
          </w:tcPr>
          <w:p>
            <w:pPr>
              <w:jc w:val="center"/>
              <w:rPr>
                <w:b/>
                <w:sz w:val="18"/>
                <w:szCs w:val="18"/>
              </w:rPr>
            </w:pPr>
            <w:r>
              <w:rPr>
                <w:rFonts w:hint="eastAsia"/>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应答码</w:t>
            </w:r>
          </w:p>
        </w:tc>
        <w:tc>
          <w:tcPr>
            <w:tcW w:w="1417" w:type="dxa"/>
          </w:tcPr>
          <w:p>
            <w:pPr>
              <w:rPr>
                <w:sz w:val="18"/>
                <w:szCs w:val="18"/>
              </w:rPr>
            </w:pPr>
            <w:r>
              <w:rPr>
                <w:rFonts w:hint="eastAsia" w:cs="宋体"/>
                <w:sz w:val="18"/>
                <w:szCs w:val="18"/>
              </w:rPr>
              <w:t>PTCWDH</w:t>
            </w:r>
          </w:p>
        </w:tc>
        <w:tc>
          <w:tcPr>
            <w:tcW w:w="1044" w:type="dxa"/>
          </w:tcPr>
          <w:p>
            <w:pPr>
              <w:rPr>
                <w:sz w:val="18"/>
                <w:szCs w:val="18"/>
              </w:rPr>
            </w:pPr>
            <w:r>
              <w:rPr>
                <w:sz w:val="18"/>
                <w:szCs w:val="18"/>
              </w:rPr>
              <w:t>M</w:t>
            </w:r>
          </w:p>
        </w:tc>
        <w:tc>
          <w:tcPr>
            <w:tcW w:w="1407" w:type="dxa"/>
          </w:tcPr>
          <w:p>
            <w:pPr>
              <w:rPr>
                <w:sz w:val="18"/>
                <w:szCs w:val="18"/>
              </w:rPr>
            </w:pPr>
            <w:r>
              <w:rPr>
                <w:rFonts w:hint="eastAsia"/>
                <w:sz w:val="18"/>
                <w:szCs w:val="18"/>
              </w:rPr>
              <w:t>4</w:t>
            </w:r>
          </w:p>
        </w:tc>
        <w:tc>
          <w:tcPr>
            <w:tcW w:w="1408" w:type="dxa"/>
          </w:tcPr>
          <w:p>
            <w:pPr>
              <w:pStyle w:val="22"/>
              <w:ind w:left="420" w:firstLine="0" w:firstLineChars="0"/>
              <w:rPr>
                <w:sz w:val="18"/>
                <w:szCs w:val="18"/>
              </w:rPr>
            </w:pPr>
            <w:r>
              <w:rPr>
                <w:rFonts w:hint="eastAsia"/>
                <w:sz w:val="18"/>
                <w:szCs w:val="18"/>
              </w:rPr>
              <w:t>0000表示成功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p>
        </w:tc>
        <w:tc>
          <w:tcPr>
            <w:tcW w:w="1417" w:type="dxa"/>
          </w:tcPr>
          <w:p>
            <w:pPr>
              <w:rPr>
                <w:sz w:val="18"/>
                <w:szCs w:val="18"/>
              </w:rPr>
            </w:pPr>
          </w:p>
        </w:tc>
        <w:tc>
          <w:tcPr>
            <w:tcW w:w="1044" w:type="dxa"/>
          </w:tcPr>
          <w:p>
            <w:pPr>
              <w:rPr>
                <w:sz w:val="18"/>
                <w:szCs w:val="18"/>
              </w:rPr>
            </w:pPr>
          </w:p>
        </w:tc>
        <w:tc>
          <w:tcPr>
            <w:tcW w:w="1407" w:type="dxa"/>
          </w:tcPr>
          <w:p>
            <w:pPr>
              <w:rPr>
                <w:sz w:val="18"/>
                <w:szCs w:val="18"/>
              </w:rPr>
            </w:pPr>
          </w:p>
        </w:tc>
        <w:tc>
          <w:tcPr>
            <w:tcW w:w="1408" w:type="dxa"/>
          </w:tcPr>
          <w:p>
            <w:pPr>
              <w:rPr>
                <w:sz w:val="18"/>
                <w:szCs w:val="18"/>
              </w:rPr>
            </w:pPr>
          </w:p>
        </w:tc>
      </w:tr>
    </w:tbl>
    <w:p/>
    <w:p>
      <w:pPr>
        <w:pStyle w:val="5"/>
        <w:numPr>
          <w:ilvl w:val="0"/>
          <w:numId w:val="3"/>
        </w:numPr>
        <w:ind w:left="284" w:firstLine="0"/>
      </w:pPr>
      <w:r>
        <w:rPr>
          <w:rFonts w:hint="eastAsia"/>
        </w:rPr>
        <w:t>贴现业务记账（</w:t>
      </w:r>
      <w:ins w:id="228" w:author="火云邪神1418612843 [2]" w:date="2020-07-20T09:41:06Z">
        <w:r>
          <w:rPr>
            <w:rFonts w:hint="eastAsia"/>
            <w:lang w:val="en-US" w:eastAsia="zh-CN"/>
          </w:rPr>
          <w:t>CM</w:t>
        </w:r>
      </w:ins>
      <w:ins w:id="229" w:author="火云邪神1418612843 [2]" w:date="2020-07-20T09:41:07Z">
        <w:r>
          <w:rPr>
            <w:rFonts w:hint="eastAsia"/>
            <w:lang w:val="en-US" w:eastAsia="zh-CN"/>
          </w:rPr>
          <w:t>S</w:t>
        </w:r>
      </w:ins>
      <w:r>
        <w:rPr>
          <w:rFonts w:hint="eastAsia"/>
        </w:rPr>
        <w:t>25）</w:t>
      </w:r>
    </w:p>
    <w:p>
      <w:pPr>
        <w:rPr>
          <w:sz w:val="28"/>
          <w:szCs w:val="28"/>
        </w:rPr>
      </w:pPr>
      <w:ins w:id="230" w:author="火云邪神1418612843 [2]" w:date="2020-07-19T16:37:52Z">
        <w:r>
          <w:rPr>
            <w:rFonts w:hint="eastAsia"/>
            <w:sz w:val="28"/>
            <w:szCs w:val="28"/>
            <w:lang w:eastAsia="zh-CN"/>
          </w:rPr>
          <w:t>（</w:t>
        </w:r>
      </w:ins>
      <w:ins w:id="231" w:author="火云邪神1418612843 [2]" w:date="2020-07-19T16:37:55Z">
        <w:r>
          <w:rPr>
            <w:rFonts w:hint="eastAsia"/>
            <w:sz w:val="28"/>
            <w:szCs w:val="28"/>
            <w:lang w:val="en-US" w:eastAsia="zh-CN"/>
          </w:rPr>
          <w:t>当</w:t>
        </w:r>
      </w:ins>
      <w:ins w:id="232" w:author="火云邪神1418612843 [2]" w:date="2020-07-19T16:38:10Z">
        <w:r>
          <w:rPr>
            <w:rFonts w:hint="eastAsia"/>
            <w:sz w:val="28"/>
            <w:szCs w:val="28"/>
          </w:rPr>
          <w:t>线上清算标记</w:t>
        </w:r>
      </w:ins>
      <w:ins w:id="233" w:author="火云邪神1418612843 [2]" w:date="2020-07-19T16:38:13Z">
        <w:r>
          <w:rPr>
            <w:rFonts w:hint="eastAsia"/>
            <w:sz w:val="28"/>
            <w:szCs w:val="28"/>
            <w:lang w:val="en-US" w:eastAsia="zh-CN"/>
          </w:rPr>
          <w:t>为</w:t>
        </w:r>
      </w:ins>
      <w:ins w:id="234" w:author="火云邪神1418612843 [2]" w:date="2020-07-19T16:38:16Z">
        <w:r>
          <w:rPr>
            <w:rFonts w:hint="eastAsia"/>
            <w:sz w:val="28"/>
            <w:szCs w:val="28"/>
            <w:lang w:val="en-US" w:eastAsia="zh-CN"/>
          </w:rPr>
          <w:t>线下</w:t>
        </w:r>
      </w:ins>
      <w:ins w:id="235" w:author="火云邪神1418612843 [2]" w:date="2020-07-19T16:38:17Z">
        <w:r>
          <w:rPr>
            <w:rFonts w:hint="eastAsia"/>
            <w:sz w:val="28"/>
            <w:szCs w:val="28"/>
            <w:lang w:val="en-US" w:eastAsia="zh-CN"/>
          </w:rPr>
          <w:t>的时候</w:t>
        </w:r>
      </w:ins>
      <w:r>
        <w:rPr>
          <w:rFonts w:hint="eastAsia"/>
          <w:sz w:val="28"/>
          <w:szCs w:val="28"/>
        </w:rPr>
        <w:t>此接口用于外部</w:t>
      </w:r>
      <w:ins w:id="236" w:author="ji la" w:date="2020-07-10T09:42:00Z">
        <w:r>
          <w:rPr>
            <w:rFonts w:hint="eastAsia"/>
            <w:sz w:val="28"/>
            <w:szCs w:val="28"/>
          </w:rPr>
          <w:t>单位通过其他</w:t>
        </w:r>
      </w:ins>
      <w:r>
        <w:rPr>
          <w:rFonts w:hint="eastAsia"/>
          <w:sz w:val="28"/>
          <w:szCs w:val="28"/>
        </w:rPr>
        <w:t>金融机构向财务公司贴现线下清算，我行签收成功以后，走到记账节点以后调用</w:t>
      </w:r>
      <w:ins w:id="237" w:author="火云邪神1418612843 [2]" w:date="2020-07-19T16:38:50Z">
        <w:r>
          <w:rPr>
            <w:rFonts w:hint="eastAsia"/>
            <w:sz w:val="28"/>
            <w:szCs w:val="28"/>
            <w:lang w:val="en-US" w:eastAsia="zh-CN"/>
          </w:rPr>
          <w:t>次</w:t>
        </w:r>
      </w:ins>
      <w:ins w:id="238" w:author="火云邪神1418612843 [2]" w:date="2020-07-19T16:38:51Z">
        <w:r>
          <w:rPr>
            <w:rFonts w:hint="eastAsia"/>
            <w:sz w:val="28"/>
            <w:szCs w:val="28"/>
            <w:lang w:val="en-US" w:eastAsia="zh-CN"/>
          </w:rPr>
          <w:t>接口</w:t>
        </w:r>
      </w:ins>
      <w:ins w:id="239" w:author="火云邪神1418612843 [2]" w:date="2020-07-19T16:37:25Z">
        <w:r>
          <w:rPr>
            <w:rFonts w:hint="eastAsia"/>
            <w:sz w:val="28"/>
            <w:szCs w:val="28"/>
            <w:lang w:val="en-US" w:eastAsia="zh-CN"/>
          </w:rPr>
          <w:t>,</w:t>
        </w:r>
      </w:ins>
      <w:ins w:id="240" w:author="火云邪神1418612843 [2]" w:date="2020-07-19T16:39:09Z">
        <w:r>
          <w:rPr>
            <w:rFonts w:hint="eastAsia"/>
            <w:sz w:val="28"/>
            <w:szCs w:val="28"/>
            <w:lang w:val="en-US" w:eastAsia="zh-CN"/>
          </w:rPr>
          <w:t>当</w:t>
        </w:r>
      </w:ins>
      <w:ins w:id="241" w:author="火云邪神1418612843 [2]" w:date="2020-07-19T16:39:09Z">
        <w:r>
          <w:rPr>
            <w:rFonts w:hint="eastAsia"/>
            <w:sz w:val="28"/>
            <w:szCs w:val="28"/>
          </w:rPr>
          <w:t>线上清算标记</w:t>
        </w:r>
      </w:ins>
      <w:ins w:id="242" w:author="火云邪神1418612843 [2]" w:date="2020-07-19T16:39:09Z">
        <w:r>
          <w:rPr>
            <w:rFonts w:hint="eastAsia"/>
            <w:sz w:val="28"/>
            <w:szCs w:val="28"/>
            <w:lang w:val="en-US" w:eastAsia="zh-CN"/>
          </w:rPr>
          <w:t>为线</w:t>
        </w:r>
      </w:ins>
      <w:ins w:id="243" w:author="火云邪神1418612843 [2]" w:date="2020-07-19T16:39:14Z">
        <w:r>
          <w:rPr>
            <w:rFonts w:hint="eastAsia"/>
            <w:sz w:val="28"/>
            <w:szCs w:val="28"/>
            <w:lang w:val="en-US" w:eastAsia="zh-CN"/>
          </w:rPr>
          <w:t>上</w:t>
        </w:r>
      </w:ins>
      <w:ins w:id="244" w:author="火云邪神1418612843 [2]" w:date="2020-07-19T16:39:15Z">
        <w:r>
          <w:rPr>
            <w:rFonts w:hint="eastAsia"/>
            <w:sz w:val="28"/>
            <w:szCs w:val="28"/>
            <w:lang w:val="en-US" w:eastAsia="zh-CN"/>
          </w:rPr>
          <w:t>的</w:t>
        </w:r>
      </w:ins>
      <w:ins w:id="245" w:author="火云邪神1418612843 [2]" w:date="2020-07-19T16:39:17Z">
        <w:r>
          <w:rPr>
            <w:rFonts w:hint="eastAsia"/>
            <w:sz w:val="28"/>
            <w:szCs w:val="28"/>
            <w:lang w:val="en-US" w:eastAsia="zh-CN"/>
          </w:rPr>
          <w:t>时候</w:t>
        </w:r>
      </w:ins>
      <w:ins w:id="246" w:author="火云邪神1418612843 [2]" w:date="2020-07-19T16:37:25Z">
        <w:r>
          <w:rPr>
            <w:rFonts w:hint="eastAsia"/>
            <w:sz w:val="28"/>
            <w:szCs w:val="28"/>
          </w:rPr>
          <w:t>是外部金融机构线上清算贴现到财务公司，我们在信贷贴现挑票然后进行审批通过以后走到票据系统，我们签收成功以后走到记账节点以后向信贷发送记账的接口</w:t>
        </w:r>
      </w:ins>
      <w:ins w:id="247" w:author="火云邪神1418612843 [2]" w:date="2020-07-19T16:39:40Z">
        <w:r>
          <w:rPr>
            <w:rFonts w:hint="eastAsia"/>
            <w:sz w:val="28"/>
            <w:szCs w:val="28"/>
            <w:lang w:val="en-US" w:eastAsia="zh-CN"/>
          </w:rPr>
          <w:t>,</w:t>
        </w:r>
      </w:ins>
      <w:ins w:id="248" w:author="火云邪神1418612843 [2]" w:date="2020-07-19T16:39:58Z">
        <w:r>
          <w:rPr>
            <w:rFonts w:hint="eastAsia"/>
            <w:sz w:val="28"/>
            <w:szCs w:val="28"/>
            <w:lang w:val="en-US" w:eastAsia="zh-CN"/>
          </w:rPr>
          <w:t>注意</w:t>
        </w:r>
      </w:ins>
      <w:ins w:id="249" w:author="火云邪神1418612843 [2]" w:date="2020-07-19T16:39:59Z">
        <w:r>
          <w:rPr>
            <w:rFonts w:hint="eastAsia"/>
            <w:sz w:val="28"/>
            <w:szCs w:val="28"/>
            <w:lang w:val="en-US" w:eastAsia="zh-CN"/>
          </w:rPr>
          <w:t>，</w:t>
        </w:r>
      </w:ins>
      <w:ins w:id="250" w:author="火云邪神1418612843 [2]" w:date="2020-07-19T16:40:00Z">
        <w:r>
          <w:rPr>
            <w:rFonts w:hint="eastAsia"/>
            <w:sz w:val="28"/>
            <w:szCs w:val="28"/>
            <w:lang w:val="en-US" w:eastAsia="zh-CN"/>
          </w:rPr>
          <w:t>次</w:t>
        </w:r>
      </w:ins>
      <w:ins w:id="251" w:author="火云邪神1418612843 [2]" w:date="2020-07-19T16:40:01Z">
        <w:r>
          <w:rPr>
            <w:rFonts w:hint="eastAsia"/>
            <w:sz w:val="28"/>
            <w:szCs w:val="28"/>
            <w:lang w:val="en-US" w:eastAsia="zh-CN"/>
          </w:rPr>
          <w:t>接口</w:t>
        </w:r>
      </w:ins>
      <w:ins w:id="252" w:author="火云邪神1418612843 [2]" w:date="2020-07-19T16:40:02Z">
        <w:r>
          <w:rPr>
            <w:rFonts w:hint="eastAsia"/>
            <w:sz w:val="28"/>
            <w:szCs w:val="28"/>
            <w:lang w:val="en-US" w:eastAsia="zh-CN"/>
          </w:rPr>
          <w:t>只能</w:t>
        </w:r>
      </w:ins>
      <w:ins w:id="253" w:author="火云邪神1418612843 [2]" w:date="2020-07-19T16:40:08Z">
        <w:r>
          <w:rPr>
            <w:rFonts w:hint="eastAsia"/>
            <w:sz w:val="28"/>
            <w:szCs w:val="28"/>
            <w:lang w:val="en-US" w:eastAsia="zh-CN"/>
          </w:rPr>
          <w:t>适用</w:t>
        </w:r>
      </w:ins>
      <w:ins w:id="254" w:author="火云邪神1418612843 [2]" w:date="2020-07-19T16:40:15Z">
        <w:r>
          <w:rPr>
            <w:rFonts w:hint="eastAsia"/>
            <w:sz w:val="28"/>
            <w:szCs w:val="28"/>
            <w:lang w:val="en-US" w:eastAsia="zh-CN"/>
          </w:rPr>
          <w:t>成批量</w:t>
        </w:r>
      </w:ins>
      <w:ins w:id="255" w:author="火云邪神1418612843 [2]" w:date="2020-07-19T16:40:19Z">
        <w:r>
          <w:rPr>
            <w:rFonts w:hint="eastAsia"/>
            <w:sz w:val="28"/>
            <w:szCs w:val="28"/>
            <w:lang w:val="en-US" w:eastAsia="zh-CN"/>
          </w:rPr>
          <w:t>都是</w:t>
        </w:r>
      </w:ins>
      <w:ins w:id="256" w:author="火云邪神1418612843 [2]" w:date="2020-07-19T16:40:20Z">
        <w:r>
          <w:rPr>
            <w:rFonts w:hint="eastAsia"/>
            <w:sz w:val="28"/>
            <w:szCs w:val="28"/>
            <w:lang w:val="en-US" w:eastAsia="zh-CN"/>
          </w:rPr>
          <w:t>线上</w:t>
        </w:r>
      </w:ins>
      <w:ins w:id="257" w:author="火云邪神1418612843 [2]" w:date="2020-07-19T16:40:21Z">
        <w:r>
          <w:rPr>
            <w:rFonts w:hint="eastAsia"/>
            <w:sz w:val="28"/>
            <w:szCs w:val="28"/>
            <w:lang w:val="en-US" w:eastAsia="zh-CN"/>
          </w:rPr>
          <w:t>或者</w:t>
        </w:r>
      </w:ins>
      <w:ins w:id="258" w:author="火云邪神1418612843 [2]" w:date="2020-07-19T16:40:22Z">
        <w:r>
          <w:rPr>
            <w:rFonts w:hint="eastAsia"/>
            <w:sz w:val="28"/>
            <w:szCs w:val="28"/>
            <w:lang w:val="en-US" w:eastAsia="zh-CN"/>
          </w:rPr>
          <w:t>线</w:t>
        </w:r>
      </w:ins>
      <w:ins w:id="259" w:author="火云邪神1418612843 [2]" w:date="2020-07-19T16:40:23Z">
        <w:r>
          <w:rPr>
            <w:rFonts w:hint="eastAsia"/>
            <w:sz w:val="28"/>
            <w:szCs w:val="28"/>
            <w:lang w:val="en-US" w:eastAsia="zh-CN"/>
          </w:rPr>
          <w:t>下</w:t>
        </w:r>
      </w:ins>
      <w:ins w:id="260" w:author="火云邪神1418612843 [2]" w:date="2020-07-19T16:40:24Z">
        <w:r>
          <w:rPr>
            <w:rFonts w:hint="eastAsia"/>
            <w:sz w:val="28"/>
            <w:szCs w:val="28"/>
            <w:lang w:val="en-US" w:eastAsia="zh-CN"/>
          </w:rPr>
          <w:t>的</w:t>
        </w:r>
      </w:ins>
      <w:ins w:id="261" w:author="火云邪神1418612843 [2]" w:date="2020-07-19T16:40:27Z">
        <w:r>
          <w:rPr>
            <w:rFonts w:hint="eastAsia"/>
            <w:sz w:val="28"/>
            <w:szCs w:val="28"/>
            <w:lang w:val="en-US" w:eastAsia="zh-CN"/>
          </w:rPr>
          <w:t>情况</w:t>
        </w:r>
      </w:ins>
      <w:ins w:id="262" w:author="火云邪神1418612843 [2]" w:date="2020-07-19T16:40:32Z">
        <w:r>
          <w:rPr>
            <w:rFonts w:hint="eastAsia"/>
            <w:sz w:val="28"/>
            <w:szCs w:val="28"/>
            <w:lang w:val="en-US" w:eastAsia="zh-CN"/>
          </w:rPr>
          <w:t>，</w:t>
        </w:r>
      </w:ins>
      <w:ins w:id="263" w:author="火云邪神1418612843 [2]" w:date="2020-07-19T16:40:34Z">
        <w:r>
          <w:rPr>
            <w:rFonts w:hint="eastAsia"/>
            <w:sz w:val="28"/>
            <w:szCs w:val="28"/>
            <w:lang w:val="en-US" w:eastAsia="zh-CN"/>
          </w:rPr>
          <w:t>就是</w:t>
        </w:r>
      </w:ins>
      <w:ins w:id="264" w:author="火云邪神1418612843 [2]" w:date="2020-07-19T16:40:35Z">
        <w:r>
          <w:rPr>
            <w:rFonts w:hint="eastAsia"/>
            <w:sz w:val="28"/>
            <w:szCs w:val="28"/>
            <w:lang w:val="en-US" w:eastAsia="zh-CN"/>
          </w:rPr>
          <w:t>一个</w:t>
        </w:r>
      </w:ins>
      <w:ins w:id="265" w:author="火云邪神1418612843 [2]" w:date="2020-07-19T16:40:38Z">
        <w:r>
          <w:rPr>
            <w:rFonts w:hint="eastAsia"/>
            <w:sz w:val="28"/>
            <w:szCs w:val="28"/>
            <w:lang w:val="en-US" w:eastAsia="zh-CN"/>
          </w:rPr>
          <w:t>批次</w:t>
        </w:r>
      </w:ins>
      <w:ins w:id="266" w:author="火云邪神1418612843 [2]" w:date="2020-07-19T16:40:41Z">
        <w:r>
          <w:rPr>
            <w:rFonts w:hint="eastAsia"/>
            <w:sz w:val="28"/>
            <w:szCs w:val="28"/>
            <w:lang w:val="en-US" w:eastAsia="zh-CN"/>
          </w:rPr>
          <w:t>要么</w:t>
        </w:r>
      </w:ins>
      <w:ins w:id="267" w:author="火云邪神1418612843 [2]" w:date="2020-07-19T16:40:43Z">
        <w:r>
          <w:rPr>
            <w:rFonts w:hint="eastAsia"/>
            <w:sz w:val="28"/>
            <w:szCs w:val="28"/>
            <w:lang w:val="en-US" w:eastAsia="zh-CN"/>
          </w:rPr>
          <w:t>全是</w:t>
        </w:r>
      </w:ins>
      <w:ins w:id="268" w:author="火云邪神1418612843 [2]" w:date="2020-07-19T16:40:47Z">
        <w:r>
          <w:rPr>
            <w:rFonts w:hint="eastAsia"/>
            <w:sz w:val="28"/>
            <w:szCs w:val="28"/>
            <w:lang w:val="en-US" w:eastAsia="zh-CN"/>
          </w:rPr>
          <w:t>线上</w:t>
        </w:r>
      </w:ins>
      <w:ins w:id="269" w:author="火云邪神1418612843 [2]" w:date="2020-07-19T16:40:48Z">
        <w:r>
          <w:rPr>
            <w:rFonts w:hint="eastAsia"/>
            <w:sz w:val="28"/>
            <w:szCs w:val="28"/>
            <w:lang w:val="en-US" w:eastAsia="zh-CN"/>
          </w:rPr>
          <w:t>，</w:t>
        </w:r>
      </w:ins>
      <w:ins w:id="270" w:author="火云邪神1418612843 [2]" w:date="2020-07-19T16:40:49Z">
        <w:r>
          <w:rPr>
            <w:rFonts w:hint="eastAsia"/>
            <w:sz w:val="28"/>
            <w:szCs w:val="28"/>
            <w:lang w:val="en-US" w:eastAsia="zh-CN"/>
          </w:rPr>
          <w:t>要么</w:t>
        </w:r>
      </w:ins>
      <w:ins w:id="271" w:author="火云邪神1418612843 [2]" w:date="2020-07-19T16:40:56Z">
        <w:r>
          <w:rPr>
            <w:rFonts w:hint="eastAsia"/>
            <w:sz w:val="28"/>
            <w:szCs w:val="28"/>
            <w:lang w:val="en-US" w:eastAsia="zh-CN"/>
          </w:rPr>
          <w:t>全是</w:t>
        </w:r>
      </w:ins>
      <w:ins w:id="272" w:author="火云邪神1418612843 [2]" w:date="2020-07-19T16:40:57Z">
        <w:r>
          <w:rPr>
            <w:rFonts w:hint="eastAsia"/>
            <w:sz w:val="28"/>
            <w:szCs w:val="28"/>
            <w:lang w:val="en-US" w:eastAsia="zh-CN"/>
          </w:rPr>
          <w:t>线</w:t>
        </w:r>
      </w:ins>
      <w:ins w:id="273" w:author="火云邪神1418612843 [2]" w:date="2020-07-19T16:40:58Z">
        <w:r>
          <w:rPr>
            <w:rFonts w:hint="eastAsia"/>
            <w:sz w:val="28"/>
            <w:szCs w:val="28"/>
            <w:lang w:val="en-US" w:eastAsia="zh-CN"/>
          </w:rPr>
          <w:t>下</w:t>
        </w:r>
      </w:ins>
      <w:ins w:id="274" w:author="火云邪神1418612843 [2]" w:date="2020-07-19T16:40:59Z">
        <w:r>
          <w:rPr>
            <w:rFonts w:hint="eastAsia"/>
            <w:sz w:val="28"/>
            <w:szCs w:val="28"/>
            <w:lang w:val="en-US" w:eastAsia="zh-CN"/>
          </w:rPr>
          <w:t>，</w:t>
        </w:r>
      </w:ins>
      <w:ins w:id="275" w:author="火云邪神1418612843 [2]" w:date="2020-07-19T16:41:00Z">
        <w:r>
          <w:rPr>
            <w:rFonts w:hint="eastAsia"/>
            <w:sz w:val="28"/>
            <w:szCs w:val="28"/>
            <w:lang w:val="en-US" w:eastAsia="zh-CN"/>
          </w:rPr>
          <w:t>否则</w:t>
        </w:r>
      </w:ins>
      <w:ins w:id="276" w:author="火云邪神1418612843 [2]" w:date="2020-07-19T16:41:02Z">
        <w:r>
          <w:rPr>
            <w:rFonts w:hint="eastAsia"/>
            <w:sz w:val="28"/>
            <w:szCs w:val="28"/>
            <w:lang w:val="en-US" w:eastAsia="zh-CN"/>
          </w:rPr>
          <w:t>票据</w:t>
        </w:r>
      </w:ins>
      <w:ins w:id="277" w:author="火云邪神1418612843 [2]" w:date="2020-07-19T16:41:05Z">
        <w:r>
          <w:rPr>
            <w:rFonts w:hint="eastAsia"/>
            <w:sz w:val="28"/>
            <w:szCs w:val="28"/>
            <w:lang w:val="en-US" w:eastAsia="zh-CN"/>
          </w:rPr>
          <w:t>系统</w:t>
        </w:r>
      </w:ins>
      <w:ins w:id="278" w:author="火云邪神1418612843 [2]" w:date="2020-07-19T16:41:12Z">
        <w:r>
          <w:rPr>
            <w:rFonts w:hint="eastAsia"/>
            <w:sz w:val="28"/>
            <w:szCs w:val="28"/>
            <w:lang w:val="en-US" w:eastAsia="zh-CN"/>
          </w:rPr>
          <w:t>出现</w:t>
        </w:r>
      </w:ins>
      <w:ins w:id="279" w:author="火云邪神1418612843 [2]" w:date="2020-07-19T16:41:13Z">
        <w:r>
          <w:rPr>
            <w:rFonts w:hint="eastAsia"/>
            <w:sz w:val="28"/>
            <w:szCs w:val="28"/>
            <w:lang w:val="en-US" w:eastAsia="zh-CN"/>
          </w:rPr>
          <w:t>部分</w:t>
        </w:r>
      </w:ins>
      <w:ins w:id="280" w:author="火云邪神1418612843 [2]" w:date="2020-07-19T16:41:14Z">
        <w:r>
          <w:rPr>
            <w:rFonts w:hint="eastAsia"/>
            <w:sz w:val="28"/>
            <w:szCs w:val="28"/>
            <w:lang w:val="en-US" w:eastAsia="zh-CN"/>
          </w:rPr>
          <w:t>记账</w:t>
        </w:r>
      </w:ins>
      <w:ins w:id="281" w:author="火云邪神1418612843 [2]" w:date="2020-07-19T16:41:15Z">
        <w:r>
          <w:rPr>
            <w:rFonts w:hint="eastAsia"/>
            <w:sz w:val="28"/>
            <w:szCs w:val="28"/>
            <w:lang w:val="en-US" w:eastAsia="zh-CN"/>
          </w:rPr>
          <w:t>失败</w:t>
        </w:r>
      </w:ins>
      <w:ins w:id="282" w:author="火云邪神1418612843 [2]" w:date="2020-07-19T16:41:17Z">
        <w:r>
          <w:rPr>
            <w:rFonts w:hint="eastAsia"/>
            <w:sz w:val="28"/>
            <w:szCs w:val="28"/>
            <w:lang w:val="en-US" w:eastAsia="zh-CN"/>
          </w:rPr>
          <w:t>协议</w:t>
        </w:r>
      </w:ins>
      <w:ins w:id="283" w:author="火云邪神1418612843 [2]" w:date="2020-07-19T16:41:19Z">
        <w:r>
          <w:rPr>
            <w:rFonts w:hint="eastAsia"/>
            <w:sz w:val="28"/>
            <w:szCs w:val="28"/>
            <w:lang w:val="en-US" w:eastAsia="zh-CN"/>
          </w:rPr>
          <w:t>不好</w:t>
        </w:r>
      </w:ins>
      <w:ins w:id="284" w:author="火云邪神1418612843 [2]" w:date="2020-07-19T16:41:21Z">
        <w:r>
          <w:rPr>
            <w:rFonts w:hint="eastAsia"/>
            <w:sz w:val="28"/>
            <w:szCs w:val="28"/>
            <w:lang w:val="en-US" w:eastAsia="zh-CN"/>
          </w:rPr>
          <w:t>处理</w:t>
        </w:r>
      </w:ins>
      <w:ins w:id="285" w:author="火云邪神1418612843 [2]" w:date="2020-07-19T16:41:22Z">
        <w:r>
          <w:rPr>
            <w:rFonts w:hint="eastAsia"/>
            <w:sz w:val="28"/>
            <w:szCs w:val="28"/>
            <w:lang w:val="en-US" w:eastAsia="zh-CN"/>
          </w:rPr>
          <w:t>记账</w:t>
        </w:r>
      </w:ins>
      <w:ins w:id="286" w:author="火云邪神1418612843 [2]" w:date="2020-07-19T16:41:23Z">
        <w:r>
          <w:rPr>
            <w:rFonts w:hint="eastAsia"/>
            <w:sz w:val="28"/>
            <w:szCs w:val="28"/>
            <w:lang w:val="en-US" w:eastAsia="zh-CN"/>
          </w:rPr>
          <w:t>状态</w:t>
        </w:r>
      </w:ins>
      <w:r>
        <w:rPr>
          <w:rFonts w:hint="eastAsia"/>
          <w:sz w:val="28"/>
          <w:szCs w:val="28"/>
        </w:rPr>
        <w:t>)</w:t>
      </w:r>
    </w:p>
    <w:p>
      <w:pPr>
        <w:pStyle w:val="7"/>
        <w:ind w:left="420" w:leftChars="200"/>
      </w:pPr>
      <w:r>
        <w:t>接口输入</w:t>
      </w:r>
    </w:p>
    <w:tbl>
      <w:tblPr>
        <w:tblStyle w:val="19"/>
        <w:tblW w:w="83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1417"/>
        <w:gridCol w:w="1044"/>
        <w:gridCol w:w="1407"/>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jc w:val="center"/>
              <w:rPr>
                <w:b/>
                <w:sz w:val="18"/>
                <w:szCs w:val="18"/>
              </w:rPr>
            </w:pPr>
            <w:r>
              <w:rPr>
                <w:rFonts w:hint="eastAsia"/>
                <w:b/>
                <w:sz w:val="18"/>
                <w:szCs w:val="18"/>
              </w:rPr>
              <w:t>参数名称</w:t>
            </w:r>
          </w:p>
        </w:tc>
        <w:tc>
          <w:tcPr>
            <w:tcW w:w="1417" w:type="dxa"/>
          </w:tcPr>
          <w:p>
            <w:pPr>
              <w:jc w:val="center"/>
              <w:rPr>
                <w:b/>
                <w:sz w:val="18"/>
                <w:szCs w:val="18"/>
              </w:rPr>
            </w:pPr>
            <w:r>
              <w:rPr>
                <w:rFonts w:hint="eastAsia"/>
                <w:b/>
                <w:sz w:val="18"/>
                <w:szCs w:val="18"/>
              </w:rPr>
              <w:t>参数</w:t>
            </w:r>
          </w:p>
        </w:tc>
        <w:tc>
          <w:tcPr>
            <w:tcW w:w="1044" w:type="dxa"/>
          </w:tcPr>
          <w:p>
            <w:pPr>
              <w:jc w:val="center"/>
              <w:rPr>
                <w:b/>
                <w:sz w:val="18"/>
                <w:szCs w:val="18"/>
              </w:rPr>
            </w:pPr>
            <w:r>
              <w:rPr>
                <w:rFonts w:hint="eastAsia"/>
                <w:b/>
                <w:sz w:val="18"/>
                <w:szCs w:val="18"/>
              </w:rPr>
              <w:t>必填</w:t>
            </w:r>
          </w:p>
        </w:tc>
        <w:tc>
          <w:tcPr>
            <w:tcW w:w="1407" w:type="dxa"/>
          </w:tcPr>
          <w:p>
            <w:pPr>
              <w:jc w:val="center"/>
              <w:rPr>
                <w:b/>
                <w:sz w:val="18"/>
                <w:szCs w:val="18"/>
              </w:rPr>
            </w:pPr>
            <w:r>
              <w:rPr>
                <w:rFonts w:hint="eastAsia"/>
                <w:b/>
                <w:sz w:val="18"/>
                <w:szCs w:val="18"/>
              </w:rPr>
              <w:t>长度</w:t>
            </w:r>
          </w:p>
        </w:tc>
        <w:tc>
          <w:tcPr>
            <w:tcW w:w="2290" w:type="dxa"/>
          </w:tcPr>
          <w:p>
            <w:pPr>
              <w:jc w:val="center"/>
              <w:rPr>
                <w:b/>
                <w:sz w:val="18"/>
                <w:szCs w:val="18"/>
              </w:rPr>
            </w:pPr>
            <w:r>
              <w:rPr>
                <w:rFonts w:hint="eastAsia"/>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cs="宋体"/>
                <w:sz w:val="18"/>
                <w:szCs w:val="18"/>
              </w:rPr>
            </w:pPr>
            <w:r>
              <w:rPr>
                <w:rFonts w:hint="eastAsia" w:cs="宋体"/>
                <w:sz w:val="18"/>
                <w:szCs w:val="18"/>
              </w:rPr>
              <w:t>利息金额</w:t>
            </w:r>
          </w:p>
        </w:tc>
        <w:tc>
          <w:tcPr>
            <w:tcW w:w="1417" w:type="dxa"/>
          </w:tcPr>
          <w:p>
            <w:pPr>
              <w:rPr>
                <w:sz w:val="18"/>
                <w:szCs w:val="18"/>
              </w:rPr>
            </w:pPr>
            <w:r>
              <w:rPr>
                <w:rFonts w:hint="eastAsia"/>
                <w:sz w:val="18"/>
                <w:szCs w:val="18"/>
              </w:rPr>
              <w:t>LXJIER</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13,2</w:t>
            </w:r>
          </w:p>
        </w:tc>
        <w:tc>
          <w:tcPr>
            <w:tcW w:w="2290" w:type="dxa"/>
          </w:tcPr>
          <w:p>
            <w:pPr>
              <w:widowControl/>
              <w:rPr>
                <w:rFonts w:ascii="Tahoma" w:hAnsi="Tahoma" w:cs="Tahoma"/>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cs="宋体"/>
                <w:sz w:val="18"/>
                <w:szCs w:val="18"/>
              </w:rPr>
            </w:pPr>
            <w:r>
              <w:rPr>
                <w:rFonts w:hint="eastAsia" w:cs="宋体"/>
                <w:sz w:val="18"/>
                <w:szCs w:val="18"/>
              </w:rPr>
              <w:t>票据类别</w:t>
            </w:r>
          </w:p>
        </w:tc>
        <w:tc>
          <w:tcPr>
            <w:tcW w:w="1417" w:type="dxa"/>
          </w:tcPr>
          <w:p>
            <w:pPr>
              <w:rPr>
                <w:rFonts w:ascii="Tahoma" w:hAnsi="Tahoma" w:cs="Tahoma"/>
                <w:sz w:val="18"/>
                <w:szCs w:val="18"/>
              </w:rPr>
            </w:pPr>
            <w:r>
              <w:rPr>
                <w:rFonts w:hint="eastAsia" w:ascii="Tahoma" w:hAnsi="Tahoma" w:cs="Tahoma"/>
                <w:sz w:val="18"/>
                <w:szCs w:val="18"/>
              </w:rPr>
              <w:t>DRAFTCLS</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1</w:t>
            </w:r>
          </w:p>
        </w:tc>
        <w:tc>
          <w:tcPr>
            <w:tcW w:w="2290" w:type="dxa"/>
          </w:tcPr>
          <w:p>
            <w:pPr>
              <w:rPr>
                <w:sz w:val="18"/>
                <w:szCs w:val="18"/>
              </w:rPr>
            </w:pPr>
            <w:r>
              <w:rPr>
                <w:rFonts w:hint="eastAsia"/>
                <w:sz w:val="18"/>
                <w:szCs w:val="18"/>
              </w:rPr>
              <w:t>0-纸票</w:t>
            </w:r>
          </w:p>
          <w:p>
            <w:pPr>
              <w:rPr>
                <w:sz w:val="18"/>
                <w:szCs w:val="18"/>
              </w:rPr>
            </w:pPr>
            <w:r>
              <w:rPr>
                <w:rFonts w:hint="eastAsia"/>
                <w:sz w:val="18"/>
                <w:szCs w:val="18"/>
              </w:rPr>
              <w:t>1-电票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hint="eastAsia" w:eastAsiaTheme="minorEastAsia"/>
                <w:sz w:val="18"/>
                <w:szCs w:val="18"/>
                <w:lang w:val="en-US" w:eastAsia="zh-CN"/>
              </w:rPr>
            </w:pPr>
            <w:r>
              <w:rPr>
                <w:rFonts w:hint="eastAsia" w:cs="宋体"/>
                <w:sz w:val="18"/>
                <w:szCs w:val="18"/>
              </w:rPr>
              <w:t>业务类型</w:t>
            </w:r>
          </w:p>
        </w:tc>
        <w:tc>
          <w:tcPr>
            <w:tcW w:w="1417" w:type="dxa"/>
          </w:tcPr>
          <w:p>
            <w:pPr>
              <w:rPr>
                <w:sz w:val="18"/>
                <w:szCs w:val="18"/>
              </w:rPr>
            </w:pPr>
            <w:r>
              <w:rPr>
                <w:rFonts w:ascii="Tahoma" w:hAnsi="Tahoma" w:cs="Tahoma"/>
                <w:sz w:val="18"/>
                <w:szCs w:val="18"/>
              </w:rPr>
              <w:t>ZHZHLX</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2</w:t>
            </w:r>
          </w:p>
        </w:tc>
        <w:tc>
          <w:tcPr>
            <w:tcW w:w="2290" w:type="dxa"/>
          </w:tcPr>
          <w:p>
            <w:pPr>
              <w:widowControl/>
              <w:numPr>
                <w:ilvl w:val="0"/>
                <w:numId w:val="6"/>
              </w:numPr>
              <w:rPr>
                <w:rFonts w:ascii="Tahoma" w:hAnsi="Tahoma" w:cs="Tahoma"/>
                <w:kern w:val="0"/>
                <w:sz w:val="18"/>
                <w:szCs w:val="18"/>
              </w:rPr>
            </w:pPr>
            <w:r>
              <w:rPr>
                <w:rFonts w:hint="eastAsia" w:ascii="Tahoma" w:hAnsi="Tahoma" w:cs="Tahoma"/>
                <w:kern w:val="0"/>
                <w:sz w:val="18"/>
                <w:szCs w:val="18"/>
              </w:rPr>
              <w:t>贴现记账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cs="宋体"/>
                <w:sz w:val="18"/>
                <w:szCs w:val="18"/>
              </w:rPr>
            </w:pPr>
            <w:r>
              <w:rPr>
                <w:rFonts w:hint="eastAsia" w:cs="宋体"/>
                <w:sz w:val="18"/>
                <w:szCs w:val="18"/>
              </w:rPr>
              <w:t>贴现协议编号</w:t>
            </w:r>
          </w:p>
        </w:tc>
        <w:tc>
          <w:tcPr>
            <w:tcW w:w="1417" w:type="dxa"/>
          </w:tcPr>
          <w:p>
            <w:pPr>
              <w:rPr>
                <w:sz w:val="18"/>
                <w:szCs w:val="18"/>
              </w:rPr>
            </w:pPr>
            <w:r>
              <w:rPr>
                <w:sz w:val="18"/>
                <w:szCs w:val="18"/>
              </w:rPr>
              <w:t>C</w:t>
            </w:r>
            <w:r>
              <w:rPr>
                <w:rFonts w:hint="eastAsia"/>
                <w:sz w:val="18"/>
                <w:szCs w:val="18"/>
              </w:rPr>
              <w:t>DXYBH</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30</w:t>
            </w:r>
          </w:p>
        </w:tc>
        <w:tc>
          <w:tcPr>
            <w:tcW w:w="2290"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rFonts w:cs="宋体"/>
                <w:sz w:val="18"/>
                <w:szCs w:val="18"/>
              </w:rPr>
            </w:pPr>
            <w:r>
              <w:rPr>
                <w:rFonts w:hint="eastAsia" w:cs="宋体"/>
                <w:sz w:val="18"/>
                <w:szCs w:val="18"/>
              </w:rPr>
              <w:t>操作员编号</w:t>
            </w:r>
          </w:p>
        </w:tc>
        <w:tc>
          <w:tcPr>
            <w:tcW w:w="1417" w:type="dxa"/>
          </w:tcPr>
          <w:p>
            <w:pPr>
              <w:rPr>
                <w:sz w:val="18"/>
                <w:szCs w:val="18"/>
              </w:rPr>
            </w:pPr>
            <w:r>
              <w:rPr>
                <w:rFonts w:hint="eastAsia"/>
                <w:sz w:val="18"/>
                <w:szCs w:val="18"/>
              </w:rPr>
              <w:t>OPERID</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6</w:t>
            </w:r>
          </w:p>
        </w:tc>
        <w:tc>
          <w:tcPr>
            <w:tcW w:w="2290" w:type="dxa"/>
          </w:tcPr>
          <w:p>
            <w:pPr>
              <w:rPr>
                <w:sz w:val="18"/>
                <w:szCs w:val="18"/>
              </w:rPr>
            </w:pPr>
            <w:r>
              <w:rPr>
                <w:rFonts w:hint="eastAsia"/>
                <w:sz w:val="18"/>
                <w:szCs w:val="18"/>
              </w:rPr>
              <w:t>用于生成待办任务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ascii="宋体" w:hAnsi="宋体" w:cs="宋体"/>
                <w:caps/>
                <w:kern w:val="0"/>
                <w:sz w:val="20"/>
                <w:szCs w:val="20"/>
              </w:rPr>
              <w:t>LIST 结构 &lt;DRAFTS&gt;&lt;DRAFT&gt;</w:t>
            </w:r>
          </w:p>
        </w:tc>
        <w:tc>
          <w:tcPr>
            <w:tcW w:w="1417" w:type="dxa"/>
          </w:tcPr>
          <w:p>
            <w:pPr>
              <w:rPr>
                <w:sz w:val="18"/>
                <w:szCs w:val="18"/>
              </w:rPr>
            </w:pPr>
          </w:p>
        </w:tc>
        <w:tc>
          <w:tcPr>
            <w:tcW w:w="1044" w:type="dxa"/>
          </w:tcPr>
          <w:p>
            <w:pPr>
              <w:rPr>
                <w:sz w:val="18"/>
                <w:szCs w:val="18"/>
              </w:rPr>
            </w:pPr>
          </w:p>
        </w:tc>
        <w:tc>
          <w:tcPr>
            <w:tcW w:w="1407" w:type="dxa"/>
          </w:tcPr>
          <w:p>
            <w:pPr>
              <w:rPr>
                <w:sz w:val="18"/>
                <w:szCs w:val="18"/>
              </w:rPr>
            </w:pPr>
          </w:p>
        </w:tc>
        <w:tc>
          <w:tcPr>
            <w:tcW w:w="2290"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电子票据序列号</w:t>
            </w:r>
          </w:p>
        </w:tc>
        <w:tc>
          <w:tcPr>
            <w:tcW w:w="1417" w:type="dxa"/>
          </w:tcPr>
          <w:p>
            <w:pPr>
              <w:rPr>
                <w:sz w:val="18"/>
                <w:szCs w:val="18"/>
              </w:rPr>
            </w:pPr>
            <w:r>
              <w:rPr>
                <w:rFonts w:hint="eastAsia"/>
                <w:sz w:val="18"/>
                <w:szCs w:val="18"/>
              </w:rPr>
              <w:t>SHPJBH</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30</w:t>
            </w:r>
          </w:p>
        </w:tc>
        <w:tc>
          <w:tcPr>
            <w:tcW w:w="2290"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利息金额</w:t>
            </w:r>
          </w:p>
        </w:tc>
        <w:tc>
          <w:tcPr>
            <w:tcW w:w="1417" w:type="dxa"/>
          </w:tcPr>
          <w:p>
            <w:pPr>
              <w:rPr>
                <w:sz w:val="18"/>
                <w:szCs w:val="18"/>
              </w:rPr>
            </w:pPr>
            <w:r>
              <w:rPr>
                <w:rFonts w:hint="eastAsia"/>
                <w:sz w:val="18"/>
                <w:szCs w:val="18"/>
              </w:rPr>
              <w:t>TXSFJE</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13,2</w:t>
            </w:r>
          </w:p>
        </w:tc>
        <w:tc>
          <w:tcPr>
            <w:tcW w:w="2290"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color w:val="FF0000"/>
                <w:sz w:val="18"/>
                <w:szCs w:val="18"/>
              </w:rPr>
            </w:pPr>
            <w:r>
              <w:rPr>
                <w:rFonts w:hint="eastAsia" w:cs="宋体"/>
                <w:sz w:val="18"/>
                <w:szCs w:val="18"/>
              </w:rPr>
              <w:t>操作员编号</w:t>
            </w:r>
            <w:ins w:id="287" w:author="火云邪神1418612843" w:date="2019-11-04T15:49:00Z">
              <w:r>
                <w:rPr>
                  <w:rFonts w:hint="eastAsia" w:cs="宋体"/>
                  <w:sz w:val="18"/>
                  <w:szCs w:val="18"/>
                </w:rPr>
                <w:t>1</w:t>
              </w:r>
            </w:ins>
          </w:p>
        </w:tc>
        <w:tc>
          <w:tcPr>
            <w:tcW w:w="1417" w:type="dxa"/>
          </w:tcPr>
          <w:p>
            <w:pPr>
              <w:rPr>
                <w:color w:val="FF0000"/>
                <w:sz w:val="18"/>
                <w:szCs w:val="18"/>
              </w:rPr>
            </w:pPr>
            <w:ins w:id="288" w:author="火云邪神1418612843" w:date="2019-11-04T15:47:00Z">
              <w:r>
                <w:rPr>
                  <w:rFonts w:hint="eastAsia"/>
                  <w:sz w:val="18"/>
                  <w:szCs w:val="18"/>
                </w:rPr>
                <w:t>OPERIDONE</w:t>
              </w:r>
            </w:ins>
          </w:p>
        </w:tc>
        <w:tc>
          <w:tcPr>
            <w:tcW w:w="1044" w:type="dxa"/>
          </w:tcPr>
          <w:p>
            <w:pPr>
              <w:rPr>
                <w:color w:val="FF0000"/>
                <w:sz w:val="18"/>
                <w:szCs w:val="18"/>
              </w:rPr>
            </w:pPr>
            <w:r>
              <w:rPr>
                <w:rFonts w:hint="eastAsia"/>
                <w:sz w:val="18"/>
                <w:szCs w:val="18"/>
              </w:rPr>
              <w:t>M</w:t>
            </w:r>
          </w:p>
        </w:tc>
        <w:tc>
          <w:tcPr>
            <w:tcW w:w="1407" w:type="dxa"/>
          </w:tcPr>
          <w:p>
            <w:pPr>
              <w:rPr>
                <w:color w:val="FF0000"/>
                <w:sz w:val="18"/>
                <w:szCs w:val="18"/>
              </w:rPr>
            </w:pPr>
            <w:ins w:id="289" w:author="火云邪神1418612843" w:date="2019-11-04T15:51:00Z">
              <w:r>
                <w:rPr>
                  <w:rFonts w:hint="eastAsia"/>
                  <w:sz w:val="18"/>
                  <w:szCs w:val="18"/>
                </w:rPr>
                <w:t>20</w:t>
              </w:r>
            </w:ins>
          </w:p>
        </w:tc>
        <w:tc>
          <w:tcPr>
            <w:tcW w:w="2290" w:type="dxa"/>
          </w:tcPr>
          <w:p>
            <w:pPr>
              <w:rPr>
                <w:color w:val="FF0000"/>
                <w:sz w:val="18"/>
                <w:szCs w:val="18"/>
              </w:rPr>
            </w:pPr>
            <w:r>
              <w:rPr>
                <w:rFonts w:hint="eastAsia"/>
                <w:sz w:val="18"/>
                <w:szCs w:val="18"/>
              </w:rPr>
              <w:t>用于生成待办任务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color w:val="FF0000"/>
                <w:sz w:val="18"/>
                <w:szCs w:val="18"/>
              </w:rPr>
            </w:pPr>
            <w:r>
              <w:rPr>
                <w:rFonts w:hint="eastAsia" w:cs="宋体"/>
                <w:sz w:val="18"/>
                <w:szCs w:val="18"/>
              </w:rPr>
              <w:t>操作员编号2</w:t>
            </w:r>
          </w:p>
        </w:tc>
        <w:tc>
          <w:tcPr>
            <w:tcW w:w="1417" w:type="dxa"/>
          </w:tcPr>
          <w:p>
            <w:pPr>
              <w:rPr>
                <w:color w:val="FF0000"/>
                <w:sz w:val="18"/>
                <w:szCs w:val="18"/>
              </w:rPr>
            </w:pPr>
            <w:r>
              <w:rPr>
                <w:rFonts w:hint="eastAsia"/>
                <w:sz w:val="18"/>
                <w:szCs w:val="18"/>
              </w:rPr>
              <w:t>OPERIDTWO</w:t>
            </w:r>
          </w:p>
        </w:tc>
        <w:tc>
          <w:tcPr>
            <w:tcW w:w="1044" w:type="dxa"/>
          </w:tcPr>
          <w:p>
            <w:pPr>
              <w:rPr>
                <w:color w:val="FF0000"/>
                <w:sz w:val="18"/>
                <w:szCs w:val="18"/>
              </w:rPr>
            </w:pPr>
            <w:r>
              <w:rPr>
                <w:rFonts w:hint="eastAsia"/>
                <w:sz w:val="18"/>
                <w:szCs w:val="18"/>
              </w:rPr>
              <w:t>M</w:t>
            </w:r>
          </w:p>
        </w:tc>
        <w:tc>
          <w:tcPr>
            <w:tcW w:w="1407" w:type="dxa"/>
          </w:tcPr>
          <w:p>
            <w:pPr>
              <w:rPr>
                <w:color w:val="FF0000"/>
                <w:sz w:val="18"/>
                <w:szCs w:val="18"/>
              </w:rPr>
            </w:pPr>
            <w:ins w:id="290" w:author="火云邪神1418612843" w:date="2019-11-04T15:51:00Z">
              <w:r>
                <w:rPr>
                  <w:rFonts w:hint="eastAsia"/>
                  <w:sz w:val="18"/>
                  <w:szCs w:val="18"/>
                </w:rPr>
                <w:t>20</w:t>
              </w:r>
            </w:ins>
          </w:p>
        </w:tc>
        <w:tc>
          <w:tcPr>
            <w:tcW w:w="2290" w:type="dxa"/>
          </w:tcPr>
          <w:p>
            <w:pPr>
              <w:rPr>
                <w:color w:val="FF0000"/>
                <w:sz w:val="18"/>
                <w:szCs w:val="18"/>
              </w:rPr>
            </w:pPr>
            <w:r>
              <w:rPr>
                <w:rFonts w:hint="eastAsia"/>
                <w:sz w:val="18"/>
                <w:szCs w:val="18"/>
              </w:rPr>
              <w:t>用于生成待办任务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color w:val="FF0000"/>
                <w:sz w:val="18"/>
                <w:szCs w:val="18"/>
              </w:rPr>
            </w:pPr>
            <w:r>
              <w:rPr>
                <w:rFonts w:hint="eastAsia" w:cs="宋体"/>
                <w:sz w:val="18"/>
                <w:szCs w:val="18"/>
              </w:rPr>
              <w:t>操作员编号</w:t>
            </w:r>
            <w:ins w:id="291" w:author="火云邪神1418612843" w:date="2019-11-04T15:49:00Z">
              <w:r>
                <w:rPr>
                  <w:rFonts w:hint="eastAsia" w:cs="宋体"/>
                  <w:sz w:val="18"/>
                  <w:szCs w:val="18"/>
                </w:rPr>
                <w:t>3</w:t>
              </w:r>
            </w:ins>
          </w:p>
        </w:tc>
        <w:tc>
          <w:tcPr>
            <w:tcW w:w="1417" w:type="dxa"/>
          </w:tcPr>
          <w:p>
            <w:pPr>
              <w:rPr>
                <w:color w:val="FF0000"/>
                <w:sz w:val="18"/>
                <w:szCs w:val="18"/>
              </w:rPr>
            </w:pPr>
            <w:r>
              <w:rPr>
                <w:rFonts w:hint="eastAsia"/>
                <w:sz w:val="18"/>
                <w:szCs w:val="18"/>
              </w:rPr>
              <w:t>OPERIDTHREE</w:t>
            </w:r>
          </w:p>
        </w:tc>
        <w:tc>
          <w:tcPr>
            <w:tcW w:w="1044" w:type="dxa"/>
          </w:tcPr>
          <w:p>
            <w:pPr>
              <w:rPr>
                <w:color w:val="FF0000"/>
                <w:sz w:val="18"/>
                <w:szCs w:val="18"/>
              </w:rPr>
            </w:pPr>
            <w:r>
              <w:rPr>
                <w:rFonts w:hint="eastAsia"/>
                <w:sz w:val="18"/>
                <w:szCs w:val="18"/>
              </w:rPr>
              <w:t>M</w:t>
            </w:r>
          </w:p>
        </w:tc>
        <w:tc>
          <w:tcPr>
            <w:tcW w:w="1407" w:type="dxa"/>
          </w:tcPr>
          <w:p>
            <w:pPr>
              <w:rPr>
                <w:color w:val="FF0000"/>
                <w:sz w:val="18"/>
                <w:szCs w:val="18"/>
              </w:rPr>
            </w:pPr>
            <w:ins w:id="292" w:author="火云邪神1418612843" w:date="2019-11-04T15:51:00Z">
              <w:r>
                <w:rPr>
                  <w:rFonts w:hint="eastAsia"/>
                  <w:sz w:val="18"/>
                  <w:szCs w:val="18"/>
                </w:rPr>
                <w:t>20</w:t>
              </w:r>
            </w:ins>
            <w:r>
              <w:rPr>
                <w:rFonts w:hint="eastAsia"/>
                <w:sz w:val="18"/>
                <w:szCs w:val="18"/>
              </w:rPr>
              <w:t>6</w:t>
            </w:r>
          </w:p>
        </w:tc>
        <w:tc>
          <w:tcPr>
            <w:tcW w:w="2290" w:type="dxa"/>
          </w:tcPr>
          <w:p>
            <w:pPr>
              <w:rPr>
                <w:color w:val="FF0000"/>
                <w:sz w:val="18"/>
                <w:szCs w:val="18"/>
              </w:rPr>
            </w:pPr>
            <w:r>
              <w:rPr>
                <w:rFonts w:hint="eastAsia"/>
                <w:sz w:val="18"/>
                <w:szCs w:val="18"/>
              </w:rPr>
              <w:t>用于生成待办任务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293" w:author="火云邪神1418612843 [2]" w:date="2020-07-19T16:34:48Z"/>
        </w:trPr>
        <w:tc>
          <w:tcPr>
            <w:tcW w:w="2232" w:type="dxa"/>
            <w:vAlign w:val="top"/>
          </w:tcPr>
          <w:p>
            <w:pPr>
              <w:rPr>
                <w:ins w:id="294" w:author="火云邪神1418612843 [2]" w:date="2020-07-19T16:34:48Z"/>
                <w:rFonts w:hint="eastAsia" w:cstheme="minorBidi"/>
                <w:sz w:val="18"/>
                <w:szCs w:val="18"/>
              </w:rPr>
            </w:pPr>
            <w:r>
              <w:rPr>
                <w:rFonts w:hint="eastAsia"/>
                <w:sz w:val="18"/>
                <w:szCs w:val="18"/>
              </w:rPr>
              <w:t>线上清算标记</w:t>
            </w:r>
          </w:p>
        </w:tc>
        <w:tc>
          <w:tcPr>
            <w:tcW w:w="1417" w:type="dxa"/>
            <w:vAlign w:val="top"/>
          </w:tcPr>
          <w:p>
            <w:pPr>
              <w:rPr>
                <w:ins w:id="295" w:author="火云邪神1418612843 [2]" w:date="2020-07-19T16:34:48Z"/>
                <w:rFonts w:hint="eastAsia"/>
                <w:sz w:val="18"/>
                <w:szCs w:val="18"/>
              </w:rPr>
            </w:pPr>
            <w:r>
              <w:rPr>
                <w:rFonts w:hint="eastAsia"/>
                <w:sz w:val="18"/>
                <w:szCs w:val="18"/>
              </w:rPr>
              <w:t>STTLMMK</w:t>
            </w:r>
          </w:p>
        </w:tc>
        <w:tc>
          <w:tcPr>
            <w:tcW w:w="1044" w:type="dxa"/>
            <w:vAlign w:val="top"/>
          </w:tcPr>
          <w:p>
            <w:pPr>
              <w:rPr>
                <w:ins w:id="296" w:author="火云邪神1418612843 [2]" w:date="2020-07-19T16:34:48Z"/>
                <w:rFonts w:hint="eastAsia"/>
                <w:sz w:val="18"/>
                <w:szCs w:val="18"/>
              </w:rPr>
            </w:pPr>
            <w:r>
              <w:rPr>
                <w:rFonts w:hint="eastAsia"/>
                <w:sz w:val="18"/>
                <w:szCs w:val="18"/>
              </w:rPr>
              <w:t>M</w:t>
            </w:r>
          </w:p>
        </w:tc>
        <w:tc>
          <w:tcPr>
            <w:tcW w:w="1407" w:type="dxa"/>
            <w:vAlign w:val="top"/>
          </w:tcPr>
          <w:p>
            <w:pPr>
              <w:rPr>
                <w:ins w:id="297" w:author="火云邪神1418612843 [2]" w:date="2020-07-19T16:34:48Z"/>
                <w:rFonts w:hint="eastAsia"/>
                <w:sz w:val="18"/>
                <w:szCs w:val="18"/>
              </w:rPr>
            </w:pPr>
            <w:r>
              <w:rPr>
                <w:rFonts w:hint="eastAsia"/>
                <w:sz w:val="18"/>
                <w:szCs w:val="18"/>
              </w:rPr>
              <w:t>4</w:t>
            </w:r>
          </w:p>
        </w:tc>
        <w:tc>
          <w:tcPr>
            <w:tcW w:w="2290" w:type="dxa"/>
            <w:vAlign w:val="top"/>
          </w:tcPr>
          <w:p>
            <w:pPr>
              <w:widowControl w:val="0"/>
              <w:rPr>
                <w:rFonts w:hint="eastAsia"/>
                <w:sz w:val="18"/>
                <w:szCs w:val="18"/>
              </w:rPr>
            </w:pPr>
            <w:r>
              <w:rPr>
                <w:rFonts w:hint="eastAsia"/>
                <w:sz w:val="18"/>
                <w:szCs w:val="18"/>
              </w:rPr>
              <w:t>SM00：线上清算</w:t>
            </w:r>
          </w:p>
          <w:p>
            <w:pPr>
              <w:rPr>
                <w:ins w:id="298" w:author="火云邪神1418612843 [2]" w:date="2020-07-19T16:34:48Z"/>
                <w:rFonts w:hint="eastAsia"/>
                <w:sz w:val="18"/>
                <w:szCs w:val="18"/>
              </w:rPr>
            </w:pPr>
            <w:r>
              <w:rPr>
                <w:rFonts w:hint="eastAsia"/>
                <w:sz w:val="18"/>
                <w:szCs w:val="18"/>
              </w:rPr>
              <w:t>SM01：线下清算</w:t>
            </w:r>
          </w:p>
        </w:tc>
      </w:tr>
    </w:tbl>
    <w:p/>
    <w:p>
      <w:pPr>
        <w:pStyle w:val="7"/>
        <w:ind w:left="420" w:leftChars="200"/>
      </w:pPr>
      <w:r>
        <w:rPr>
          <w:rFonts w:hint="eastAsia"/>
        </w:rPr>
        <w:t>接口输出</w:t>
      </w:r>
    </w:p>
    <w:tbl>
      <w:tblPr>
        <w:tblStyle w:val="19"/>
        <w:tblW w:w="75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1417"/>
        <w:gridCol w:w="1044"/>
        <w:gridCol w:w="1407"/>
        <w:gridCol w:w="1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jc w:val="center"/>
              <w:rPr>
                <w:b/>
                <w:sz w:val="18"/>
                <w:szCs w:val="18"/>
              </w:rPr>
            </w:pPr>
            <w:r>
              <w:rPr>
                <w:rFonts w:hint="eastAsia"/>
                <w:b/>
                <w:sz w:val="18"/>
                <w:szCs w:val="18"/>
              </w:rPr>
              <w:t>参数名称</w:t>
            </w:r>
          </w:p>
        </w:tc>
        <w:tc>
          <w:tcPr>
            <w:tcW w:w="1417" w:type="dxa"/>
          </w:tcPr>
          <w:p>
            <w:pPr>
              <w:jc w:val="center"/>
              <w:rPr>
                <w:b/>
                <w:sz w:val="18"/>
                <w:szCs w:val="18"/>
              </w:rPr>
            </w:pPr>
            <w:r>
              <w:rPr>
                <w:rFonts w:hint="eastAsia"/>
                <w:b/>
                <w:sz w:val="18"/>
                <w:szCs w:val="18"/>
              </w:rPr>
              <w:t>参数</w:t>
            </w:r>
          </w:p>
        </w:tc>
        <w:tc>
          <w:tcPr>
            <w:tcW w:w="1044" w:type="dxa"/>
          </w:tcPr>
          <w:p>
            <w:pPr>
              <w:jc w:val="center"/>
              <w:rPr>
                <w:b/>
                <w:sz w:val="18"/>
                <w:szCs w:val="18"/>
              </w:rPr>
            </w:pPr>
            <w:r>
              <w:rPr>
                <w:rFonts w:hint="eastAsia"/>
                <w:b/>
                <w:sz w:val="18"/>
                <w:szCs w:val="18"/>
              </w:rPr>
              <w:t>必填</w:t>
            </w:r>
          </w:p>
        </w:tc>
        <w:tc>
          <w:tcPr>
            <w:tcW w:w="1407" w:type="dxa"/>
          </w:tcPr>
          <w:p>
            <w:pPr>
              <w:jc w:val="center"/>
              <w:rPr>
                <w:b/>
                <w:sz w:val="18"/>
                <w:szCs w:val="18"/>
              </w:rPr>
            </w:pPr>
            <w:r>
              <w:rPr>
                <w:rFonts w:hint="eastAsia"/>
                <w:b/>
                <w:sz w:val="18"/>
                <w:szCs w:val="18"/>
              </w:rPr>
              <w:t>长度</w:t>
            </w:r>
          </w:p>
        </w:tc>
        <w:tc>
          <w:tcPr>
            <w:tcW w:w="1408" w:type="dxa"/>
          </w:tcPr>
          <w:p>
            <w:pPr>
              <w:jc w:val="center"/>
              <w:rPr>
                <w:b/>
                <w:sz w:val="18"/>
                <w:szCs w:val="18"/>
              </w:rPr>
            </w:pPr>
            <w:r>
              <w:rPr>
                <w:rFonts w:hint="eastAsia"/>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应答码</w:t>
            </w:r>
          </w:p>
        </w:tc>
        <w:tc>
          <w:tcPr>
            <w:tcW w:w="1417" w:type="dxa"/>
          </w:tcPr>
          <w:p>
            <w:pPr>
              <w:rPr>
                <w:sz w:val="18"/>
                <w:szCs w:val="18"/>
              </w:rPr>
            </w:pPr>
            <w:r>
              <w:rPr>
                <w:rFonts w:hint="eastAsia" w:cs="宋体"/>
                <w:sz w:val="18"/>
                <w:szCs w:val="18"/>
              </w:rPr>
              <w:t>PTCWDH</w:t>
            </w:r>
          </w:p>
        </w:tc>
        <w:tc>
          <w:tcPr>
            <w:tcW w:w="1044" w:type="dxa"/>
          </w:tcPr>
          <w:p>
            <w:pPr>
              <w:rPr>
                <w:sz w:val="18"/>
                <w:szCs w:val="18"/>
              </w:rPr>
            </w:pPr>
            <w:r>
              <w:rPr>
                <w:sz w:val="18"/>
                <w:szCs w:val="18"/>
              </w:rPr>
              <w:t>M</w:t>
            </w:r>
          </w:p>
        </w:tc>
        <w:tc>
          <w:tcPr>
            <w:tcW w:w="1407" w:type="dxa"/>
          </w:tcPr>
          <w:p>
            <w:pPr>
              <w:rPr>
                <w:sz w:val="18"/>
                <w:szCs w:val="18"/>
              </w:rPr>
            </w:pPr>
            <w:r>
              <w:rPr>
                <w:rFonts w:hint="eastAsia"/>
                <w:sz w:val="18"/>
                <w:szCs w:val="18"/>
              </w:rPr>
              <w:t>4</w:t>
            </w:r>
          </w:p>
        </w:tc>
        <w:tc>
          <w:tcPr>
            <w:tcW w:w="1408" w:type="dxa"/>
          </w:tcPr>
          <w:p>
            <w:pPr>
              <w:pStyle w:val="22"/>
              <w:ind w:left="420" w:firstLine="0" w:firstLineChars="0"/>
              <w:rPr>
                <w:sz w:val="18"/>
                <w:szCs w:val="18"/>
              </w:rPr>
            </w:pPr>
            <w:r>
              <w:rPr>
                <w:rFonts w:hint="eastAsia"/>
                <w:sz w:val="18"/>
                <w:szCs w:val="18"/>
              </w:rPr>
              <w:t>0000表示成功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p>
        </w:tc>
        <w:tc>
          <w:tcPr>
            <w:tcW w:w="1417" w:type="dxa"/>
          </w:tcPr>
          <w:p>
            <w:pPr>
              <w:rPr>
                <w:sz w:val="18"/>
                <w:szCs w:val="18"/>
              </w:rPr>
            </w:pPr>
          </w:p>
        </w:tc>
        <w:tc>
          <w:tcPr>
            <w:tcW w:w="1044" w:type="dxa"/>
          </w:tcPr>
          <w:p>
            <w:pPr>
              <w:rPr>
                <w:sz w:val="18"/>
                <w:szCs w:val="18"/>
              </w:rPr>
            </w:pPr>
          </w:p>
        </w:tc>
        <w:tc>
          <w:tcPr>
            <w:tcW w:w="1407" w:type="dxa"/>
          </w:tcPr>
          <w:p>
            <w:pPr>
              <w:rPr>
                <w:sz w:val="18"/>
                <w:szCs w:val="18"/>
              </w:rPr>
            </w:pPr>
          </w:p>
        </w:tc>
        <w:tc>
          <w:tcPr>
            <w:tcW w:w="1408" w:type="dxa"/>
          </w:tcPr>
          <w:p>
            <w:pPr>
              <w:rPr>
                <w:sz w:val="18"/>
                <w:szCs w:val="18"/>
              </w:rPr>
            </w:pPr>
          </w:p>
        </w:tc>
      </w:tr>
    </w:tbl>
    <w:p/>
    <w:p/>
    <w:p/>
    <w:p>
      <w:pPr>
        <w:pStyle w:val="5"/>
        <w:numPr>
          <w:ilvl w:val="0"/>
          <w:numId w:val="3"/>
        </w:numPr>
        <w:ind w:left="284" w:firstLine="0"/>
      </w:pPr>
      <w:ins w:id="299" w:author="火云邪神1418612843 [2]" w:date="2020-07-16T17:17:13Z">
        <w:r>
          <w:rPr>
            <w:rFonts w:hint="eastAsia" w:cstheme="majorBidi"/>
            <w:b/>
            <w:bCs/>
            <w:sz w:val="32"/>
            <w:szCs w:val="32"/>
            <w:lang w:val="en-US" w:eastAsia="zh-CN"/>
          </w:rPr>
          <w:t>票交所收回票据</w:t>
        </w:r>
      </w:ins>
      <w:ins w:id="300" w:author="火云邪神1418612843 [2]" w:date="2020-07-16T17:17:13Z">
        <w:r>
          <w:rPr>
            <w:rFonts w:hint="eastAsia" w:asciiTheme="majorHAnsi" w:hAnsiTheme="majorHAnsi" w:eastAsiaTheme="majorEastAsia" w:cstheme="majorBidi"/>
            <w:b/>
            <w:bCs/>
            <w:sz w:val="32"/>
            <w:szCs w:val="32"/>
          </w:rPr>
          <w:t>记账指令</w:t>
        </w:r>
      </w:ins>
      <w:r>
        <w:rPr>
          <w:rFonts w:hint="eastAsia"/>
        </w:rPr>
        <w:t>（</w:t>
      </w:r>
      <w:ins w:id="301" w:author="火云邪神1418612843 [2]" w:date="2020-07-20T09:41:18Z">
        <w:r>
          <w:rPr>
            <w:rFonts w:hint="eastAsia"/>
            <w:lang w:val="en-US" w:eastAsia="zh-CN"/>
          </w:rPr>
          <w:t>C</w:t>
        </w:r>
      </w:ins>
      <w:ins w:id="302" w:author="火云邪神1418612843 [2]" w:date="2020-07-20T09:41:19Z">
        <w:r>
          <w:rPr>
            <w:rFonts w:hint="eastAsia"/>
            <w:lang w:val="en-US" w:eastAsia="zh-CN"/>
          </w:rPr>
          <w:t>MS</w:t>
        </w:r>
      </w:ins>
      <w:r>
        <w:rPr>
          <w:rFonts w:hint="eastAsia"/>
        </w:rPr>
        <w:t>30）</w:t>
      </w:r>
      <w:ins w:id="303" w:author="火云邪神1418612843 [2]" w:date="2020-07-17T17:11:53Z">
        <w:r>
          <w:rPr>
            <w:rFonts w:hint="eastAsia"/>
            <w:lang w:val="en-US" w:eastAsia="zh-CN"/>
          </w:rPr>
          <w:t>(</w:t>
        </w:r>
      </w:ins>
      <w:ins w:id="304" w:author="火云邪神1418612843 [2]" w:date="2020-07-17T17:12:11Z">
        <w:r>
          <w:rPr>
            <w:rFonts w:hint="eastAsia"/>
            <w:lang w:val="en-US" w:eastAsia="zh-CN"/>
          </w:rPr>
          <w:t>摊销</w:t>
        </w:r>
      </w:ins>
      <w:ins w:id="305" w:author="火云邪神1418612843 [2]" w:date="2020-07-17T17:11:53Z">
        <w:r>
          <w:rPr>
            <w:rFonts w:hint="eastAsia"/>
            <w:lang w:val="en-US" w:eastAsia="zh-CN"/>
          </w:rPr>
          <w:t>)</w:t>
        </w:r>
      </w:ins>
    </w:p>
    <w:p>
      <w:pPr>
        <w:rPr>
          <w:sz w:val="28"/>
          <w:szCs w:val="28"/>
        </w:rPr>
      </w:pPr>
      <w:r>
        <w:rPr>
          <w:rFonts w:hint="eastAsia"/>
          <w:sz w:val="28"/>
          <w:szCs w:val="28"/>
        </w:rPr>
        <w:t>(此接口主要处理三种交易类型，</w:t>
      </w:r>
      <w:ins w:id="306" w:author="火云邪神1418612843 [2]" w:date="2020-07-10T12:43:09Z">
        <w:r>
          <w:rPr>
            <w:rFonts w:hint="eastAsia"/>
            <w:sz w:val="28"/>
            <w:szCs w:val="28"/>
          </w:rPr>
          <w:t>票交所交易底下的提示付款-收回票款记账</w:t>
        </w:r>
      </w:ins>
      <w:ins w:id="307" w:author="火云邪神1418612843 [2]" w:date="2020-07-10T12:43:01Z">
        <w:r>
          <w:rPr>
            <w:rFonts w:hint="eastAsia" w:asciiTheme="minorHAnsi" w:hAnsiTheme="minorHAnsi" w:eastAsiaTheme="minorEastAsia"/>
            <w:sz w:val="28"/>
            <w:szCs w:val="28"/>
          </w:rPr>
          <w:t>02-到期收款</w:t>
        </w:r>
      </w:ins>
      <w:ins w:id="308" w:author="火云邪神1418612843 [2]" w:date="2020-07-10T12:43:52Z">
        <w:r>
          <w:rPr>
            <w:rFonts w:hint="eastAsia"/>
            <w:sz w:val="28"/>
            <w:szCs w:val="28"/>
            <w:lang w:eastAsia="zh-CN"/>
          </w:rPr>
          <w:t>。</w:t>
        </w:r>
      </w:ins>
      <w:r>
        <w:rPr>
          <w:rFonts w:hint="eastAsia"/>
          <w:sz w:val="28"/>
          <w:szCs w:val="28"/>
        </w:rPr>
        <w:t>)</w:t>
      </w:r>
    </w:p>
    <w:p>
      <w:pPr>
        <w:pStyle w:val="7"/>
        <w:ind w:left="420" w:leftChars="200"/>
        <w:rPr>
          <w:rFonts w:hint="eastAsia" w:eastAsiaTheme="minorEastAsia"/>
          <w:lang w:val="en-US" w:eastAsia="zh-CN"/>
        </w:rPr>
      </w:pPr>
      <w:r>
        <w:t>接口输入</w:t>
      </w:r>
    </w:p>
    <w:tbl>
      <w:tblPr>
        <w:tblStyle w:val="19"/>
        <w:tblW w:w="75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1417"/>
        <w:gridCol w:w="1044"/>
        <w:gridCol w:w="1407"/>
        <w:gridCol w:w="1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jc w:val="center"/>
              <w:rPr>
                <w:b/>
                <w:sz w:val="18"/>
                <w:szCs w:val="18"/>
              </w:rPr>
            </w:pPr>
            <w:r>
              <w:rPr>
                <w:rFonts w:hint="eastAsia"/>
                <w:b/>
                <w:sz w:val="18"/>
                <w:szCs w:val="18"/>
              </w:rPr>
              <w:t>参数名称</w:t>
            </w:r>
          </w:p>
        </w:tc>
        <w:tc>
          <w:tcPr>
            <w:tcW w:w="1417" w:type="dxa"/>
          </w:tcPr>
          <w:p>
            <w:pPr>
              <w:jc w:val="center"/>
              <w:rPr>
                <w:b/>
                <w:sz w:val="18"/>
                <w:szCs w:val="18"/>
              </w:rPr>
            </w:pPr>
            <w:r>
              <w:rPr>
                <w:rFonts w:hint="eastAsia"/>
                <w:b/>
                <w:sz w:val="18"/>
                <w:szCs w:val="18"/>
              </w:rPr>
              <w:t>参数</w:t>
            </w:r>
          </w:p>
        </w:tc>
        <w:tc>
          <w:tcPr>
            <w:tcW w:w="1044" w:type="dxa"/>
          </w:tcPr>
          <w:p>
            <w:pPr>
              <w:jc w:val="center"/>
              <w:rPr>
                <w:b/>
                <w:sz w:val="18"/>
                <w:szCs w:val="18"/>
              </w:rPr>
            </w:pPr>
            <w:r>
              <w:rPr>
                <w:rFonts w:hint="eastAsia"/>
                <w:b/>
                <w:sz w:val="18"/>
                <w:szCs w:val="18"/>
              </w:rPr>
              <w:t>必填</w:t>
            </w:r>
          </w:p>
        </w:tc>
        <w:tc>
          <w:tcPr>
            <w:tcW w:w="1407" w:type="dxa"/>
          </w:tcPr>
          <w:p>
            <w:pPr>
              <w:jc w:val="center"/>
              <w:rPr>
                <w:b/>
                <w:sz w:val="18"/>
                <w:szCs w:val="18"/>
              </w:rPr>
            </w:pPr>
            <w:r>
              <w:rPr>
                <w:rFonts w:hint="eastAsia"/>
                <w:b/>
                <w:sz w:val="18"/>
                <w:szCs w:val="18"/>
              </w:rPr>
              <w:t>长度</w:t>
            </w:r>
          </w:p>
        </w:tc>
        <w:tc>
          <w:tcPr>
            <w:tcW w:w="1408" w:type="dxa"/>
          </w:tcPr>
          <w:p>
            <w:pPr>
              <w:jc w:val="center"/>
              <w:rPr>
                <w:b/>
                <w:sz w:val="18"/>
                <w:szCs w:val="18"/>
              </w:rPr>
            </w:pPr>
            <w:r>
              <w:rPr>
                <w:rFonts w:hint="eastAsia"/>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记账金额</w:t>
            </w:r>
          </w:p>
        </w:tc>
        <w:tc>
          <w:tcPr>
            <w:tcW w:w="1417" w:type="dxa"/>
          </w:tcPr>
          <w:p>
            <w:pPr>
              <w:rPr>
                <w:sz w:val="18"/>
                <w:szCs w:val="18"/>
              </w:rPr>
            </w:pPr>
            <w:r>
              <w:rPr>
                <w:rFonts w:hint="eastAsia"/>
                <w:sz w:val="18"/>
                <w:szCs w:val="18"/>
              </w:rPr>
              <w:t>JZJE</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13,2</w:t>
            </w:r>
          </w:p>
        </w:tc>
        <w:tc>
          <w:tcPr>
            <w:tcW w:w="1408" w:type="dxa"/>
          </w:tcPr>
          <w:p>
            <w:pPr>
              <w:rPr>
                <w:sz w:val="18"/>
                <w:szCs w:val="18"/>
              </w:rPr>
            </w:pPr>
            <w:r>
              <w:rPr>
                <w:rFonts w:hint="eastAsia"/>
                <w:sz w:val="18"/>
                <w:szCs w:val="18"/>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业务类型</w:t>
            </w:r>
          </w:p>
        </w:tc>
        <w:tc>
          <w:tcPr>
            <w:tcW w:w="1417" w:type="dxa"/>
          </w:tcPr>
          <w:p>
            <w:pPr>
              <w:rPr>
                <w:sz w:val="18"/>
                <w:szCs w:val="18"/>
              </w:rPr>
            </w:pPr>
            <w:r>
              <w:rPr>
                <w:sz w:val="18"/>
                <w:szCs w:val="18"/>
              </w:rPr>
              <w:t>ZHZHLX</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2</w:t>
            </w:r>
          </w:p>
        </w:tc>
        <w:tc>
          <w:tcPr>
            <w:tcW w:w="1408" w:type="dxa"/>
          </w:tcPr>
          <w:p>
            <w:pPr>
              <w:rPr>
                <w:sz w:val="18"/>
                <w:szCs w:val="18"/>
              </w:rPr>
            </w:pPr>
            <w:r>
              <w:rPr>
                <w:rFonts w:hint="eastAsia"/>
                <w:sz w:val="18"/>
                <w:szCs w:val="18"/>
              </w:rPr>
              <w:t>02-到期收款</w:t>
            </w:r>
            <w:ins w:id="309" w:author="火云邪神1418612843 [2]" w:date="2020-07-10T12:39:27Z">
              <w:r>
                <w:rPr>
                  <w:rFonts w:hint="eastAsia"/>
                  <w:sz w:val="18"/>
                  <w:szCs w:val="18"/>
                  <w:lang w:val="en-US" w:eastAsia="zh-CN"/>
                </w:rPr>
                <w:t>(票交所业务底下</w:t>
              </w:r>
            </w:ins>
            <w:ins w:id="310" w:author="火云邪神1418612843 [2]" w:date="2020-07-10T12:40:04Z">
              <w:r>
                <w:rPr>
                  <w:rFonts w:hint="eastAsia"/>
                  <w:sz w:val="18"/>
                  <w:szCs w:val="18"/>
                  <w:lang w:val="en-US" w:eastAsia="zh-CN"/>
                </w:rPr>
                <w:t>收回</w:t>
              </w:r>
            </w:ins>
            <w:ins w:id="311" w:author="火云邪神1418612843 [2]" w:date="2020-07-10T12:40:06Z">
              <w:r>
                <w:rPr>
                  <w:rFonts w:hint="eastAsia"/>
                  <w:sz w:val="18"/>
                  <w:szCs w:val="18"/>
                  <w:lang w:val="en-US" w:eastAsia="zh-CN"/>
                </w:rPr>
                <w:t>票款</w:t>
              </w:r>
            </w:ins>
            <w:ins w:id="312" w:author="火云邪神1418612843 [2]" w:date="2020-07-10T12:39:27Z">
              <w:r>
                <w:rPr>
                  <w:rFonts w:hint="eastAsia" w:asciiTheme="minorHAnsi" w:hAnsiTheme="minorHAnsi" w:eastAsiaTheme="minorEastAsia"/>
                  <w:i w:val="0"/>
                  <w:sz w:val="18"/>
                  <w:szCs w:val="18"/>
                </w:rPr>
                <w:t>记账</w:t>
              </w:r>
            </w:ins>
            <w:ins w:id="313" w:author="火云邪神1418612843 [2]" w:date="2020-07-10T12:39:27Z">
              <w:r>
                <w:rPr>
                  <w:rFonts w:hint="eastAsia"/>
                  <w:sz w:val="18"/>
                  <w:szCs w:val="18"/>
                  <w:lang w:val="en-US" w:eastAsia="zh-CN"/>
                </w:rPr>
                <w: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操作员编号</w:t>
            </w:r>
          </w:p>
        </w:tc>
        <w:tc>
          <w:tcPr>
            <w:tcW w:w="1417" w:type="dxa"/>
          </w:tcPr>
          <w:p>
            <w:pPr>
              <w:rPr>
                <w:sz w:val="18"/>
                <w:szCs w:val="18"/>
              </w:rPr>
            </w:pPr>
            <w:r>
              <w:rPr>
                <w:rFonts w:hint="eastAsia"/>
                <w:sz w:val="18"/>
                <w:szCs w:val="18"/>
              </w:rPr>
              <w:t>OPERID</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6</w:t>
            </w:r>
          </w:p>
        </w:tc>
        <w:tc>
          <w:tcPr>
            <w:tcW w:w="1408"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电子票号</w:t>
            </w:r>
            <w:r>
              <w:rPr>
                <w:rFonts w:hint="eastAsia"/>
                <w:sz w:val="18"/>
                <w:szCs w:val="18"/>
              </w:rPr>
              <w:tab/>
            </w:r>
          </w:p>
        </w:tc>
        <w:tc>
          <w:tcPr>
            <w:tcW w:w="1417" w:type="dxa"/>
          </w:tcPr>
          <w:p>
            <w:pPr>
              <w:rPr>
                <w:sz w:val="18"/>
                <w:szCs w:val="18"/>
              </w:rPr>
            </w:pPr>
            <w:r>
              <w:rPr>
                <w:rFonts w:hint="eastAsia"/>
                <w:sz w:val="18"/>
                <w:szCs w:val="18"/>
              </w:rPr>
              <w:t>SHPJBH</w:t>
            </w:r>
          </w:p>
        </w:tc>
        <w:tc>
          <w:tcPr>
            <w:tcW w:w="1044" w:type="dxa"/>
          </w:tcPr>
          <w:p>
            <w:pPr>
              <w:rPr>
                <w:sz w:val="18"/>
                <w:szCs w:val="18"/>
              </w:rPr>
            </w:pPr>
            <w:r>
              <w:rPr>
                <w:rFonts w:hint="eastAsia"/>
                <w:sz w:val="18"/>
                <w:szCs w:val="18"/>
              </w:rPr>
              <w:t>M</w:t>
            </w:r>
          </w:p>
        </w:tc>
        <w:tc>
          <w:tcPr>
            <w:tcW w:w="1407" w:type="dxa"/>
          </w:tcPr>
          <w:p>
            <w:pPr>
              <w:rPr>
                <w:sz w:val="18"/>
                <w:szCs w:val="18"/>
              </w:rPr>
            </w:pPr>
            <w:r>
              <w:rPr>
                <w:rFonts w:hint="eastAsia"/>
                <w:sz w:val="18"/>
                <w:szCs w:val="18"/>
              </w:rPr>
              <w:t>30</w:t>
            </w:r>
          </w:p>
        </w:tc>
        <w:tc>
          <w:tcPr>
            <w:tcW w:w="1408" w:type="dxa"/>
          </w:tcPr>
          <w:p>
            <w:pPr>
              <w:rPr>
                <w:sz w:val="18"/>
                <w:szCs w:val="18"/>
              </w:rPr>
            </w:pPr>
          </w:p>
        </w:tc>
      </w:tr>
    </w:tbl>
    <w:p/>
    <w:p>
      <w:pPr>
        <w:pStyle w:val="7"/>
        <w:ind w:left="420" w:leftChars="200"/>
      </w:pPr>
      <w:r>
        <w:rPr>
          <w:rFonts w:hint="eastAsia"/>
        </w:rPr>
        <w:t>接口输出</w:t>
      </w:r>
    </w:p>
    <w:tbl>
      <w:tblPr>
        <w:tblStyle w:val="19"/>
        <w:tblW w:w="75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1417"/>
        <w:gridCol w:w="1044"/>
        <w:gridCol w:w="1407"/>
        <w:gridCol w:w="1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jc w:val="center"/>
              <w:rPr>
                <w:b/>
                <w:sz w:val="18"/>
                <w:szCs w:val="18"/>
              </w:rPr>
            </w:pPr>
            <w:r>
              <w:rPr>
                <w:rFonts w:hint="eastAsia"/>
                <w:b/>
                <w:sz w:val="18"/>
                <w:szCs w:val="18"/>
              </w:rPr>
              <w:t>参数名称</w:t>
            </w:r>
          </w:p>
        </w:tc>
        <w:tc>
          <w:tcPr>
            <w:tcW w:w="1417" w:type="dxa"/>
          </w:tcPr>
          <w:p>
            <w:pPr>
              <w:jc w:val="center"/>
              <w:rPr>
                <w:b/>
                <w:sz w:val="18"/>
                <w:szCs w:val="18"/>
              </w:rPr>
            </w:pPr>
            <w:r>
              <w:rPr>
                <w:rFonts w:hint="eastAsia"/>
                <w:b/>
                <w:sz w:val="18"/>
                <w:szCs w:val="18"/>
              </w:rPr>
              <w:t>参数</w:t>
            </w:r>
          </w:p>
        </w:tc>
        <w:tc>
          <w:tcPr>
            <w:tcW w:w="1044" w:type="dxa"/>
          </w:tcPr>
          <w:p>
            <w:pPr>
              <w:jc w:val="center"/>
              <w:rPr>
                <w:b/>
                <w:sz w:val="18"/>
                <w:szCs w:val="18"/>
              </w:rPr>
            </w:pPr>
            <w:r>
              <w:rPr>
                <w:rFonts w:hint="eastAsia"/>
                <w:b/>
                <w:sz w:val="18"/>
                <w:szCs w:val="18"/>
              </w:rPr>
              <w:t>必填</w:t>
            </w:r>
          </w:p>
        </w:tc>
        <w:tc>
          <w:tcPr>
            <w:tcW w:w="1407" w:type="dxa"/>
          </w:tcPr>
          <w:p>
            <w:pPr>
              <w:jc w:val="center"/>
              <w:rPr>
                <w:b/>
                <w:sz w:val="18"/>
                <w:szCs w:val="18"/>
              </w:rPr>
            </w:pPr>
            <w:r>
              <w:rPr>
                <w:rFonts w:hint="eastAsia"/>
                <w:b/>
                <w:sz w:val="18"/>
                <w:szCs w:val="18"/>
              </w:rPr>
              <w:t>长度</w:t>
            </w:r>
          </w:p>
        </w:tc>
        <w:tc>
          <w:tcPr>
            <w:tcW w:w="1408" w:type="dxa"/>
          </w:tcPr>
          <w:p>
            <w:pPr>
              <w:jc w:val="center"/>
              <w:rPr>
                <w:b/>
                <w:sz w:val="18"/>
                <w:szCs w:val="18"/>
              </w:rPr>
            </w:pPr>
            <w:r>
              <w:rPr>
                <w:rFonts w:hint="eastAsia"/>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2" w:type="dxa"/>
          </w:tcPr>
          <w:p>
            <w:pPr>
              <w:rPr>
                <w:sz w:val="18"/>
                <w:szCs w:val="18"/>
              </w:rPr>
            </w:pPr>
            <w:r>
              <w:rPr>
                <w:rFonts w:hint="eastAsia"/>
                <w:sz w:val="18"/>
                <w:szCs w:val="18"/>
              </w:rPr>
              <w:t>应答码</w:t>
            </w:r>
          </w:p>
        </w:tc>
        <w:tc>
          <w:tcPr>
            <w:tcW w:w="1417" w:type="dxa"/>
          </w:tcPr>
          <w:p>
            <w:pPr>
              <w:rPr>
                <w:sz w:val="18"/>
                <w:szCs w:val="18"/>
              </w:rPr>
            </w:pPr>
            <w:r>
              <w:rPr>
                <w:rFonts w:hint="eastAsia" w:cs="宋体"/>
                <w:sz w:val="18"/>
                <w:szCs w:val="18"/>
              </w:rPr>
              <w:t>PTCWDH</w:t>
            </w:r>
          </w:p>
        </w:tc>
        <w:tc>
          <w:tcPr>
            <w:tcW w:w="1044" w:type="dxa"/>
          </w:tcPr>
          <w:p>
            <w:pPr>
              <w:rPr>
                <w:sz w:val="18"/>
                <w:szCs w:val="18"/>
              </w:rPr>
            </w:pPr>
            <w:r>
              <w:rPr>
                <w:sz w:val="18"/>
                <w:szCs w:val="18"/>
              </w:rPr>
              <w:t>M</w:t>
            </w:r>
          </w:p>
        </w:tc>
        <w:tc>
          <w:tcPr>
            <w:tcW w:w="1407" w:type="dxa"/>
          </w:tcPr>
          <w:p>
            <w:pPr>
              <w:rPr>
                <w:sz w:val="18"/>
                <w:szCs w:val="18"/>
              </w:rPr>
            </w:pPr>
            <w:r>
              <w:rPr>
                <w:rFonts w:hint="eastAsia"/>
                <w:sz w:val="18"/>
                <w:szCs w:val="18"/>
              </w:rPr>
              <w:t>4</w:t>
            </w:r>
          </w:p>
        </w:tc>
        <w:tc>
          <w:tcPr>
            <w:tcW w:w="1408" w:type="dxa"/>
          </w:tcPr>
          <w:p>
            <w:pPr>
              <w:pStyle w:val="22"/>
              <w:ind w:left="420" w:firstLine="0" w:firstLineChars="0"/>
              <w:rPr>
                <w:sz w:val="18"/>
                <w:szCs w:val="18"/>
              </w:rPr>
            </w:pPr>
            <w:r>
              <w:rPr>
                <w:rFonts w:hint="eastAsia"/>
                <w:sz w:val="18"/>
                <w:szCs w:val="18"/>
              </w:rPr>
              <w:t>0000表示成功</w:t>
            </w:r>
          </w:p>
        </w:tc>
      </w:tr>
    </w:tbl>
    <w:p/>
    <w:p>
      <w:pPr>
        <w:rPr>
          <w:ins w:id="314" w:author="火云邪神1418612843 [2]" w:date="2020-07-10T13:31:38Z"/>
        </w:rPr>
      </w:pPr>
    </w:p>
    <w:p>
      <w:pPr>
        <w:pStyle w:val="5"/>
        <w:numPr>
          <w:ilvl w:val="-1"/>
          <w:numId w:val="0"/>
        </w:numPr>
        <w:ind w:left="284" w:firstLine="0"/>
        <w:rPr>
          <w:ins w:id="315" w:author="火云邪神1418612843 [2]" w:date="2020-07-10T13:31:39Z"/>
        </w:rPr>
      </w:pPr>
      <w:ins w:id="316" w:author="火云邪神1418612843 [2]" w:date="2020-07-19T16:45:02Z">
        <w:r>
          <w:rPr>
            <w:rFonts w:hint="eastAsia"/>
            <w:lang w:val="en-US" w:eastAsia="zh-CN"/>
          </w:rPr>
          <w:t>9</w:t>
        </w:r>
      </w:ins>
      <w:ins w:id="317" w:author="火云邪神1418612843 [2]" w:date="2020-07-10T13:31:51Z">
        <w:r>
          <w:rPr>
            <w:rFonts w:hint="eastAsia"/>
            <w:lang w:val="en-US" w:eastAsia="zh-CN"/>
          </w:rPr>
          <w:t>.</w:t>
        </w:r>
      </w:ins>
      <w:ins w:id="318" w:author="火云邪神1418612843 [2]" w:date="2020-07-10T13:31:39Z">
        <w:r>
          <w:rPr>
            <w:rFonts w:hint="eastAsia"/>
          </w:rPr>
          <w:t>银承到期</w:t>
        </w:r>
      </w:ins>
      <w:ins w:id="319" w:author="火云邪神1418612843 [2]" w:date="2020-07-10T13:32:18Z">
        <w:r>
          <w:rPr>
            <w:rFonts w:hint="eastAsia"/>
            <w:lang w:val="en-US" w:eastAsia="zh-CN"/>
          </w:rPr>
          <w:t>手动</w:t>
        </w:r>
      </w:ins>
      <w:ins w:id="320" w:author="火云邪神1418612843 [2]" w:date="2020-07-10T13:32:28Z">
        <w:r>
          <w:rPr>
            <w:rFonts w:hint="eastAsia"/>
            <w:lang w:val="en-US" w:eastAsia="zh-CN"/>
          </w:rPr>
          <w:t>扣款</w:t>
        </w:r>
      </w:ins>
      <w:ins w:id="321" w:author="火云邪神1418612843 [2]" w:date="2020-07-10T13:32:29Z">
        <w:r>
          <w:rPr>
            <w:rFonts w:hint="eastAsia"/>
            <w:lang w:val="en-US" w:eastAsia="zh-CN"/>
          </w:rPr>
          <w:t>生产</w:t>
        </w:r>
      </w:ins>
      <w:ins w:id="322" w:author="火云邪神1418612843 [2]" w:date="2020-07-10T13:32:30Z">
        <w:r>
          <w:rPr>
            <w:rFonts w:hint="eastAsia"/>
            <w:lang w:val="en-US" w:eastAsia="zh-CN"/>
          </w:rPr>
          <w:t>代办</w:t>
        </w:r>
      </w:ins>
      <w:ins w:id="323" w:author="火云邪神1418612843 [2]" w:date="2020-07-10T13:31:39Z">
        <w:r>
          <w:rPr>
            <w:rFonts w:hint="eastAsia"/>
          </w:rPr>
          <w:t>(</w:t>
        </w:r>
      </w:ins>
      <w:ins w:id="324" w:author="火云邪神1418612843 [2]" w:date="2020-07-20T09:41:35Z">
        <w:r>
          <w:rPr>
            <w:rFonts w:hint="eastAsia"/>
            <w:lang w:val="en-US" w:eastAsia="zh-CN"/>
          </w:rPr>
          <w:t>CM</w:t>
        </w:r>
      </w:ins>
      <w:ins w:id="325" w:author="火云邪神1418612843 [2]" w:date="2020-07-20T09:41:36Z">
        <w:r>
          <w:rPr>
            <w:rFonts w:hint="eastAsia"/>
            <w:lang w:val="en-US" w:eastAsia="zh-CN"/>
          </w:rPr>
          <w:t>S</w:t>
        </w:r>
      </w:ins>
      <w:ins w:id="326" w:author="火云邪神1418612843 [2]" w:date="2020-07-10T13:31:39Z">
        <w:r>
          <w:rPr>
            <w:rFonts w:hint="eastAsia"/>
          </w:rPr>
          <w:t>38)</w:t>
        </w:r>
      </w:ins>
    </w:p>
    <w:p>
      <w:pPr>
        <w:rPr>
          <w:ins w:id="327" w:author="火云邪神1418612843 [2]" w:date="2020-07-10T13:31:39Z"/>
          <w:rFonts w:hint="eastAsia"/>
          <w:sz w:val="28"/>
          <w:szCs w:val="28"/>
          <w:lang w:val="en-US" w:eastAsia="zh-CN"/>
        </w:rPr>
      </w:pPr>
      <w:ins w:id="328" w:author="火云邪神1418612843 [2]" w:date="2020-07-10T13:31:39Z">
        <w:r>
          <w:rPr>
            <w:rFonts w:hint="eastAsia"/>
            <w:sz w:val="18"/>
            <w:szCs w:val="18"/>
            <w:lang w:val="en-US" w:eastAsia="zh-CN"/>
          </w:rPr>
          <w:t>（</w:t>
        </w:r>
      </w:ins>
      <w:ins w:id="329" w:author="火云邪神1418612843 [2]" w:date="2020-07-10T13:31:39Z">
        <w:r>
          <w:rPr>
            <w:rFonts w:hint="eastAsia"/>
            <w:sz w:val="28"/>
            <w:szCs w:val="28"/>
            <w:lang w:val="en-US" w:eastAsia="zh-CN"/>
          </w:rPr>
          <w:t>自动备款和手动扣备款都是调用此逻辑，自动备款是有定时任务凌晨04:00:00到09:00:00，每五分钟执行一次，在票据中调用的定时任务类是com.ruimin.ifb.job.pro</w:t>
        </w:r>
      </w:ins>
      <w:ins w:id="330" w:author="火云邪神1418612843 [2]" w:date="2020-07-19T19:23:58Z">
        <w:r>
          <w:rPr>
            <w:rFonts w:hint="eastAsia"/>
            <w:sz w:val="28"/>
            <w:szCs w:val="28"/>
            <w:lang w:val="en-US" w:eastAsia="zh-CN"/>
          </w:rPr>
          <w:t>CIS</w:t>
        </w:r>
      </w:ins>
      <w:ins w:id="331" w:author="火云邪神1418612843 [2]" w:date="2020-07-10T13:31:39Z">
        <w:r>
          <w:rPr>
            <w:rFonts w:hint="eastAsia"/>
            <w:sz w:val="28"/>
            <w:szCs w:val="28"/>
            <w:lang w:val="en-US" w:eastAsia="zh-CN"/>
          </w:rPr>
          <w:t>ss.AcptExpirePayJob，手动扣备款是通过页面按钮，有发送信贷不生成代办调用的是处理方式 01-扣款，发送信贷生成代办调用的是 02-生成代办</w:t>
        </w:r>
      </w:ins>
      <w:ins w:id="332" w:author="火云邪神1418612843 [2]" w:date="2020-07-10T13:33:17Z">
        <w:r>
          <w:rPr>
            <w:rFonts w:hint="eastAsia"/>
            <w:sz w:val="28"/>
            <w:szCs w:val="28"/>
            <w:lang w:val="en-US" w:eastAsia="zh-CN"/>
          </w:rPr>
          <w:t>,</w:t>
        </w:r>
      </w:ins>
      <w:ins w:id="333" w:author="火云邪神1418612843 [2]" w:date="2020-07-10T13:33:22Z">
        <w:r>
          <w:rPr>
            <w:rFonts w:hint="eastAsia"/>
            <w:sz w:val="28"/>
            <w:szCs w:val="28"/>
            <w:lang w:val="en-US" w:eastAsia="zh-CN"/>
          </w:rPr>
          <w:t>现在</w:t>
        </w:r>
      </w:ins>
      <w:ins w:id="334" w:author="火云邪神1418612843 [2]" w:date="2020-07-10T13:33:23Z">
        <w:r>
          <w:rPr>
            <w:rFonts w:hint="eastAsia"/>
            <w:sz w:val="28"/>
            <w:szCs w:val="28"/>
            <w:lang w:val="en-US" w:eastAsia="zh-CN"/>
          </w:rPr>
          <w:t>改造</w:t>
        </w:r>
      </w:ins>
      <w:ins w:id="335" w:author="火云邪神1418612843 [2]" w:date="2020-07-10T13:33:24Z">
        <w:r>
          <w:rPr>
            <w:rFonts w:hint="eastAsia"/>
            <w:sz w:val="28"/>
            <w:szCs w:val="28"/>
            <w:lang w:val="en-US" w:eastAsia="zh-CN"/>
          </w:rPr>
          <w:t>成</w:t>
        </w:r>
      </w:ins>
      <w:ins w:id="336" w:author="火云邪神1418612843 [2]" w:date="2020-07-10T13:33:31Z">
        <w:r>
          <w:rPr>
            <w:rFonts w:hint="eastAsia"/>
            <w:sz w:val="28"/>
            <w:szCs w:val="28"/>
            <w:lang w:val="en-US" w:eastAsia="zh-CN"/>
          </w:rPr>
          <w:t>保留</w:t>
        </w:r>
      </w:ins>
      <w:ins w:id="337" w:author="火云邪神1418612843 [2]" w:date="2020-07-10T13:33:32Z">
        <w:r>
          <w:rPr>
            <w:rFonts w:hint="eastAsia"/>
            <w:sz w:val="28"/>
            <w:szCs w:val="28"/>
            <w:lang w:val="en-US" w:eastAsia="zh-CN"/>
          </w:rPr>
          <w:t>0</w:t>
        </w:r>
      </w:ins>
      <w:ins w:id="338" w:author="火云邪神1418612843 [2]" w:date="2020-07-10T13:33:33Z">
        <w:r>
          <w:rPr>
            <w:rFonts w:hint="eastAsia"/>
            <w:sz w:val="28"/>
            <w:szCs w:val="28"/>
            <w:lang w:val="en-US" w:eastAsia="zh-CN"/>
          </w:rPr>
          <w:t>2</w:t>
        </w:r>
      </w:ins>
      <w:ins w:id="339" w:author="火云邪神1418612843 [2]" w:date="2020-07-10T13:33:34Z">
        <w:r>
          <w:rPr>
            <w:rFonts w:hint="eastAsia"/>
            <w:sz w:val="28"/>
            <w:szCs w:val="28"/>
            <w:lang w:val="en-US" w:eastAsia="zh-CN"/>
          </w:rPr>
          <w:t>去除</w:t>
        </w:r>
      </w:ins>
      <w:ins w:id="340" w:author="火云邪神1418612843 [2]" w:date="2020-07-10T13:33:36Z">
        <w:r>
          <w:rPr>
            <w:rFonts w:hint="eastAsia"/>
            <w:sz w:val="28"/>
            <w:szCs w:val="28"/>
            <w:lang w:val="en-US" w:eastAsia="zh-CN"/>
          </w:rPr>
          <w:t>01</w:t>
        </w:r>
      </w:ins>
      <w:ins w:id="341" w:author="火云邪神1418612843 [2]" w:date="2020-07-10T13:31:39Z">
        <w:r>
          <w:rPr>
            <w:rFonts w:hint="eastAsia"/>
            <w:sz w:val="28"/>
            <w:szCs w:val="28"/>
            <w:lang w:val="en-US" w:eastAsia="zh-CN"/>
          </w:rPr>
          <w:t>）</w:t>
        </w:r>
      </w:ins>
    </w:p>
    <w:p>
      <w:pPr>
        <w:pStyle w:val="7"/>
        <w:ind w:left="420" w:leftChars="200"/>
        <w:rPr>
          <w:ins w:id="342" w:author="火云邪神1418612843 [2]" w:date="2020-07-10T13:31:39Z"/>
        </w:rPr>
      </w:pPr>
      <w:ins w:id="343" w:author="火云邪神1418612843 [2]" w:date="2020-07-10T13:31:39Z">
        <w:r>
          <w:rPr/>
          <w:t>接口输入</w:t>
        </w:r>
      </w:ins>
    </w:p>
    <w:tbl>
      <w:tblPr>
        <w:tblStyle w:val="19"/>
        <w:tblW w:w="85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1417"/>
        <w:gridCol w:w="1044"/>
        <w:gridCol w:w="1044"/>
        <w:gridCol w:w="1407"/>
        <w:gridCol w:w="1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344" w:author="火云邪神1418612843 [2]" w:date="2020-07-10T13:31:39Z"/>
        </w:trPr>
        <w:tc>
          <w:tcPr>
            <w:tcW w:w="2232" w:type="dxa"/>
          </w:tcPr>
          <w:p>
            <w:pPr>
              <w:jc w:val="center"/>
              <w:rPr>
                <w:ins w:id="345" w:author="火云邪神1418612843 [2]" w:date="2020-07-10T13:31:39Z"/>
                <w:b/>
                <w:sz w:val="18"/>
                <w:szCs w:val="18"/>
              </w:rPr>
            </w:pPr>
            <w:ins w:id="346" w:author="火云邪神1418612843 [2]" w:date="2020-07-10T13:31:39Z">
              <w:r>
                <w:rPr>
                  <w:rFonts w:hint="eastAsia"/>
                  <w:b/>
                  <w:sz w:val="18"/>
                  <w:szCs w:val="18"/>
                </w:rPr>
                <w:t>参数名称</w:t>
              </w:r>
            </w:ins>
          </w:p>
        </w:tc>
        <w:tc>
          <w:tcPr>
            <w:tcW w:w="1417" w:type="dxa"/>
          </w:tcPr>
          <w:p>
            <w:pPr>
              <w:jc w:val="center"/>
              <w:rPr>
                <w:ins w:id="347" w:author="火云邪神1418612843 [2]" w:date="2020-07-10T13:31:39Z"/>
                <w:b/>
                <w:sz w:val="18"/>
                <w:szCs w:val="18"/>
              </w:rPr>
            </w:pPr>
            <w:ins w:id="348" w:author="火云邪神1418612843 [2]" w:date="2020-07-10T13:31:39Z">
              <w:r>
                <w:rPr>
                  <w:rFonts w:hint="eastAsia"/>
                  <w:b/>
                  <w:sz w:val="18"/>
                  <w:szCs w:val="18"/>
                </w:rPr>
                <w:t>参数</w:t>
              </w:r>
            </w:ins>
          </w:p>
        </w:tc>
        <w:tc>
          <w:tcPr>
            <w:tcW w:w="1044" w:type="dxa"/>
          </w:tcPr>
          <w:p>
            <w:pPr>
              <w:jc w:val="center"/>
              <w:rPr>
                <w:ins w:id="349" w:author="火云邪神1418612843 [2]" w:date="2020-07-10T13:31:39Z"/>
                <w:rFonts w:hint="eastAsia"/>
                <w:b/>
                <w:sz w:val="18"/>
                <w:szCs w:val="18"/>
              </w:rPr>
            </w:pPr>
          </w:p>
        </w:tc>
        <w:tc>
          <w:tcPr>
            <w:tcW w:w="1044" w:type="dxa"/>
          </w:tcPr>
          <w:p>
            <w:pPr>
              <w:jc w:val="center"/>
              <w:rPr>
                <w:ins w:id="350" w:author="火云邪神1418612843 [2]" w:date="2020-07-10T13:31:39Z"/>
                <w:b/>
                <w:sz w:val="18"/>
                <w:szCs w:val="18"/>
              </w:rPr>
            </w:pPr>
            <w:ins w:id="351" w:author="火云邪神1418612843 [2]" w:date="2020-07-10T13:31:39Z">
              <w:r>
                <w:rPr>
                  <w:rFonts w:hint="eastAsia"/>
                  <w:b/>
                  <w:sz w:val="18"/>
                  <w:szCs w:val="18"/>
                </w:rPr>
                <w:t>必填</w:t>
              </w:r>
            </w:ins>
          </w:p>
        </w:tc>
        <w:tc>
          <w:tcPr>
            <w:tcW w:w="1407" w:type="dxa"/>
          </w:tcPr>
          <w:p>
            <w:pPr>
              <w:jc w:val="center"/>
              <w:rPr>
                <w:ins w:id="352" w:author="火云邪神1418612843 [2]" w:date="2020-07-10T13:31:39Z"/>
                <w:b/>
                <w:sz w:val="18"/>
                <w:szCs w:val="18"/>
              </w:rPr>
            </w:pPr>
            <w:ins w:id="353" w:author="火云邪神1418612843 [2]" w:date="2020-07-10T13:31:39Z">
              <w:r>
                <w:rPr>
                  <w:rFonts w:hint="eastAsia"/>
                  <w:b/>
                  <w:sz w:val="18"/>
                  <w:szCs w:val="18"/>
                </w:rPr>
                <w:t>长度</w:t>
              </w:r>
            </w:ins>
          </w:p>
        </w:tc>
        <w:tc>
          <w:tcPr>
            <w:tcW w:w="1408" w:type="dxa"/>
          </w:tcPr>
          <w:p>
            <w:pPr>
              <w:jc w:val="center"/>
              <w:rPr>
                <w:ins w:id="354" w:author="火云邪神1418612843 [2]" w:date="2020-07-10T13:31:39Z"/>
                <w:b/>
                <w:sz w:val="18"/>
                <w:szCs w:val="18"/>
              </w:rPr>
            </w:pPr>
            <w:ins w:id="355" w:author="火云邪神1418612843 [2]" w:date="2020-07-10T13:31:39Z">
              <w:r>
                <w:rPr>
                  <w:rFonts w:hint="eastAsia"/>
                  <w:b/>
                  <w:sz w:val="18"/>
                  <w:szCs w:val="18"/>
                </w:rPr>
                <w:t>说明</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356" w:author="火云邪神1418612843 [2]" w:date="2020-07-10T13:31:39Z"/>
        </w:trPr>
        <w:tc>
          <w:tcPr>
            <w:tcW w:w="2232" w:type="dxa"/>
          </w:tcPr>
          <w:p>
            <w:pPr>
              <w:rPr>
                <w:ins w:id="357" w:author="火云邪神1418612843 [2]" w:date="2020-07-10T13:31:39Z"/>
                <w:sz w:val="18"/>
                <w:szCs w:val="18"/>
              </w:rPr>
            </w:pPr>
            <w:ins w:id="358" w:author="火云邪神1418612843 [2]" w:date="2020-07-10T13:31:39Z">
              <w:r>
                <w:rPr>
                  <w:rFonts w:hint="eastAsia"/>
                  <w:sz w:val="18"/>
                  <w:szCs w:val="18"/>
                </w:rPr>
                <w:t>电子票号</w:t>
              </w:r>
            </w:ins>
          </w:p>
        </w:tc>
        <w:tc>
          <w:tcPr>
            <w:tcW w:w="1417" w:type="dxa"/>
          </w:tcPr>
          <w:p>
            <w:pPr>
              <w:rPr>
                <w:ins w:id="359" w:author="火云邪神1418612843 [2]" w:date="2020-07-10T13:31:39Z"/>
                <w:sz w:val="18"/>
                <w:szCs w:val="18"/>
              </w:rPr>
            </w:pPr>
            <w:ins w:id="360" w:author="火云邪神1418612843 [2]" w:date="2020-07-10T13:31:39Z">
              <w:r>
                <w:rPr>
                  <w:sz w:val="18"/>
                  <w:szCs w:val="18"/>
                </w:rPr>
                <w:t>SHPJBH</w:t>
              </w:r>
            </w:ins>
          </w:p>
        </w:tc>
        <w:tc>
          <w:tcPr>
            <w:tcW w:w="1044" w:type="dxa"/>
          </w:tcPr>
          <w:p>
            <w:pPr>
              <w:rPr>
                <w:ins w:id="361" w:author="火云邪神1418612843 [2]" w:date="2020-07-10T13:31:39Z"/>
                <w:sz w:val="18"/>
                <w:szCs w:val="18"/>
              </w:rPr>
            </w:pPr>
          </w:p>
        </w:tc>
        <w:tc>
          <w:tcPr>
            <w:tcW w:w="1044" w:type="dxa"/>
          </w:tcPr>
          <w:p>
            <w:pPr>
              <w:rPr>
                <w:ins w:id="362" w:author="火云邪神1418612843 [2]" w:date="2020-07-10T13:31:39Z"/>
                <w:sz w:val="18"/>
                <w:szCs w:val="18"/>
              </w:rPr>
            </w:pPr>
            <w:ins w:id="363" w:author="火云邪神1418612843 [2]" w:date="2020-07-10T13:31:39Z">
              <w:r>
                <w:rPr>
                  <w:sz w:val="18"/>
                  <w:szCs w:val="18"/>
                </w:rPr>
                <w:t>M</w:t>
              </w:r>
            </w:ins>
          </w:p>
        </w:tc>
        <w:tc>
          <w:tcPr>
            <w:tcW w:w="1407" w:type="dxa"/>
          </w:tcPr>
          <w:p>
            <w:pPr>
              <w:rPr>
                <w:ins w:id="364" w:author="火云邪神1418612843 [2]" w:date="2020-07-10T13:31:39Z"/>
                <w:sz w:val="18"/>
                <w:szCs w:val="18"/>
              </w:rPr>
            </w:pPr>
            <w:ins w:id="365" w:author="火云邪神1418612843 [2]" w:date="2020-07-10T13:31:39Z">
              <w:r>
                <w:rPr>
                  <w:sz w:val="18"/>
                  <w:szCs w:val="18"/>
                </w:rPr>
                <w:t>30</w:t>
              </w:r>
            </w:ins>
          </w:p>
        </w:tc>
        <w:tc>
          <w:tcPr>
            <w:tcW w:w="1408" w:type="dxa"/>
          </w:tcPr>
          <w:p>
            <w:pPr>
              <w:rPr>
                <w:ins w:id="366" w:author="火云邪神1418612843 [2]" w:date="2020-07-10T13:31:39Z"/>
                <w:sz w:val="18"/>
                <w:szCs w:val="18"/>
              </w:rPr>
            </w:pPr>
            <w:ins w:id="367" w:author="火云邪神1418612843 [2]" w:date="2020-07-10T13:31:39Z">
              <w:r>
                <w:rPr>
                  <w:rFonts w:hint="eastAsia"/>
                  <w:sz w:val="18"/>
                  <w:szCs w:val="18"/>
                </w:rPr>
                <w:t>0-纸票</w:t>
              </w:r>
            </w:ins>
          </w:p>
          <w:p>
            <w:pPr>
              <w:rPr>
                <w:ins w:id="368" w:author="火云邪神1418612843 [2]" w:date="2020-07-10T13:31:39Z"/>
                <w:sz w:val="18"/>
                <w:szCs w:val="18"/>
              </w:rPr>
            </w:pPr>
            <w:ins w:id="369" w:author="火云邪神1418612843 [2]" w:date="2020-07-10T13:31:39Z">
              <w:r>
                <w:rPr>
                  <w:rFonts w:hint="eastAsia"/>
                  <w:sz w:val="18"/>
                  <w:szCs w:val="18"/>
                </w:rPr>
                <w:t>1-电票(默认)</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370" w:author="火云邪神1418612843 [2]" w:date="2020-07-10T13:31:39Z"/>
        </w:trPr>
        <w:tc>
          <w:tcPr>
            <w:tcW w:w="2232" w:type="dxa"/>
          </w:tcPr>
          <w:p>
            <w:pPr>
              <w:rPr>
                <w:ins w:id="371" w:author="火云邪神1418612843 [2]" w:date="2020-07-10T13:31:39Z"/>
                <w:sz w:val="18"/>
                <w:szCs w:val="18"/>
              </w:rPr>
            </w:pPr>
            <w:ins w:id="372" w:author="火云邪神1418612843 [2]" w:date="2020-07-10T13:31:39Z">
              <w:r>
                <w:rPr>
                  <w:rFonts w:hint="eastAsia"/>
                  <w:sz w:val="18"/>
                  <w:szCs w:val="18"/>
                </w:rPr>
                <w:t>票据类别</w:t>
              </w:r>
            </w:ins>
          </w:p>
        </w:tc>
        <w:tc>
          <w:tcPr>
            <w:tcW w:w="1417" w:type="dxa"/>
          </w:tcPr>
          <w:p>
            <w:pPr>
              <w:rPr>
                <w:ins w:id="373" w:author="火云邪神1418612843 [2]" w:date="2020-07-10T13:31:39Z"/>
                <w:sz w:val="18"/>
                <w:szCs w:val="18"/>
              </w:rPr>
            </w:pPr>
            <w:ins w:id="374" w:author="火云邪神1418612843 [2]" w:date="2020-07-10T13:31:39Z">
              <w:r>
                <w:rPr>
                  <w:sz w:val="18"/>
                  <w:szCs w:val="18"/>
                </w:rPr>
                <w:t>DRAFTCLS</w:t>
              </w:r>
            </w:ins>
          </w:p>
        </w:tc>
        <w:tc>
          <w:tcPr>
            <w:tcW w:w="1044" w:type="dxa"/>
          </w:tcPr>
          <w:p>
            <w:pPr>
              <w:rPr>
                <w:ins w:id="375" w:author="火云邪神1418612843 [2]" w:date="2020-07-10T13:31:39Z"/>
                <w:sz w:val="18"/>
                <w:szCs w:val="18"/>
              </w:rPr>
            </w:pPr>
          </w:p>
        </w:tc>
        <w:tc>
          <w:tcPr>
            <w:tcW w:w="1044" w:type="dxa"/>
          </w:tcPr>
          <w:p>
            <w:pPr>
              <w:rPr>
                <w:ins w:id="376" w:author="火云邪神1418612843 [2]" w:date="2020-07-10T13:31:39Z"/>
                <w:sz w:val="18"/>
                <w:szCs w:val="18"/>
              </w:rPr>
            </w:pPr>
            <w:ins w:id="377" w:author="火云邪神1418612843 [2]" w:date="2020-07-10T13:31:39Z">
              <w:r>
                <w:rPr>
                  <w:sz w:val="18"/>
                  <w:szCs w:val="18"/>
                </w:rPr>
                <w:t>M</w:t>
              </w:r>
            </w:ins>
          </w:p>
        </w:tc>
        <w:tc>
          <w:tcPr>
            <w:tcW w:w="1407" w:type="dxa"/>
          </w:tcPr>
          <w:p>
            <w:pPr>
              <w:rPr>
                <w:ins w:id="378" w:author="火云邪神1418612843 [2]" w:date="2020-07-10T13:31:39Z"/>
                <w:sz w:val="18"/>
                <w:szCs w:val="18"/>
              </w:rPr>
            </w:pPr>
            <w:ins w:id="379" w:author="火云邪神1418612843 [2]" w:date="2020-07-10T13:31:39Z">
              <w:r>
                <w:rPr>
                  <w:sz w:val="18"/>
                  <w:szCs w:val="18"/>
                </w:rPr>
                <w:t>1</w:t>
              </w:r>
            </w:ins>
          </w:p>
        </w:tc>
        <w:tc>
          <w:tcPr>
            <w:tcW w:w="1408" w:type="dxa"/>
          </w:tcPr>
          <w:p>
            <w:pPr>
              <w:rPr>
                <w:ins w:id="380" w:author="火云邪神1418612843 [2]" w:date="2020-07-10T13:31:39Z"/>
                <w:sz w:val="18"/>
                <w:szCs w:val="18"/>
              </w:rPr>
            </w:pPr>
            <w:ins w:id="381" w:author="火云邪神1418612843 [2]" w:date="2020-07-10T13:31:39Z">
              <w:r>
                <w:rPr>
                  <w:rFonts w:hint="eastAsia"/>
                  <w:sz w:val="18"/>
                  <w:szCs w:val="18"/>
                </w:rPr>
                <w:t>00- 承兑记账</w:t>
              </w:r>
            </w:ins>
          </w:p>
          <w:p>
            <w:pPr>
              <w:rPr>
                <w:ins w:id="382" w:author="火云邪神1418612843 [2]" w:date="2020-07-10T13:31:39Z"/>
                <w:sz w:val="18"/>
                <w:szCs w:val="18"/>
              </w:rPr>
            </w:pPr>
            <w:ins w:id="383" w:author="火云邪神1418612843 [2]" w:date="2020-07-10T13:31:39Z">
              <w:r>
                <w:rPr>
                  <w:rFonts w:hint="eastAsia"/>
                  <w:sz w:val="18"/>
                  <w:szCs w:val="18"/>
                </w:rPr>
                <w:t>01- 撤票记账</w:t>
              </w:r>
            </w:ins>
          </w:p>
          <w:p>
            <w:pPr>
              <w:rPr>
                <w:ins w:id="384" w:author="火云邪神1418612843 [2]" w:date="2020-07-10T13:31:39Z"/>
                <w:sz w:val="18"/>
                <w:szCs w:val="18"/>
              </w:rPr>
            </w:pPr>
            <w:ins w:id="385" w:author="火云邪神1418612843 [2]" w:date="2020-07-10T13:31:39Z">
              <w:r>
                <w:rPr>
                  <w:rFonts w:hint="eastAsia"/>
                  <w:sz w:val="18"/>
                  <w:szCs w:val="18"/>
                </w:rPr>
                <w:t>02- 解付记账</w:t>
              </w:r>
            </w:ins>
          </w:p>
          <w:p>
            <w:pPr>
              <w:rPr>
                <w:ins w:id="386" w:author="火云邪神1418612843 [2]" w:date="2020-07-10T13:31:39Z"/>
                <w:sz w:val="18"/>
                <w:szCs w:val="18"/>
              </w:rPr>
            </w:pPr>
            <w:ins w:id="387" w:author="火云邪神1418612843 [2]" w:date="2020-07-10T13:31:39Z">
              <w:r>
                <w:rPr>
                  <w:rFonts w:hint="eastAsia"/>
                  <w:sz w:val="18"/>
                  <w:szCs w:val="18"/>
                </w:rPr>
                <w:t>03-到期作废（处理方式只能为01）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388" w:author="火云邪神1418612843 [2]" w:date="2020-07-10T13:31:39Z"/>
        </w:trPr>
        <w:tc>
          <w:tcPr>
            <w:tcW w:w="2232" w:type="dxa"/>
          </w:tcPr>
          <w:p>
            <w:pPr>
              <w:rPr>
                <w:ins w:id="389" w:author="火云邪神1418612843 [2]" w:date="2020-07-10T13:31:39Z"/>
                <w:sz w:val="18"/>
                <w:szCs w:val="18"/>
              </w:rPr>
            </w:pPr>
            <w:ins w:id="390" w:author="火云邪神1418612843 [2]" w:date="2020-07-10T13:31:39Z">
              <w:r>
                <w:rPr>
                  <w:rFonts w:hint="eastAsia"/>
                  <w:sz w:val="18"/>
                  <w:szCs w:val="18"/>
                </w:rPr>
                <w:t>业务类型</w:t>
              </w:r>
            </w:ins>
          </w:p>
        </w:tc>
        <w:tc>
          <w:tcPr>
            <w:tcW w:w="1417" w:type="dxa"/>
          </w:tcPr>
          <w:p>
            <w:pPr>
              <w:rPr>
                <w:ins w:id="391" w:author="火云邪神1418612843 [2]" w:date="2020-07-10T13:31:39Z"/>
                <w:sz w:val="18"/>
                <w:szCs w:val="18"/>
              </w:rPr>
            </w:pPr>
            <w:ins w:id="392" w:author="火云邪神1418612843 [2]" w:date="2020-07-10T13:31:39Z">
              <w:r>
                <w:rPr>
                  <w:sz w:val="18"/>
                  <w:szCs w:val="18"/>
                </w:rPr>
                <w:t>ZHZHLX</w:t>
              </w:r>
            </w:ins>
          </w:p>
        </w:tc>
        <w:tc>
          <w:tcPr>
            <w:tcW w:w="1044" w:type="dxa"/>
          </w:tcPr>
          <w:p>
            <w:pPr>
              <w:rPr>
                <w:ins w:id="393" w:author="火云邪神1418612843 [2]" w:date="2020-07-10T13:31:39Z"/>
                <w:sz w:val="18"/>
                <w:szCs w:val="18"/>
              </w:rPr>
            </w:pPr>
          </w:p>
        </w:tc>
        <w:tc>
          <w:tcPr>
            <w:tcW w:w="1044" w:type="dxa"/>
          </w:tcPr>
          <w:p>
            <w:pPr>
              <w:rPr>
                <w:ins w:id="394" w:author="火云邪神1418612843 [2]" w:date="2020-07-10T13:31:39Z"/>
                <w:sz w:val="18"/>
                <w:szCs w:val="18"/>
              </w:rPr>
            </w:pPr>
            <w:ins w:id="395" w:author="火云邪神1418612843 [2]" w:date="2020-07-10T13:31:39Z">
              <w:r>
                <w:rPr>
                  <w:sz w:val="18"/>
                  <w:szCs w:val="18"/>
                </w:rPr>
                <w:t>M</w:t>
              </w:r>
            </w:ins>
          </w:p>
        </w:tc>
        <w:tc>
          <w:tcPr>
            <w:tcW w:w="1407" w:type="dxa"/>
          </w:tcPr>
          <w:p>
            <w:pPr>
              <w:rPr>
                <w:ins w:id="396" w:author="火云邪神1418612843 [2]" w:date="2020-07-10T13:31:39Z"/>
                <w:sz w:val="18"/>
                <w:szCs w:val="18"/>
              </w:rPr>
            </w:pPr>
            <w:ins w:id="397" w:author="火云邪神1418612843 [2]" w:date="2020-07-10T13:31:39Z">
              <w:r>
                <w:rPr>
                  <w:sz w:val="18"/>
                  <w:szCs w:val="18"/>
                </w:rPr>
                <w:t>2</w:t>
              </w:r>
            </w:ins>
          </w:p>
        </w:tc>
        <w:tc>
          <w:tcPr>
            <w:tcW w:w="1408" w:type="dxa"/>
          </w:tcPr>
          <w:p>
            <w:pPr>
              <w:rPr>
                <w:ins w:id="398" w:author="火云邪神1418612843 [2]" w:date="2020-07-10T13:31:39Z"/>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399" w:author="火云邪神1418612843 [2]" w:date="2020-07-10T13:31:39Z"/>
        </w:trPr>
        <w:tc>
          <w:tcPr>
            <w:tcW w:w="2232" w:type="dxa"/>
          </w:tcPr>
          <w:p>
            <w:pPr>
              <w:rPr>
                <w:ins w:id="400" w:author="火云邪神1418612843 [2]" w:date="2020-07-10T13:31:39Z"/>
                <w:sz w:val="18"/>
                <w:szCs w:val="18"/>
              </w:rPr>
            </w:pPr>
          </w:p>
          <w:p>
            <w:pPr>
              <w:rPr>
                <w:ins w:id="401" w:author="火云邪神1418612843 [2]" w:date="2020-07-10T13:31:39Z"/>
                <w:sz w:val="18"/>
                <w:szCs w:val="18"/>
              </w:rPr>
            </w:pPr>
            <w:ins w:id="402" w:author="火云邪神1418612843 [2]" w:date="2020-07-10T13:31:39Z">
              <w:r>
                <w:rPr>
                  <w:rFonts w:hint="eastAsia"/>
                  <w:sz w:val="18"/>
                  <w:szCs w:val="18"/>
                </w:rPr>
                <w:t>合同号</w:t>
              </w:r>
            </w:ins>
          </w:p>
        </w:tc>
        <w:tc>
          <w:tcPr>
            <w:tcW w:w="1417" w:type="dxa"/>
          </w:tcPr>
          <w:p>
            <w:pPr>
              <w:rPr>
                <w:ins w:id="403" w:author="火云邪神1418612843 [2]" w:date="2020-07-10T13:31:39Z"/>
                <w:sz w:val="18"/>
                <w:szCs w:val="18"/>
              </w:rPr>
            </w:pPr>
            <w:ins w:id="404" w:author="火云邪神1418612843 [2]" w:date="2020-07-10T13:31:39Z">
              <w:r>
                <w:rPr>
                  <w:sz w:val="18"/>
                  <w:szCs w:val="18"/>
                </w:rPr>
                <w:t>CDXYBH</w:t>
              </w:r>
            </w:ins>
          </w:p>
        </w:tc>
        <w:tc>
          <w:tcPr>
            <w:tcW w:w="1044" w:type="dxa"/>
          </w:tcPr>
          <w:p>
            <w:pPr>
              <w:rPr>
                <w:ins w:id="405" w:author="火云邪神1418612843 [2]" w:date="2020-07-10T13:31:39Z"/>
                <w:sz w:val="18"/>
                <w:szCs w:val="18"/>
              </w:rPr>
            </w:pPr>
          </w:p>
        </w:tc>
        <w:tc>
          <w:tcPr>
            <w:tcW w:w="1044" w:type="dxa"/>
          </w:tcPr>
          <w:p>
            <w:pPr>
              <w:rPr>
                <w:ins w:id="406" w:author="火云邪神1418612843 [2]" w:date="2020-07-10T13:31:39Z"/>
                <w:rFonts w:hint="eastAsia" w:eastAsiaTheme="minorEastAsia"/>
                <w:sz w:val="18"/>
                <w:szCs w:val="18"/>
                <w:lang w:val="en-US" w:eastAsia="zh-CN"/>
              </w:rPr>
            </w:pPr>
            <w:ins w:id="407" w:author="火云邪神1418612843 [2]" w:date="2020-07-21T09:13:04Z">
              <w:r>
                <w:rPr>
                  <w:rFonts w:hint="eastAsia"/>
                  <w:sz w:val="18"/>
                  <w:szCs w:val="18"/>
                  <w:lang w:val="en-US" w:eastAsia="zh-CN"/>
                </w:rPr>
                <w:t>O</w:t>
              </w:r>
            </w:ins>
          </w:p>
        </w:tc>
        <w:tc>
          <w:tcPr>
            <w:tcW w:w="1407" w:type="dxa"/>
          </w:tcPr>
          <w:p>
            <w:pPr>
              <w:rPr>
                <w:ins w:id="408" w:author="火云邪神1418612843 [2]" w:date="2020-07-10T13:31:39Z"/>
                <w:sz w:val="18"/>
                <w:szCs w:val="18"/>
              </w:rPr>
            </w:pPr>
            <w:ins w:id="409" w:author="火云邪神1418612843 [2]" w:date="2020-07-10T13:31:39Z">
              <w:r>
                <w:rPr>
                  <w:sz w:val="18"/>
                  <w:szCs w:val="18"/>
                </w:rPr>
                <w:t>30</w:t>
              </w:r>
            </w:ins>
          </w:p>
        </w:tc>
        <w:tc>
          <w:tcPr>
            <w:tcW w:w="1408" w:type="dxa"/>
          </w:tcPr>
          <w:p>
            <w:pPr>
              <w:rPr>
                <w:ins w:id="410" w:author="火云邪神1418612843 [2]" w:date="2020-07-10T13:31:39Z"/>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411" w:author="火云邪神1418612843 [2]" w:date="2020-07-10T13:31:39Z"/>
        </w:trPr>
        <w:tc>
          <w:tcPr>
            <w:tcW w:w="2232" w:type="dxa"/>
          </w:tcPr>
          <w:p>
            <w:pPr>
              <w:rPr>
                <w:ins w:id="412" w:author="火云邪神1418612843 [2]" w:date="2020-07-10T13:31:39Z"/>
                <w:sz w:val="18"/>
                <w:szCs w:val="18"/>
              </w:rPr>
            </w:pPr>
            <w:ins w:id="413" w:author="火云邪神1418612843 [2]" w:date="2020-07-10T13:31:39Z">
              <w:r>
                <w:rPr>
                  <w:rFonts w:hint="eastAsia"/>
                  <w:sz w:val="18"/>
                  <w:szCs w:val="18"/>
                </w:rPr>
                <w:t>操作员编号</w:t>
              </w:r>
            </w:ins>
          </w:p>
        </w:tc>
        <w:tc>
          <w:tcPr>
            <w:tcW w:w="1417" w:type="dxa"/>
          </w:tcPr>
          <w:p>
            <w:pPr>
              <w:rPr>
                <w:ins w:id="414" w:author="火云邪神1418612843 [2]" w:date="2020-07-10T13:31:39Z"/>
                <w:sz w:val="18"/>
                <w:szCs w:val="18"/>
              </w:rPr>
            </w:pPr>
            <w:ins w:id="415" w:author="火云邪神1418612843 [2]" w:date="2020-07-10T13:31:39Z">
              <w:r>
                <w:rPr>
                  <w:sz w:val="18"/>
                  <w:szCs w:val="18"/>
                </w:rPr>
                <w:t>OPERID</w:t>
              </w:r>
            </w:ins>
          </w:p>
        </w:tc>
        <w:tc>
          <w:tcPr>
            <w:tcW w:w="1044" w:type="dxa"/>
          </w:tcPr>
          <w:p>
            <w:pPr>
              <w:rPr>
                <w:ins w:id="416" w:author="火云邪神1418612843 [2]" w:date="2020-07-10T13:31:39Z"/>
                <w:sz w:val="18"/>
                <w:szCs w:val="18"/>
              </w:rPr>
            </w:pPr>
          </w:p>
        </w:tc>
        <w:tc>
          <w:tcPr>
            <w:tcW w:w="1044" w:type="dxa"/>
          </w:tcPr>
          <w:p>
            <w:pPr>
              <w:rPr>
                <w:ins w:id="417" w:author="火云邪神1418612843 [2]" w:date="2020-07-10T13:31:39Z"/>
                <w:sz w:val="18"/>
                <w:szCs w:val="18"/>
              </w:rPr>
            </w:pPr>
            <w:ins w:id="418" w:author="火云邪神1418612843 [2]" w:date="2020-07-10T13:31:39Z">
              <w:r>
                <w:rPr>
                  <w:sz w:val="18"/>
                  <w:szCs w:val="18"/>
                </w:rPr>
                <w:t>M</w:t>
              </w:r>
            </w:ins>
          </w:p>
        </w:tc>
        <w:tc>
          <w:tcPr>
            <w:tcW w:w="1407" w:type="dxa"/>
          </w:tcPr>
          <w:p>
            <w:pPr>
              <w:rPr>
                <w:ins w:id="419" w:author="火云邪神1418612843 [2]" w:date="2020-07-10T13:31:39Z"/>
                <w:sz w:val="18"/>
                <w:szCs w:val="18"/>
              </w:rPr>
            </w:pPr>
            <w:ins w:id="420" w:author="火云邪神1418612843 [2]" w:date="2020-07-10T13:31:39Z">
              <w:r>
                <w:rPr>
                  <w:sz w:val="18"/>
                  <w:szCs w:val="18"/>
                </w:rPr>
                <w:t>6</w:t>
              </w:r>
            </w:ins>
          </w:p>
        </w:tc>
        <w:tc>
          <w:tcPr>
            <w:tcW w:w="1408" w:type="dxa"/>
          </w:tcPr>
          <w:p>
            <w:pPr>
              <w:rPr>
                <w:ins w:id="421" w:author="火云邪神1418612843 [2]" w:date="2020-07-10T13:31:39Z"/>
                <w:sz w:val="18"/>
                <w:szCs w:val="18"/>
              </w:rPr>
            </w:pPr>
            <w:ins w:id="422" w:author="火云邪神1418612843 [2]" w:date="2020-07-10T13:31:39Z">
              <w:r>
                <w:rPr>
                  <w:rFonts w:hint="eastAsia"/>
                  <w:sz w:val="18"/>
                  <w:szCs w:val="18"/>
                </w:rPr>
                <w:t>用于生成待办任务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423" w:author="火云邪神1418612843 [2]" w:date="2020-07-10T13:31:39Z"/>
        </w:trPr>
        <w:tc>
          <w:tcPr>
            <w:tcW w:w="2232" w:type="dxa"/>
          </w:tcPr>
          <w:p>
            <w:pPr>
              <w:rPr>
                <w:ins w:id="424" w:author="火云邪神1418612843 [2]" w:date="2020-07-10T13:31:39Z"/>
                <w:sz w:val="18"/>
                <w:szCs w:val="18"/>
              </w:rPr>
            </w:pPr>
            <w:ins w:id="425" w:author="火云邪神1418612843 [2]" w:date="2020-07-10T13:31:39Z">
              <w:r>
                <w:rPr>
                  <w:rFonts w:hint="eastAsia"/>
                  <w:sz w:val="18"/>
                  <w:szCs w:val="18"/>
                </w:rPr>
                <w:t>处理方式</w:t>
              </w:r>
            </w:ins>
          </w:p>
        </w:tc>
        <w:tc>
          <w:tcPr>
            <w:tcW w:w="1417" w:type="dxa"/>
          </w:tcPr>
          <w:p>
            <w:pPr>
              <w:rPr>
                <w:ins w:id="426" w:author="火云邪神1418612843 [2]" w:date="2020-07-10T13:31:39Z"/>
                <w:sz w:val="18"/>
                <w:szCs w:val="18"/>
              </w:rPr>
            </w:pPr>
            <w:ins w:id="427" w:author="火云邪神1418612843 [2]" w:date="2020-07-10T13:31:39Z">
              <w:r>
                <w:rPr>
                  <w:sz w:val="18"/>
                  <w:szCs w:val="18"/>
                </w:rPr>
                <w:t>CLFS</w:t>
              </w:r>
            </w:ins>
          </w:p>
        </w:tc>
        <w:tc>
          <w:tcPr>
            <w:tcW w:w="1044" w:type="dxa"/>
          </w:tcPr>
          <w:p>
            <w:pPr>
              <w:rPr>
                <w:ins w:id="428" w:author="火云邪神1418612843 [2]" w:date="2020-07-10T13:31:39Z"/>
                <w:sz w:val="18"/>
                <w:szCs w:val="18"/>
              </w:rPr>
            </w:pPr>
          </w:p>
        </w:tc>
        <w:tc>
          <w:tcPr>
            <w:tcW w:w="1044" w:type="dxa"/>
          </w:tcPr>
          <w:p>
            <w:pPr>
              <w:rPr>
                <w:ins w:id="429" w:author="火云邪神1418612843 [2]" w:date="2020-07-10T13:31:39Z"/>
                <w:sz w:val="18"/>
                <w:szCs w:val="18"/>
              </w:rPr>
            </w:pPr>
            <w:ins w:id="430" w:author="火云邪神1418612843 [2]" w:date="2020-07-10T13:31:39Z">
              <w:r>
                <w:rPr>
                  <w:sz w:val="18"/>
                  <w:szCs w:val="18"/>
                </w:rPr>
                <w:t>M</w:t>
              </w:r>
            </w:ins>
          </w:p>
        </w:tc>
        <w:tc>
          <w:tcPr>
            <w:tcW w:w="1407" w:type="dxa"/>
          </w:tcPr>
          <w:p>
            <w:pPr>
              <w:rPr>
                <w:ins w:id="431" w:author="火云邪神1418612843 [2]" w:date="2020-07-10T13:31:39Z"/>
                <w:sz w:val="18"/>
                <w:szCs w:val="18"/>
              </w:rPr>
            </w:pPr>
            <w:ins w:id="432" w:author="火云邪神1418612843 [2]" w:date="2020-07-10T13:31:39Z">
              <w:r>
                <w:rPr>
                  <w:sz w:val="18"/>
                  <w:szCs w:val="18"/>
                </w:rPr>
                <w:t>2</w:t>
              </w:r>
            </w:ins>
          </w:p>
        </w:tc>
        <w:tc>
          <w:tcPr>
            <w:tcW w:w="1408" w:type="dxa"/>
          </w:tcPr>
          <w:p>
            <w:pPr>
              <w:rPr>
                <w:ins w:id="433" w:author="火云邪神1418612843 [2]" w:date="2020-07-10T13:31:39Z"/>
                <w:sz w:val="18"/>
                <w:szCs w:val="18"/>
              </w:rPr>
            </w:pPr>
            <w:ins w:id="434" w:author="火云邪神1418612843 [2]" w:date="2020-07-10T13:31:39Z">
              <w:r>
                <w:rPr>
                  <w:rFonts w:hint="eastAsia"/>
                  <w:sz w:val="18"/>
                  <w:szCs w:val="18"/>
                </w:rPr>
                <w:t>02-生成待办</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435" w:author="火云邪神1418612843 [2]" w:date="2020-07-21T09:14:11Z"/>
        </w:trPr>
        <w:tc>
          <w:tcPr>
            <w:tcW w:w="2232" w:type="dxa"/>
          </w:tcPr>
          <w:p>
            <w:pPr>
              <w:rPr>
                <w:ins w:id="436" w:author="火云邪神1418612843 [2]" w:date="2020-07-21T09:14:11Z"/>
                <w:rFonts w:hint="eastAsia"/>
                <w:sz w:val="18"/>
                <w:szCs w:val="18"/>
              </w:rPr>
            </w:pPr>
          </w:p>
        </w:tc>
        <w:tc>
          <w:tcPr>
            <w:tcW w:w="1417" w:type="dxa"/>
          </w:tcPr>
          <w:p>
            <w:pPr>
              <w:rPr>
                <w:ins w:id="437" w:author="火云邪神1418612843 [2]" w:date="2020-07-21T09:14:11Z"/>
                <w:sz w:val="18"/>
                <w:szCs w:val="18"/>
              </w:rPr>
            </w:pPr>
          </w:p>
        </w:tc>
        <w:tc>
          <w:tcPr>
            <w:tcW w:w="1044" w:type="dxa"/>
          </w:tcPr>
          <w:p>
            <w:pPr>
              <w:rPr>
                <w:ins w:id="438" w:author="火云邪神1418612843 [2]" w:date="2020-07-21T09:14:11Z"/>
                <w:sz w:val="18"/>
                <w:szCs w:val="18"/>
              </w:rPr>
            </w:pPr>
          </w:p>
        </w:tc>
        <w:tc>
          <w:tcPr>
            <w:tcW w:w="1044" w:type="dxa"/>
          </w:tcPr>
          <w:p>
            <w:pPr>
              <w:rPr>
                <w:ins w:id="439" w:author="火云邪神1418612843 [2]" w:date="2020-07-21T09:14:11Z"/>
                <w:sz w:val="18"/>
                <w:szCs w:val="18"/>
              </w:rPr>
            </w:pPr>
          </w:p>
        </w:tc>
        <w:tc>
          <w:tcPr>
            <w:tcW w:w="1407" w:type="dxa"/>
          </w:tcPr>
          <w:p>
            <w:pPr>
              <w:rPr>
                <w:ins w:id="440" w:author="火云邪神1418612843 [2]" w:date="2020-07-21T09:14:11Z"/>
                <w:sz w:val="18"/>
                <w:szCs w:val="18"/>
              </w:rPr>
            </w:pPr>
          </w:p>
        </w:tc>
        <w:tc>
          <w:tcPr>
            <w:tcW w:w="1408" w:type="dxa"/>
          </w:tcPr>
          <w:p>
            <w:pPr>
              <w:rPr>
                <w:ins w:id="441" w:author="火云邪神1418612843 [2]" w:date="2020-07-21T09:14:11Z"/>
                <w:rFonts w:hint="eastAsia"/>
                <w:sz w:val="18"/>
                <w:szCs w:val="18"/>
              </w:rPr>
            </w:pPr>
          </w:p>
        </w:tc>
      </w:tr>
    </w:tbl>
    <w:p>
      <w:pPr>
        <w:rPr>
          <w:ins w:id="442" w:author="火云邪神1418612843 [2]" w:date="2020-07-10T13:31:39Z"/>
        </w:rPr>
      </w:pPr>
    </w:p>
    <w:p>
      <w:pPr>
        <w:pStyle w:val="7"/>
        <w:ind w:left="420" w:leftChars="200"/>
        <w:rPr>
          <w:ins w:id="443" w:author="火云邪神1418612843 [2]" w:date="2020-07-10T13:31:39Z"/>
        </w:rPr>
      </w:pPr>
      <w:ins w:id="444" w:author="火云邪神1418612843 [2]" w:date="2020-07-10T13:31:39Z">
        <w:r>
          <w:rPr>
            <w:rFonts w:hint="eastAsia"/>
          </w:rPr>
          <w:t>接口输出</w:t>
        </w:r>
      </w:ins>
    </w:p>
    <w:tbl>
      <w:tblPr>
        <w:tblStyle w:val="19"/>
        <w:tblW w:w="75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1417"/>
        <w:gridCol w:w="1044"/>
        <w:gridCol w:w="1407"/>
        <w:gridCol w:w="1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445" w:author="火云邪神1418612843 [2]" w:date="2020-07-10T13:31:39Z"/>
        </w:trPr>
        <w:tc>
          <w:tcPr>
            <w:tcW w:w="2232" w:type="dxa"/>
          </w:tcPr>
          <w:p>
            <w:pPr>
              <w:jc w:val="center"/>
              <w:rPr>
                <w:ins w:id="446" w:author="火云邪神1418612843 [2]" w:date="2020-07-10T13:31:39Z"/>
                <w:b/>
                <w:sz w:val="18"/>
                <w:szCs w:val="18"/>
              </w:rPr>
            </w:pPr>
            <w:ins w:id="447" w:author="火云邪神1418612843 [2]" w:date="2020-07-10T13:31:39Z">
              <w:r>
                <w:rPr>
                  <w:rFonts w:hint="eastAsia"/>
                  <w:b/>
                  <w:sz w:val="18"/>
                  <w:szCs w:val="18"/>
                </w:rPr>
                <w:t>参数名称</w:t>
              </w:r>
            </w:ins>
          </w:p>
        </w:tc>
        <w:tc>
          <w:tcPr>
            <w:tcW w:w="1417" w:type="dxa"/>
          </w:tcPr>
          <w:p>
            <w:pPr>
              <w:jc w:val="center"/>
              <w:rPr>
                <w:ins w:id="448" w:author="火云邪神1418612843 [2]" w:date="2020-07-10T13:31:39Z"/>
                <w:b/>
                <w:sz w:val="18"/>
                <w:szCs w:val="18"/>
              </w:rPr>
            </w:pPr>
            <w:ins w:id="449" w:author="火云邪神1418612843 [2]" w:date="2020-07-10T13:31:39Z">
              <w:r>
                <w:rPr>
                  <w:rFonts w:hint="eastAsia"/>
                  <w:b/>
                  <w:sz w:val="18"/>
                  <w:szCs w:val="18"/>
                </w:rPr>
                <w:t>参数</w:t>
              </w:r>
            </w:ins>
          </w:p>
        </w:tc>
        <w:tc>
          <w:tcPr>
            <w:tcW w:w="1044" w:type="dxa"/>
          </w:tcPr>
          <w:p>
            <w:pPr>
              <w:jc w:val="center"/>
              <w:rPr>
                <w:ins w:id="450" w:author="火云邪神1418612843 [2]" w:date="2020-07-10T13:31:39Z"/>
                <w:b/>
                <w:sz w:val="18"/>
                <w:szCs w:val="18"/>
              </w:rPr>
            </w:pPr>
            <w:ins w:id="451" w:author="火云邪神1418612843 [2]" w:date="2020-07-10T13:31:39Z">
              <w:r>
                <w:rPr>
                  <w:rFonts w:hint="eastAsia"/>
                  <w:b/>
                  <w:sz w:val="18"/>
                  <w:szCs w:val="18"/>
                </w:rPr>
                <w:t>必填</w:t>
              </w:r>
            </w:ins>
          </w:p>
        </w:tc>
        <w:tc>
          <w:tcPr>
            <w:tcW w:w="1407" w:type="dxa"/>
          </w:tcPr>
          <w:p>
            <w:pPr>
              <w:jc w:val="center"/>
              <w:rPr>
                <w:ins w:id="452" w:author="火云邪神1418612843 [2]" w:date="2020-07-10T13:31:39Z"/>
                <w:b/>
                <w:sz w:val="18"/>
                <w:szCs w:val="18"/>
              </w:rPr>
            </w:pPr>
            <w:ins w:id="453" w:author="火云邪神1418612843 [2]" w:date="2020-07-10T13:31:39Z">
              <w:r>
                <w:rPr>
                  <w:rFonts w:hint="eastAsia"/>
                  <w:b/>
                  <w:sz w:val="18"/>
                  <w:szCs w:val="18"/>
                </w:rPr>
                <w:t>长度</w:t>
              </w:r>
            </w:ins>
          </w:p>
        </w:tc>
        <w:tc>
          <w:tcPr>
            <w:tcW w:w="1408" w:type="dxa"/>
          </w:tcPr>
          <w:p>
            <w:pPr>
              <w:jc w:val="center"/>
              <w:rPr>
                <w:ins w:id="454" w:author="火云邪神1418612843 [2]" w:date="2020-07-10T13:31:39Z"/>
                <w:b/>
                <w:sz w:val="18"/>
                <w:szCs w:val="18"/>
              </w:rPr>
            </w:pPr>
            <w:ins w:id="455" w:author="火云邪神1418612843 [2]" w:date="2020-07-10T13:31:39Z">
              <w:r>
                <w:rPr>
                  <w:rFonts w:hint="eastAsia"/>
                  <w:b/>
                  <w:sz w:val="18"/>
                  <w:szCs w:val="18"/>
                </w:rPr>
                <w:t>说明</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456" w:author="火云邪神1418612843 [2]" w:date="2020-07-10T13:31:39Z"/>
        </w:trPr>
        <w:tc>
          <w:tcPr>
            <w:tcW w:w="2232" w:type="dxa"/>
          </w:tcPr>
          <w:p>
            <w:pPr>
              <w:rPr>
                <w:ins w:id="457" w:author="火云邪神1418612843 [2]" w:date="2020-07-10T13:31:39Z"/>
                <w:sz w:val="18"/>
                <w:szCs w:val="18"/>
              </w:rPr>
            </w:pPr>
            <w:ins w:id="458" w:author="火云邪神1418612843 [2]" w:date="2020-07-10T13:31:39Z">
              <w:r>
                <w:rPr>
                  <w:rFonts w:hint="eastAsia"/>
                  <w:sz w:val="18"/>
                  <w:szCs w:val="18"/>
                </w:rPr>
                <w:t>应答码</w:t>
              </w:r>
            </w:ins>
          </w:p>
        </w:tc>
        <w:tc>
          <w:tcPr>
            <w:tcW w:w="1417" w:type="dxa"/>
          </w:tcPr>
          <w:p>
            <w:pPr>
              <w:rPr>
                <w:ins w:id="459" w:author="火云邪神1418612843 [2]" w:date="2020-07-10T13:31:39Z"/>
                <w:sz w:val="18"/>
                <w:szCs w:val="18"/>
              </w:rPr>
            </w:pPr>
            <w:ins w:id="460" w:author="火云邪神1418612843 [2]" w:date="2020-07-10T13:31:39Z">
              <w:r>
                <w:rPr>
                  <w:rFonts w:hint="eastAsia" w:cs="宋体"/>
                  <w:sz w:val="18"/>
                  <w:szCs w:val="18"/>
                </w:rPr>
                <w:t>PTCWDH</w:t>
              </w:r>
            </w:ins>
          </w:p>
        </w:tc>
        <w:tc>
          <w:tcPr>
            <w:tcW w:w="1044" w:type="dxa"/>
          </w:tcPr>
          <w:p>
            <w:pPr>
              <w:rPr>
                <w:ins w:id="461" w:author="火云邪神1418612843 [2]" w:date="2020-07-10T13:31:39Z"/>
                <w:sz w:val="18"/>
                <w:szCs w:val="18"/>
              </w:rPr>
            </w:pPr>
            <w:ins w:id="462" w:author="火云邪神1418612843 [2]" w:date="2020-07-10T13:31:39Z">
              <w:r>
                <w:rPr>
                  <w:sz w:val="18"/>
                  <w:szCs w:val="18"/>
                </w:rPr>
                <w:t>M</w:t>
              </w:r>
            </w:ins>
          </w:p>
        </w:tc>
        <w:tc>
          <w:tcPr>
            <w:tcW w:w="1407" w:type="dxa"/>
          </w:tcPr>
          <w:p>
            <w:pPr>
              <w:rPr>
                <w:ins w:id="463" w:author="火云邪神1418612843 [2]" w:date="2020-07-10T13:31:39Z"/>
                <w:sz w:val="18"/>
                <w:szCs w:val="18"/>
              </w:rPr>
            </w:pPr>
            <w:ins w:id="464" w:author="火云邪神1418612843 [2]" w:date="2020-07-10T13:31:39Z">
              <w:r>
                <w:rPr>
                  <w:rFonts w:hint="eastAsia"/>
                  <w:sz w:val="18"/>
                  <w:szCs w:val="18"/>
                </w:rPr>
                <w:t>4</w:t>
              </w:r>
            </w:ins>
          </w:p>
        </w:tc>
        <w:tc>
          <w:tcPr>
            <w:tcW w:w="1408" w:type="dxa"/>
          </w:tcPr>
          <w:p>
            <w:pPr>
              <w:pStyle w:val="22"/>
              <w:ind w:left="420" w:firstLine="0" w:firstLineChars="0"/>
              <w:rPr>
                <w:ins w:id="465" w:author="火云邪神1418612843 [2]" w:date="2020-07-10T13:31:39Z"/>
                <w:sz w:val="18"/>
                <w:szCs w:val="18"/>
              </w:rPr>
            </w:pPr>
            <w:ins w:id="466" w:author="火云邪神1418612843 [2]" w:date="2020-07-10T13:31:39Z">
              <w:r>
                <w:rPr>
                  <w:rFonts w:hint="eastAsia"/>
                  <w:sz w:val="18"/>
                  <w:szCs w:val="18"/>
                </w:rPr>
                <w:t>0000表示成功</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467" w:author="火云邪神1418612843 [2]" w:date="2020-07-10T13:31:39Z"/>
        </w:trPr>
        <w:tc>
          <w:tcPr>
            <w:tcW w:w="2232" w:type="dxa"/>
          </w:tcPr>
          <w:p>
            <w:pPr>
              <w:rPr>
                <w:ins w:id="468" w:author="火云邪神1418612843 [2]" w:date="2020-07-10T13:31:39Z"/>
                <w:sz w:val="18"/>
                <w:szCs w:val="18"/>
              </w:rPr>
            </w:pPr>
          </w:p>
        </w:tc>
        <w:tc>
          <w:tcPr>
            <w:tcW w:w="1417" w:type="dxa"/>
          </w:tcPr>
          <w:p>
            <w:pPr>
              <w:rPr>
                <w:ins w:id="469" w:author="火云邪神1418612843 [2]" w:date="2020-07-10T13:31:39Z"/>
                <w:sz w:val="18"/>
                <w:szCs w:val="18"/>
              </w:rPr>
            </w:pPr>
          </w:p>
        </w:tc>
        <w:tc>
          <w:tcPr>
            <w:tcW w:w="1044" w:type="dxa"/>
          </w:tcPr>
          <w:p>
            <w:pPr>
              <w:rPr>
                <w:ins w:id="470" w:author="火云邪神1418612843 [2]" w:date="2020-07-10T13:31:39Z"/>
                <w:sz w:val="18"/>
                <w:szCs w:val="18"/>
              </w:rPr>
            </w:pPr>
          </w:p>
        </w:tc>
        <w:tc>
          <w:tcPr>
            <w:tcW w:w="1407" w:type="dxa"/>
          </w:tcPr>
          <w:p>
            <w:pPr>
              <w:rPr>
                <w:ins w:id="471" w:author="火云邪神1418612843 [2]" w:date="2020-07-10T13:31:39Z"/>
                <w:sz w:val="18"/>
                <w:szCs w:val="18"/>
              </w:rPr>
            </w:pPr>
          </w:p>
        </w:tc>
        <w:tc>
          <w:tcPr>
            <w:tcW w:w="1408" w:type="dxa"/>
          </w:tcPr>
          <w:p>
            <w:pPr>
              <w:rPr>
                <w:ins w:id="472" w:author="火云邪神1418612843 [2]" w:date="2020-07-10T13:31:39Z"/>
                <w:sz w:val="18"/>
                <w:szCs w:val="18"/>
              </w:rPr>
            </w:pPr>
          </w:p>
        </w:tc>
      </w:tr>
    </w:tbl>
    <w:p>
      <w:pPr>
        <w:rPr>
          <w:ins w:id="473" w:author="火云邪神1418612843 [2]" w:date="2020-07-10T13:31:39Z"/>
        </w:rPr>
      </w:pPr>
    </w:p>
    <w:p>
      <w:pPr>
        <w:pStyle w:val="5"/>
        <w:numPr>
          <w:ilvl w:val="-1"/>
          <w:numId w:val="0"/>
        </w:numPr>
        <w:ind w:left="284" w:firstLine="0"/>
        <w:rPr>
          <w:ins w:id="474" w:author="火云邪神1418612843 [2]" w:date="2020-07-10T13:31:39Z"/>
          <w:rFonts w:hint="eastAsia"/>
        </w:rPr>
      </w:pPr>
      <w:ins w:id="475" w:author="火云邪神1418612843 [2]" w:date="2020-07-19T16:45:07Z">
        <w:r>
          <w:rPr>
            <w:rFonts w:hint="eastAsia"/>
            <w:lang w:val="en-US" w:eastAsia="zh-CN"/>
          </w:rPr>
          <w:t>10</w:t>
        </w:r>
      </w:ins>
      <w:ins w:id="476" w:author="火云邪神1418612843 [2]" w:date="2020-07-16T17:19:05Z">
        <w:r>
          <w:rPr>
            <w:rFonts w:hint="eastAsia"/>
            <w:lang w:val="en-US" w:eastAsia="zh-CN"/>
          </w:rPr>
          <w:t>.</w:t>
        </w:r>
      </w:ins>
      <w:ins w:id="477" w:author="火云邪神1418612843 [2]" w:date="2020-07-10T13:31:39Z">
        <w:r>
          <w:rPr>
            <w:rFonts w:hint="eastAsia"/>
            <w:lang w:val="en-US" w:eastAsia="zh-CN"/>
          </w:rPr>
          <w:t>扣备款代办任务成功处理接口</w:t>
        </w:r>
      </w:ins>
      <w:ins w:id="478" w:author="火云邪神1418612843 [2]" w:date="2020-07-10T13:31:39Z">
        <w:r>
          <w:rPr>
            <w:rFonts w:hint="eastAsia"/>
          </w:rPr>
          <w:t>(</w:t>
        </w:r>
      </w:ins>
      <w:ins w:id="479" w:author="火云邪神1418612843 [2]" w:date="2020-07-19T19:23:58Z">
        <w:r>
          <w:rPr>
            <w:rFonts w:hint="eastAsia"/>
            <w:lang w:eastAsia="zh-CN"/>
          </w:rPr>
          <w:t>CIS</w:t>
        </w:r>
      </w:ins>
      <w:ins w:id="480" w:author="火云邪神1418612843 [2]" w:date="2020-07-10T13:31:39Z">
        <w:r>
          <w:rPr>
            <w:rFonts w:hint="eastAsia"/>
            <w:lang w:val="en-US" w:eastAsia="zh-CN"/>
          </w:rPr>
          <w:t>12</w:t>
        </w:r>
      </w:ins>
      <w:ins w:id="481" w:author="火云邪神1418612843 [2]" w:date="2020-07-10T13:31:39Z">
        <w:r>
          <w:rPr>
            <w:rFonts w:hint="eastAsia"/>
          </w:rPr>
          <w:t>)</w:t>
        </w:r>
      </w:ins>
    </w:p>
    <w:p>
      <w:pPr>
        <w:rPr>
          <w:ins w:id="482" w:author="火云邪神1418612843 [2]" w:date="2020-07-10T13:31:39Z"/>
          <w:rFonts w:hint="eastAsia"/>
          <w:sz w:val="28"/>
          <w:szCs w:val="28"/>
          <w:lang w:val="en-US" w:eastAsia="zh-CN"/>
        </w:rPr>
      </w:pPr>
      <w:ins w:id="483" w:author="火云邪神1418612843 [2]" w:date="2020-07-10T13:31:39Z">
        <w:r>
          <w:rPr>
            <w:rFonts w:hint="eastAsia"/>
            <w:sz w:val="28"/>
            <w:szCs w:val="28"/>
            <w:lang w:val="en-US" w:eastAsia="zh-CN"/>
          </w:rPr>
          <w:t>（此接口是用来和</w:t>
        </w:r>
      </w:ins>
      <w:ins w:id="484" w:author="火云邪神1418612843 [2]" w:date="2020-07-19T19:23:58Z">
        <w:r>
          <w:rPr>
            <w:rFonts w:hint="eastAsia"/>
            <w:sz w:val="28"/>
            <w:szCs w:val="28"/>
            <w:lang w:val="en-US" w:eastAsia="zh-CN"/>
          </w:rPr>
          <w:t>CIS</w:t>
        </w:r>
      </w:ins>
      <w:ins w:id="485" w:author="火云邪神1418612843 [2]" w:date="2020-07-10T13:31:39Z">
        <w:r>
          <w:rPr>
            <w:rFonts w:hint="eastAsia"/>
            <w:sz w:val="28"/>
            <w:szCs w:val="28"/>
            <w:lang w:val="en-US" w:eastAsia="zh-CN"/>
          </w:rPr>
          <w:t>38银承到期扣款生产代办任务配合的，当我们备款点击生成代办的时候，在信贷那边进行审批，信贷那边审批结束以后放行调用</w:t>
        </w:r>
      </w:ins>
      <w:ins w:id="486" w:author="火云邪神1418612843 [2]" w:date="2020-07-19T19:23:58Z">
        <w:r>
          <w:rPr>
            <w:rFonts w:hint="eastAsia"/>
            <w:sz w:val="28"/>
            <w:szCs w:val="28"/>
            <w:lang w:val="en-US" w:eastAsia="zh-CN"/>
          </w:rPr>
          <w:t>CIS</w:t>
        </w:r>
      </w:ins>
      <w:ins w:id="487" w:author="火云邪神1418612843 [2]" w:date="2020-07-10T13:31:39Z">
        <w:r>
          <w:rPr>
            <w:rFonts w:hint="eastAsia"/>
            <w:sz w:val="28"/>
            <w:szCs w:val="28"/>
            <w:lang w:val="en-US" w:eastAsia="zh-CN"/>
          </w:rPr>
          <w:t>12接口我这边同步票号变为备款成功，当时因为是后加的接口，信贷那边没有对应的往后的接口名称，那边建议定义为</w:t>
        </w:r>
      </w:ins>
      <w:ins w:id="488" w:author="火云邪神1418612843 [2]" w:date="2020-07-19T19:23:58Z">
        <w:r>
          <w:rPr>
            <w:rFonts w:hint="eastAsia"/>
            <w:sz w:val="28"/>
            <w:szCs w:val="28"/>
            <w:lang w:val="en-US" w:eastAsia="zh-CN"/>
          </w:rPr>
          <w:t>CIS</w:t>
        </w:r>
      </w:ins>
      <w:ins w:id="489" w:author="火云邪神1418612843 [2]" w:date="2020-07-10T13:31:39Z">
        <w:r>
          <w:rPr>
            <w:rFonts w:hint="eastAsia"/>
            <w:sz w:val="28"/>
            <w:szCs w:val="28"/>
            <w:lang w:val="en-US" w:eastAsia="zh-CN"/>
          </w:rPr>
          <w:t>12名称，接口中送的数据多是备用的。主要是取其中的票据号）</w:t>
        </w:r>
      </w:ins>
    </w:p>
    <w:p>
      <w:pPr>
        <w:pStyle w:val="7"/>
        <w:ind w:left="420" w:leftChars="200"/>
        <w:rPr>
          <w:ins w:id="490" w:author="火云邪神1418612843 [2]" w:date="2020-07-10T13:31:39Z"/>
          <w:rFonts w:hint="eastAsia"/>
        </w:rPr>
      </w:pPr>
      <w:ins w:id="491" w:author="火云邪神1418612843 [2]" w:date="2020-07-10T13:31:39Z">
        <w:r>
          <w:rPr/>
          <w:t>接口输入</w:t>
        </w:r>
      </w:ins>
    </w:p>
    <w:tbl>
      <w:tblPr>
        <w:tblStyle w:val="19"/>
        <w:tblW w:w="7684" w:type="dxa"/>
        <w:jc w:val="center"/>
        <w:tblInd w:w="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6"/>
        <w:gridCol w:w="1417"/>
        <w:gridCol w:w="1044"/>
        <w:gridCol w:w="1407"/>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492" w:author="火云邪神1418612843 [2]" w:date="2020-07-10T13:31:39Z"/>
        </w:trPr>
        <w:tc>
          <w:tcPr>
            <w:tcW w:w="1956" w:type="dxa"/>
          </w:tcPr>
          <w:p>
            <w:pPr>
              <w:jc w:val="center"/>
              <w:rPr>
                <w:ins w:id="493" w:author="火云邪神1418612843 [2]" w:date="2020-07-10T13:31:39Z"/>
                <w:b/>
                <w:sz w:val="18"/>
                <w:szCs w:val="18"/>
              </w:rPr>
            </w:pPr>
            <w:ins w:id="494" w:author="火云邪神1418612843 [2]" w:date="2020-07-10T13:31:39Z">
              <w:r>
                <w:rPr>
                  <w:rFonts w:hint="eastAsia"/>
                  <w:b/>
                  <w:sz w:val="18"/>
                  <w:szCs w:val="18"/>
                </w:rPr>
                <w:t>参数名称</w:t>
              </w:r>
            </w:ins>
          </w:p>
        </w:tc>
        <w:tc>
          <w:tcPr>
            <w:tcW w:w="1417" w:type="dxa"/>
          </w:tcPr>
          <w:p>
            <w:pPr>
              <w:jc w:val="center"/>
              <w:rPr>
                <w:ins w:id="495" w:author="火云邪神1418612843 [2]" w:date="2020-07-10T13:31:39Z"/>
                <w:b/>
                <w:sz w:val="18"/>
                <w:szCs w:val="18"/>
              </w:rPr>
            </w:pPr>
            <w:ins w:id="496" w:author="火云邪神1418612843 [2]" w:date="2020-07-10T13:31:39Z">
              <w:r>
                <w:rPr>
                  <w:rFonts w:hint="eastAsia"/>
                  <w:b/>
                  <w:sz w:val="18"/>
                  <w:szCs w:val="18"/>
                </w:rPr>
                <w:t>参数</w:t>
              </w:r>
            </w:ins>
          </w:p>
        </w:tc>
        <w:tc>
          <w:tcPr>
            <w:tcW w:w="1044" w:type="dxa"/>
          </w:tcPr>
          <w:p>
            <w:pPr>
              <w:jc w:val="center"/>
              <w:rPr>
                <w:ins w:id="497" w:author="火云邪神1418612843 [2]" w:date="2020-07-10T13:31:39Z"/>
                <w:b/>
                <w:sz w:val="18"/>
                <w:szCs w:val="18"/>
              </w:rPr>
            </w:pPr>
            <w:ins w:id="498" w:author="火云邪神1418612843 [2]" w:date="2020-07-10T13:31:39Z">
              <w:r>
                <w:rPr>
                  <w:rFonts w:hint="eastAsia"/>
                  <w:b/>
                  <w:sz w:val="18"/>
                  <w:szCs w:val="18"/>
                </w:rPr>
                <w:t>必填</w:t>
              </w:r>
            </w:ins>
          </w:p>
        </w:tc>
        <w:tc>
          <w:tcPr>
            <w:tcW w:w="1407" w:type="dxa"/>
          </w:tcPr>
          <w:p>
            <w:pPr>
              <w:jc w:val="center"/>
              <w:rPr>
                <w:ins w:id="499" w:author="火云邪神1418612843 [2]" w:date="2020-07-10T13:31:39Z"/>
                <w:b/>
                <w:sz w:val="18"/>
                <w:szCs w:val="18"/>
              </w:rPr>
            </w:pPr>
            <w:ins w:id="500" w:author="火云邪神1418612843 [2]" w:date="2020-07-10T13:31:39Z">
              <w:r>
                <w:rPr>
                  <w:rFonts w:hint="eastAsia"/>
                  <w:b/>
                  <w:sz w:val="18"/>
                  <w:szCs w:val="18"/>
                </w:rPr>
                <w:t>长度</w:t>
              </w:r>
            </w:ins>
          </w:p>
        </w:tc>
        <w:tc>
          <w:tcPr>
            <w:tcW w:w="1860" w:type="dxa"/>
          </w:tcPr>
          <w:p>
            <w:pPr>
              <w:jc w:val="center"/>
              <w:rPr>
                <w:ins w:id="501" w:author="火云邪神1418612843 [2]" w:date="2020-07-10T13:31:39Z"/>
                <w:b/>
                <w:sz w:val="18"/>
                <w:szCs w:val="18"/>
              </w:rPr>
            </w:pPr>
            <w:ins w:id="502" w:author="火云邪神1418612843 [2]" w:date="2020-07-10T13:31:39Z">
              <w:r>
                <w:rPr>
                  <w:rFonts w:hint="eastAsia"/>
                  <w:b/>
                  <w:sz w:val="18"/>
                  <w:szCs w:val="18"/>
                </w:rPr>
                <w:t>说明</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503" w:author="火云邪神1418612843 [2]" w:date="2020-07-10T13:31:39Z"/>
        </w:trPr>
        <w:tc>
          <w:tcPr>
            <w:tcW w:w="1956" w:type="dxa"/>
          </w:tcPr>
          <w:p>
            <w:pPr>
              <w:rPr>
                <w:ins w:id="504" w:author="火云邪神1418612843 [2]" w:date="2020-07-10T13:31:39Z"/>
                <w:rFonts w:hint="eastAsia" w:cs="宋体" w:eastAsiaTheme="minorEastAsia"/>
                <w:sz w:val="18"/>
                <w:szCs w:val="18"/>
                <w:lang w:val="en-US" w:eastAsia="zh-CN"/>
              </w:rPr>
            </w:pPr>
            <w:ins w:id="505" w:author="火云邪神1418612843 [2]" w:date="2020-07-10T13:31:39Z">
              <w:r>
                <w:rPr>
                  <w:rFonts w:hint="eastAsia" w:cs="宋体"/>
                  <w:sz w:val="18"/>
                  <w:szCs w:val="18"/>
                  <w:lang w:val="en-US" w:eastAsia="zh-CN"/>
                </w:rPr>
                <w:t>类别</w:t>
              </w:r>
            </w:ins>
          </w:p>
        </w:tc>
        <w:tc>
          <w:tcPr>
            <w:tcW w:w="1417" w:type="dxa"/>
          </w:tcPr>
          <w:p>
            <w:pPr>
              <w:rPr>
                <w:ins w:id="506" w:author="火云邪神1418612843 [2]" w:date="2020-07-10T13:31:39Z"/>
                <w:sz w:val="18"/>
                <w:szCs w:val="18"/>
              </w:rPr>
            </w:pPr>
            <w:ins w:id="507" w:author="火云邪神1418612843 [2]" w:date="2020-07-10T13:31:39Z">
              <w:r>
                <w:rPr>
                  <w:rFonts w:hint="eastAsia" w:ascii="Tahoma" w:hAnsi="Tahoma" w:cs="Tahoma"/>
                  <w:sz w:val="18"/>
                  <w:szCs w:val="18"/>
                </w:rPr>
                <w:t>JZHAJG</w:t>
              </w:r>
            </w:ins>
          </w:p>
        </w:tc>
        <w:tc>
          <w:tcPr>
            <w:tcW w:w="1044" w:type="dxa"/>
          </w:tcPr>
          <w:p>
            <w:pPr>
              <w:rPr>
                <w:ins w:id="508" w:author="火云邪神1418612843 [2]" w:date="2020-07-10T13:31:39Z"/>
                <w:rFonts w:hint="eastAsia" w:eastAsiaTheme="minorEastAsia"/>
                <w:sz w:val="18"/>
                <w:szCs w:val="18"/>
                <w:lang w:val="en-US" w:eastAsia="zh-CN"/>
              </w:rPr>
            </w:pPr>
            <w:ins w:id="509" w:author="火云邪神1418612843 [2]" w:date="2020-07-21T09:41:09Z">
              <w:r>
                <w:rPr>
                  <w:rFonts w:hint="eastAsia"/>
                  <w:sz w:val="18"/>
                  <w:szCs w:val="18"/>
                  <w:lang w:val="en-US" w:eastAsia="zh-CN"/>
                </w:rPr>
                <w:t>O</w:t>
              </w:r>
            </w:ins>
          </w:p>
        </w:tc>
        <w:tc>
          <w:tcPr>
            <w:tcW w:w="1407" w:type="dxa"/>
          </w:tcPr>
          <w:p>
            <w:pPr>
              <w:rPr>
                <w:ins w:id="510" w:author="火云邪神1418612843 [2]" w:date="2020-07-10T13:31:39Z"/>
                <w:rFonts w:hint="eastAsia" w:eastAsiaTheme="minorEastAsia"/>
                <w:sz w:val="18"/>
                <w:szCs w:val="18"/>
                <w:lang w:val="en-US" w:eastAsia="zh-CN"/>
              </w:rPr>
            </w:pPr>
            <w:ins w:id="511" w:author="火云邪神1418612843 [2]" w:date="2020-07-10T13:31:39Z">
              <w:r>
                <w:rPr>
                  <w:rFonts w:hint="eastAsia"/>
                  <w:sz w:val="18"/>
                  <w:szCs w:val="18"/>
                  <w:lang w:val="en-US" w:eastAsia="zh-CN"/>
                </w:rPr>
                <w:t>4</w:t>
              </w:r>
            </w:ins>
          </w:p>
        </w:tc>
        <w:tc>
          <w:tcPr>
            <w:tcW w:w="1860" w:type="dxa"/>
          </w:tcPr>
          <w:p>
            <w:pPr>
              <w:widowControl/>
              <w:rPr>
                <w:ins w:id="512" w:author="火云邪神1418612843 [2]" w:date="2020-07-10T13:31:39Z"/>
                <w:rFonts w:ascii="Tahoma" w:hAnsi="Tahoma" w:cs="Tahoma"/>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513" w:author="火云邪神1418612843 [2]" w:date="2020-07-10T13:31:39Z"/>
        </w:trPr>
        <w:tc>
          <w:tcPr>
            <w:tcW w:w="1956" w:type="dxa"/>
          </w:tcPr>
          <w:p>
            <w:pPr>
              <w:rPr>
                <w:ins w:id="514" w:author="火云邪神1418612843 [2]" w:date="2020-07-10T13:31:39Z"/>
                <w:sz w:val="18"/>
                <w:szCs w:val="18"/>
              </w:rPr>
            </w:pPr>
            <w:ins w:id="515" w:author="火云邪神1418612843 [2]" w:date="2020-07-10T13:31:39Z">
              <w:r>
                <w:rPr>
                  <w:rFonts w:hint="eastAsia" w:cs="宋体"/>
                  <w:sz w:val="18"/>
                  <w:szCs w:val="18"/>
                </w:rPr>
                <w:t>业务类型</w:t>
              </w:r>
            </w:ins>
          </w:p>
        </w:tc>
        <w:tc>
          <w:tcPr>
            <w:tcW w:w="1417" w:type="dxa"/>
          </w:tcPr>
          <w:p>
            <w:pPr>
              <w:rPr>
                <w:ins w:id="516" w:author="火云邪神1418612843 [2]" w:date="2020-07-10T13:31:39Z"/>
                <w:sz w:val="18"/>
                <w:szCs w:val="18"/>
              </w:rPr>
            </w:pPr>
            <w:ins w:id="517" w:author="火云邪神1418612843 [2]" w:date="2020-07-10T13:31:39Z">
              <w:r>
                <w:rPr>
                  <w:rFonts w:hint="eastAsia" w:ascii="Tahoma" w:hAnsi="Tahoma" w:cs="Tahoma"/>
                  <w:sz w:val="18"/>
                  <w:szCs w:val="18"/>
                </w:rPr>
                <w:t>ZHZHLX</w:t>
              </w:r>
            </w:ins>
          </w:p>
        </w:tc>
        <w:tc>
          <w:tcPr>
            <w:tcW w:w="1044" w:type="dxa"/>
          </w:tcPr>
          <w:p>
            <w:pPr>
              <w:rPr>
                <w:ins w:id="518" w:author="火云邪神1418612843 [2]" w:date="2020-07-10T13:31:39Z"/>
                <w:rFonts w:hint="eastAsia" w:eastAsiaTheme="minorEastAsia"/>
                <w:sz w:val="18"/>
                <w:szCs w:val="18"/>
                <w:lang w:val="en-US" w:eastAsia="zh-CN"/>
              </w:rPr>
            </w:pPr>
            <w:ins w:id="519" w:author="火云邪神1418612843 [2]" w:date="2020-07-21T09:41:12Z">
              <w:r>
                <w:rPr>
                  <w:rFonts w:hint="eastAsia"/>
                  <w:sz w:val="18"/>
                  <w:szCs w:val="18"/>
                  <w:lang w:val="en-US" w:eastAsia="zh-CN"/>
                </w:rPr>
                <w:t>O</w:t>
              </w:r>
            </w:ins>
            <w:bookmarkStart w:id="5" w:name="_GoBack"/>
            <w:bookmarkEnd w:id="5"/>
          </w:p>
        </w:tc>
        <w:tc>
          <w:tcPr>
            <w:tcW w:w="1407" w:type="dxa"/>
          </w:tcPr>
          <w:p>
            <w:pPr>
              <w:rPr>
                <w:ins w:id="520" w:author="火云邪神1418612843 [2]" w:date="2020-07-10T13:31:39Z"/>
                <w:rFonts w:hint="eastAsia" w:eastAsiaTheme="minorEastAsia"/>
                <w:sz w:val="18"/>
                <w:szCs w:val="18"/>
                <w:lang w:val="en-US" w:eastAsia="zh-CN"/>
              </w:rPr>
            </w:pPr>
            <w:ins w:id="521" w:author="火云邪神1418612843 [2]" w:date="2020-07-10T13:31:39Z">
              <w:r>
                <w:rPr>
                  <w:rFonts w:hint="eastAsia"/>
                  <w:sz w:val="18"/>
                  <w:szCs w:val="18"/>
                  <w:lang w:val="en-US" w:eastAsia="zh-CN"/>
                </w:rPr>
                <w:t>4</w:t>
              </w:r>
            </w:ins>
          </w:p>
        </w:tc>
        <w:tc>
          <w:tcPr>
            <w:tcW w:w="1860" w:type="dxa"/>
          </w:tcPr>
          <w:p>
            <w:pPr>
              <w:widowControl/>
              <w:rPr>
                <w:ins w:id="522" w:author="火云邪神1418612843 [2]" w:date="2020-07-10T13:31:39Z"/>
                <w:rFonts w:ascii="Tahoma" w:hAnsi="Tahoma" w:cs="Tahoma"/>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523" w:author="火云邪神1418612843 [2]" w:date="2020-07-10T13:31:39Z"/>
        </w:trPr>
        <w:tc>
          <w:tcPr>
            <w:tcW w:w="1956" w:type="dxa"/>
          </w:tcPr>
          <w:p>
            <w:pPr>
              <w:rPr>
                <w:ins w:id="524" w:author="火云邪神1418612843 [2]" w:date="2020-07-10T13:31:39Z"/>
                <w:sz w:val="18"/>
                <w:szCs w:val="18"/>
              </w:rPr>
            </w:pPr>
            <w:ins w:id="525" w:author="火云邪神1418612843 [2]" w:date="2020-07-10T13:31:39Z">
              <w:r>
                <w:rPr>
                  <w:rFonts w:hint="eastAsia" w:ascii="宋体" w:hAnsi="宋体" w:cs="宋体"/>
                  <w:caps/>
                  <w:kern w:val="0"/>
                  <w:sz w:val="20"/>
                  <w:szCs w:val="20"/>
                </w:rPr>
                <w:t>LIST 结构 &lt;DRAFTS&gt;&lt;DRAFT&gt;</w:t>
              </w:r>
            </w:ins>
          </w:p>
        </w:tc>
        <w:tc>
          <w:tcPr>
            <w:tcW w:w="1417" w:type="dxa"/>
          </w:tcPr>
          <w:p>
            <w:pPr>
              <w:rPr>
                <w:ins w:id="526" w:author="火云邪神1418612843 [2]" w:date="2020-07-10T13:31:39Z"/>
                <w:sz w:val="18"/>
                <w:szCs w:val="18"/>
              </w:rPr>
            </w:pPr>
          </w:p>
        </w:tc>
        <w:tc>
          <w:tcPr>
            <w:tcW w:w="1044" w:type="dxa"/>
          </w:tcPr>
          <w:p>
            <w:pPr>
              <w:rPr>
                <w:ins w:id="527" w:author="火云邪神1418612843 [2]" w:date="2020-07-10T13:31:39Z"/>
                <w:sz w:val="18"/>
                <w:szCs w:val="18"/>
              </w:rPr>
            </w:pPr>
          </w:p>
        </w:tc>
        <w:tc>
          <w:tcPr>
            <w:tcW w:w="1407" w:type="dxa"/>
          </w:tcPr>
          <w:p>
            <w:pPr>
              <w:rPr>
                <w:ins w:id="528" w:author="火云邪神1418612843 [2]" w:date="2020-07-10T13:31:39Z"/>
                <w:sz w:val="18"/>
                <w:szCs w:val="18"/>
              </w:rPr>
            </w:pPr>
          </w:p>
        </w:tc>
        <w:tc>
          <w:tcPr>
            <w:tcW w:w="1860" w:type="dxa"/>
          </w:tcPr>
          <w:p>
            <w:pPr>
              <w:rPr>
                <w:ins w:id="529" w:author="火云邪神1418612843 [2]" w:date="2020-07-10T13:31:39Z"/>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530" w:author="火云邪神1418612843 [2]" w:date="2020-07-10T13:31:39Z"/>
        </w:trPr>
        <w:tc>
          <w:tcPr>
            <w:tcW w:w="1956" w:type="dxa"/>
          </w:tcPr>
          <w:p>
            <w:pPr>
              <w:rPr>
                <w:ins w:id="531" w:author="火云邪神1418612843 [2]" w:date="2020-07-10T13:31:39Z"/>
                <w:sz w:val="18"/>
                <w:szCs w:val="18"/>
              </w:rPr>
            </w:pPr>
            <w:ins w:id="532" w:author="火云邪神1418612843 [2]" w:date="2020-07-10T13:31:39Z">
              <w:r>
                <w:rPr>
                  <w:rFonts w:hint="eastAsia"/>
                  <w:sz w:val="18"/>
                  <w:szCs w:val="18"/>
                </w:rPr>
                <w:t>电子票号</w:t>
              </w:r>
            </w:ins>
          </w:p>
        </w:tc>
        <w:tc>
          <w:tcPr>
            <w:tcW w:w="1417" w:type="dxa"/>
          </w:tcPr>
          <w:p>
            <w:pPr>
              <w:rPr>
                <w:ins w:id="533" w:author="火云邪神1418612843 [2]" w:date="2020-07-10T13:31:39Z"/>
                <w:sz w:val="18"/>
                <w:szCs w:val="18"/>
              </w:rPr>
            </w:pPr>
            <w:ins w:id="534" w:author="火云邪神1418612843 [2]" w:date="2020-07-10T13:31:39Z">
              <w:r>
                <w:rPr>
                  <w:rFonts w:hint="eastAsia"/>
                  <w:sz w:val="18"/>
                  <w:szCs w:val="18"/>
                </w:rPr>
                <w:t>SHPJBH</w:t>
              </w:r>
            </w:ins>
          </w:p>
        </w:tc>
        <w:tc>
          <w:tcPr>
            <w:tcW w:w="1044" w:type="dxa"/>
          </w:tcPr>
          <w:p>
            <w:pPr>
              <w:rPr>
                <w:ins w:id="535" w:author="火云邪神1418612843 [2]" w:date="2020-07-10T13:31:39Z"/>
                <w:sz w:val="18"/>
                <w:szCs w:val="18"/>
              </w:rPr>
            </w:pPr>
            <w:ins w:id="536" w:author="火云邪神1418612843 [2]" w:date="2020-07-10T13:31:39Z">
              <w:r>
                <w:rPr>
                  <w:rFonts w:hint="eastAsia"/>
                  <w:sz w:val="18"/>
                  <w:szCs w:val="18"/>
                </w:rPr>
                <w:t>M</w:t>
              </w:r>
            </w:ins>
          </w:p>
        </w:tc>
        <w:tc>
          <w:tcPr>
            <w:tcW w:w="1407" w:type="dxa"/>
          </w:tcPr>
          <w:p>
            <w:pPr>
              <w:rPr>
                <w:ins w:id="537" w:author="火云邪神1418612843 [2]" w:date="2020-07-10T13:31:39Z"/>
                <w:sz w:val="18"/>
                <w:szCs w:val="18"/>
              </w:rPr>
            </w:pPr>
            <w:ins w:id="538" w:author="火云邪神1418612843 [2]" w:date="2020-07-10T13:31:39Z">
              <w:r>
                <w:rPr>
                  <w:rFonts w:hint="eastAsia"/>
                  <w:sz w:val="18"/>
                  <w:szCs w:val="18"/>
                </w:rPr>
                <w:t>30</w:t>
              </w:r>
            </w:ins>
          </w:p>
        </w:tc>
        <w:tc>
          <w:tcPr>
            <w:tcW w:w="1860" w:type="dxa"/>
          </w:tcPr>
          <w:p>
            <w:pPr>
              <w:rPr>
                <w:ins w:id="539" w:author="火云邪神1418612843 [2]" w:date="2020-07-10T13:31:39Z"/>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540" w:author="火云邪神1418612843 [2]" w:date="2020-07-10T13:31:39Z"/>
        </w:trPr>
        <w:tc>
          <w:tcPr>
            <w:tcW w:w="1956" w:type="dxa"/>
            <w:vAlign w:val="top"/>
          </w:tcPr>
          <w:p>
            <w:pPr>
              <w:rPr>
                <w:ins w:id="541" w:author="火云邪神1418612843 [2]" w:date="2020-07-10T13:31:39Z"/>
                <w:rFonts w:hint="eastAsia" w:eastAsiaTheme="minorEastAsia"/>
                <w:sz w:val="18"/>
                <w:szCs w:val="18"/>
                <w:lang w:val="en-US" w:eastAsia="zh-CN"/>
              </w:rPr>
            </w:pPr>
            <w:ins w:id="542" w:author="火云邪神1418612843 [2]" w:date="2020-07-19T10:41:04Z">
              <w:r>
                <w:rPr>
                  <w:rFonts w:hint="eastAsia"/>
                  <w:sz w:val="18"/>
                  <w:szCs w:val="18"/>
                  <w:lang w:val="en-US" w:eastAsia="zh-CN"/>
                </w:rPr>
                <w:t>票据</w:t>
              </w:r>
            </w:ins>
            <w:ins w:id="543" w:author="火云邪神1418612843 [2]" w:date="2020-07-19T10:41:05Z">
              <w:r>
                <w:rPr>
                  <w:rFonts w:hint="eastAsia"/>
                  <w:sz w:val="18"/>
                  <w:szCs w:val="18"/>
                  <w:lang w:val="en-US" w:eastAsia="zh-CN"/>
                </w:rPr>
                <w:t>金额</w:t>
              </w:r>
            </w:ins>
          </w:p>
        </w:tc>
        <w:tc>
          <w:tcPr>
            <w:tcW w:w="1417" w:type="dxa"/>
            <w:vAlign w:val="top"/>
          </w:tcPr>
          <w:p>
            <w:pPr>
              <w:rPr>
                <w:ins w:id="544" w:author="火云邪神1418612843 [2]" w:date="2020-07-10T13:31:39Z"/>
                <w:rFonts w:hint="eastAsia"/>
                <w:sz w:val="18"/>
                <w:szCs w:val="18"/>
              </w:rPr>
            </w:pPr>
            <w:ins w:id="545" w:author="火云邪神1418612843 [2]" w:date="2020-07-10T13:31:39Z">
              <w:r>
                <w:rPr>
                  <w:rFonts w:hint="eastAsia"/>
                  <w:sz w:val="18"/>
                  <w:szCs w:val="18"/>
                </w:rPr>
                <w:t>PIOMJE</w:t>
              </w:r>
            </w:ins>
          </w:p>
        </w:tc>
        <w:tc>
          <w:tcPr>
            <w:tcW w:w="1044" w:type="dxa"/>
            <w:vAlign w:val="top"/>
          </w:tcPr>
          <w:p>
            <w:pPr>
              <w:rPr>
                <w:ins w:id="546" w:author="火云邪神1418612843 [2]" w:date="2020-07-10T13:31:39Z"/>
                <w:rFonts w:hint="eastAsia"/>
                <w:sz w:val="18"/>
                <w:szCs w:val="18"/>
              </w:rPr>
            </w:pPr>
            <w:ins w:id="547" w:author="火云邪神1418612843 [2]" w:date="2020-07-10T13:31:39Z">
              <w:r>
                <w:rPr>
                  <w:rFonts w:hint="eastAsia"/>
                  <w:sz w:val="18"/>
                  <w:szCs w:val="18"/>
                </w:rPr>
                <w:t>M</w:t>
              </w:r>
            </w:ins>
          </w:p>
        </w:tc>
        <w:tc>
          <w:tcPr>
            <w:tcW w:w="1407" w:type="dxa"/>
            <w:vAlign w:val="top"/>
          </w:tcPr>
          <w:p>
            <w:pPr>
              <w:rPr>
                <w:ins w:id="548" w:author="火云邪神1418612843 [2]" w:date="2020-07-10T13:31:39Z"/>
                <w:rFonts w:hint="eastAsia"/>
                <w:sz w:val="18"/>
                <w:szCs w:val="18"/>
              </w:rPr>
            </w:pPr>
            <w:ins w:id="549" w:author="火云邪神1418612843 [2]" w:date="2020-07-10T13:31:39Z">
              <w:r>
                <w:rPr>
                  <w:rFonts w:hint="eastAsia"/>
                  <w:sz w:val="18"/>
                  <w:szCs w:val="18"/>
                </w:rPr>
                <w:t>13,2</w:t>
              </w:r>
            </w:ins>
          </w:p>
        </w:tc>
        <w:tc>
          <w:tcPr>
            <w:tcW w:w="1860" w:type="dxa"/>
            <w:vAlign w:val="top"/>
          </w:tcPr>
          <w:p>
            <w:pPr>
              <w:rPr>
                <w:ins w:id="550" w:author="火云邪神1418612843 [2]" w:date="2020-07-10T13:31:39Z"/>
                <w:sz w:val="18"/>
                <w:szCs w:val="18"/>
              </w:rPr>
            </w:pPr>
            <w:ins w:id="551" w:author="火云邪神1418612843 [2]" w:date="2020-07-10T13:31:39Z">
              <w:r>
                <w:rPr>
                  <w:rFonts w:hint="eastAsia"/>
                  <w:sz w:val="18"/>
                  <w:szCs w:val="18"/>
                </w:rPr>
                <w:t>金额</w:t>
              </w:r>
            </w:ins>
          </w:p>
        </w:tc>
      </w:tr>
    </w:tbl>
    <w:p>
      <w:pPr>
        <w:pStyle w:val="7"/>
        <w:ind w:left="420" w:leftChars="200"/>
        <w:rPr>
          <w:ins w:id="552" w:author="火云邪神1418612843 [2]" w:date="2020-07-16T17:11:16Z"/>
        </w:rPr>
      </w:pPr>
      <w:ins w:id="553" w:author="火云邪神1418612843 [2]" w:date="2020-07-16T17:11:16Z">
        <w:r>
          <w:rPr>
            <w:rFonts w:hint="eastAsia"/>
          </w:rPr>
          <w:t>接口输出</w:t>
        </w:r>
      </w:ins>
    </w:p>
    <w:tbl>
      <w:tblPr>
        <w:tblStyle w:val="19"/>
        <w:tblW w:w="75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1417"/>
        <w:gridCol w:w="1044"/>
        <w:gridCol w:w="1407"/>
        <w:gridCol w:w="1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554" w:author="火云邪神1418612843 [2]" w:date="2020-07-16T17:11:16Z"/>
        </w:trPr>
        <w:tc>
          <w:tcPr>
            <w:tcW w:w="2232" w:type="dxa"/>
          </w:tcPr>
          <w:p>
            <w:pPr>
              <w:jc w:val="center"/>
              <w:rPr>
                <w:ins w:id="555" w:author="火云邪神1418612843 [2]" w:date="2020-07-16T17:11:16Z"/>
                <w:b/>
                <w:sz w:val="18"/>
                <w:szCs w:val="18"/>
              </w:rPr>
            </w:pPr>
            <w:ins w:id="556" w:author="火云邪神1418612843 [2]" w:date="2020-07-16T17:11:16Z">
              <w:r>
                <w:rPr>
                  <w:rFonts w:hint="eastAsia"/>
                  <w:b/>
                  <w:sz w:val="18"/>
                  <w:szCs w:val="18"/>
                </w:rPr>
                <w:t>参数名称</w:t>
              </w:r>
            </w:ins>
          </w:p>
        </w:tc>
        <w:tc>
          <w:tcPr>
            <w:tcW w:w="1417" w:type="dxa"/>
          </w:tcPr>
          <w:p>
            <w:pPr>
              <w:jc w:val="center"/>
              <w:rPr>
                <w:ins w:id="557" w:author="火云邪神1418612843 [2]" w:date="2020-07-16T17:11:16Z"/>
                <w:b/>
                <w:sz w:val="18"/>
                <w:szCs w:val="18"/>
              </w:rPr>
            </w:pPr>
            <w:ins w:id="558" w:author="火云邪神1418612843 [2]" w:date="2020-07-16T17:11:16Z">
              <w:r>
                <w:rPr>
                  <w:rFonts w:hint="eastAsia"/>
                  <w:b/>
                  <w:sz w:val="18"/>
                  <w:szCs w:val="18"/>
                </w:rPr>
                <w:t>参数</w:t>
              </w:r>
            </w:ins>
          </w:p>
        </w:tc>
        <w:tc>
          <w:tcPr>
            <w:tcW w:w="1044" w:type="dxa"/>
          </w:tcPr>
          <w:p>
            <w:pPr>
              <w:jc w:val="center"/>
              <w:rPr>
                <w:ins w:id="559" w:author="火云邪神1418612843 [2]" w:date="2020-07-16T17:11:16Z"/>
                <w:b/>
                <w:sz w:val="18"/>
                <w:szCs w:val="18"/>
              </w:rPr>
            </w:pPr>
            <w:ins w:id="560" w:author="火云邪神1418612843 [2]" w:date="2020-07-16T17:11:16Z">
              <w:r>
                <w:rPr>
                  <w:rFonts w:hint="eastAsia"/>
                  <w:b/>
                  <w:sz w:val="18"/>
                  <w:szCs w:val="18"/>
                </w:rPr>
                <w:t>必填</w:t>
              </w:r>
            </w:ins>
          </w:p>
        </w:tc>
        <w:tc>
          <w:tcPr>
            <w:tcW w:w="1407" w:type="dxa"/>
          </w:tcPr>
          <w:p>
            <w:pPr>
              <w:jc w:val="center"/>
              <w:rPr>
                <w:ins w:id="561" w:author="火云邪神1418612843 [2]" w:date="2020-07-16T17:11:16Z"/>
                <w:b/>
                <w:sz w:val="18"/>
                <w:szCs w:val="18"/>
              </w:rPr>
            </w:pPr>
            <w:ins w:id="562" w:author="火云邪神1418612843 [2]" w:date="2020-07-16T17:11:16Z">
              <w:r>
                <w:rPr>
                  <w:rFonts w:hint="eastAsia"/>
                  <w:b/>
                  <w:sz w:val="18"/>
                  <w:szCs w:val="18"/>
                </w:rPr>
                <w:t>长度</w:t>
              </w:r>
            </w:ins>
          </w:p>
        </w:tc>
        <w:tc>
          <w:tcPr>
            <w:tcW w:w="1408" w:type="dxa"/>
          </w:tcPr>
          <w:p>
            <w:pPr>
              <w:jc w:val="center"/>
              <w:rPr>
                <w:ins w:id="563" w:author="火云邪神1418612843 [2]" w:date="2020-07-16T17:11:16Z"/>
                <w:b/>
                <w:sz w:val="18"/>
                <w:szCs w:val="18"/>
              </w:rPr>
            </w:pPr>
            <w:ins w:id="564" w:author="火云邪神1418612843 [2]" w:date="2020-07-16T17:11:16Z">
              <w:r>
                <w:rPr>
                  <w:rFonts w:hint="eastAsia"/>
                  <w:b/>
                  <w:sz w:val="18"/>
                  <w:szCs w:val="18"/>
                </w:rPr>
                <w:t>说明</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565" w:author="火云邪神1418612843 [2]" w:date="2020-07-16T17:11:16Z"/>
        </w:trPr>
        <w:tc>
          <w:tcPr>
            <w:tcW w:w="2232" w:type="dxa"/>
          </w:tcPr>
          <w:p>
            <w:pPr>
              <w:rPr>
                <w:ins w:id="566" w:author="火云邪神1418612843 [2]" w:date="2020-07-16T17:11:16Z"/>
                <w:sz w:val="18"/>
                <w:szCs w:val="18"/>
              </w:rPr>
            </w:pPr>
            <w:ins w:id="567" w:author="火云邪神1418612843 [2]" w:date="2020-07-16T17:11:16Z">
              <w:r>
                <w:rPr>
                  <w:rFonts w:hint="eastAsia"/>
                  <w:sz w:val="18"/>
                  <w:szCs w:val="18"/>
                </w:rPr>
                <w:t>应答码</w:t>
              </w:r>
            </w:ins>
          </w:p>
        </w:tc>
        <w:tc>
          <w:tcPr>
            <w:tcW w:w="1417" w:type="dxa"/>
          </w:tcPr>
          <w:p>
            <w:pPr>
              <w:rPr>
                <w:ins w:id="568" w:author="火云邪神1418612843 [2]" w:date="2020-07-16T17:11:16Z"/>
                <w:sz w:val="18"/>
                <w:szCs w:val="18"/>
              </w:rPr>
            </w:pPr>
            <w:ins w:id="569" w:author="火云邪神1418612843 [2]" w:date="2020-07-16T17:11:16Z">
              <w:r>
                <w:rPr>
                  <w:rFonts w:hint="eastAsia" w:cs="宋体"/>
                  <w:sz w:val="18"/>
                  <w:szCs w:val="18"/>
                </w:rPr>
                <w:t>PTCWDH</w:t>
              </w:r>
            </w:ins>
          </w:p>
        </w:tc>
        <w:tc>
          <w:tcPr>
            <w:tcW w:w="1044" w:type="dxa"/>
          </w:tcPr>
          <w:p>
            <w:pPr>
              <w:rPr>
                <w:ins w:id="570" w:author="火云邪神1418612843 [2]" w:date="2020-07-16T17:11:16Z"/>
                <w:sz w:val="18"/>
                <w:szCs w:val="18"/>
              </w:rPr>
            </w:pPr>
            <w:ins w:id="571" w:author="火云邪神1418612843 [2]" w:date="2020-07-16T17:11:16Z">
              <w:r>
                <w:rPr>
                  <w:sz w:val="18"/>
                  <w:szCs w:val="18"/>
                </w:rPr>
                <w:t>M</w:t>
              </w:r>
            </w:ins>
          </w:p>
        </w:tc>
        <w:tc>
          <w:tcPr>
            <w:tcW w:w="1407" w:type="dxa"/>
          </w:tcPr>
          <w:p>
            <w:pPr>
              <w:rPr>
                <w:ins w:id="572" w:author="火云邪神1418612843 [2]" w:date="2020-07-16T17:11:16Z"/>
                <w:sz w:val="18"/>
                <w:szCs w:val="18"/>
              </w:rPr>
            </w:pPr>
            <w:ins w:id="573" w:author="火云邪神1418612843 [2]" w:date="2020-07-16T17:11:16Z">
              <w:r>
                <w:rPr>
                  <w:rFonts w:hint="eastAsia"/>
                  <w:sz w:val="18"/>
                  <w:szCs w:val="18"/>
                </w:rPr>
                <w:t>4</w:t>
              </w:r>
            </w:ins>
          </w:p>
        </w:tc>
        <w:tc>
          <w:tcPr>
            <w:tcW w:w="1408" w:type="dxa"/>
          </w:tcPr>
          <w:p>
            <w:pPr>
              <w:pStyle w:val="22"/>
              <w:ind w:left="420" w:firstLine="0" w:firstLineChars="0"/>
              <w:rPr>
                <w:ins w:id="574" w:author="火云邪神1418612843 [2]" w:date="2020-07-16T17:11:16Z"/>
                <w:sz w:val="18"/>
                <w:szCs w:val="18"/>
              </w:rPr>
            </w:pPr>
            <w:ins w:id="575" w:author="火云邪神1418612843 [2]" w:date="2020-07-16T17:11:16Z">
              <w:r>
                <w:rPr>
                  <w:rFonts w:hint="eastAsia"/>
                  <w:sz w:val="18"/>
                  <w:szCs w:val="18"/>
                </w:rPr>
                <w:t>0000表示成功</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576" w:author="火云邪神1418612843 [2]" w:date="2020-07-16T17:11:16Z"/>
        </w:trPr>
        <w:tc>
          <w:tcPr>
            <w:tcW w:w="2232" w:type="dxa"/>
          </w:tcPr>
          <w:p>
            <w:pPr>
              <w:rPr>
                <w:ins w:id="577" w:author="火云邪神1418612843 [2]" w:date="2020-07-16T17:11:16Z"/>
                <w:sz w:val="18"/>
                <w:szCs w:val="18"/>
              </w:rPr>
            </w:pPr>
          </w:p>
        </w:tc>
        <w:tc>
          <w:tcPr>
            <w:tcW w:w="1417" w:type="dxa"/>
          </w:tcPr>
          <w:p>
            <w:pPr>
              <w:rPr>
                <w:ins w:id="578" w:author="火云邪神1418612843 [2]" w:date="2020-07-16T17:11:16Z"/>
                <w:sz w:val="18"/>
                <w:szCs w:val="18"/>
              </w:rPr>
            </w:pPr>
          </w:p>
        </w:tc>
        <w:tc>
          <w:tcPr>
            <w:tcW w:w="1044" w:type="dxa"/>
          </w:tcPr>
          <w:p>
            <w:pPr>
              <w:rPr>
                <w:ins w:id="579" w:author="火云邪神1418612843 [2]" w:date="2020-07-16T17:11:16Z"/>
                <w:sz w:val="18"/>
                <w:szCs w:val="18"/>
              </w:rPr>
            </w:pPr>
          </w:p>
        </w:tc>
        <w:tc>
          <w:tcPr>
            <w:tcW w:w="1407" w:type="dxa"/>
          </w:tcPr>
          <w:p>
            <w:pPr>
              <w:rPr>
                <w:ins w:id="580" w:author="火云邪神1418612843 [2]" w:date="2020-07-16T17:11:16Z"/>
                <w:sz w:val="18"/>
                <w:szCs w:val="18"/>
              </w:rPr>
            </w:pPr>
          </w:p>
        </w:tc>
        <w:tc>
          <w:tcPr>
            <w:tcW w:w="1408" w:type="dxa"/>
          </w:tcPr>
          <w:p>
            <w:pPr>
              <w:rPr>
                <w:ins w:id="581" w:author="火云邪神1418612843 [2]" w:date="2020-07-16T17:11:16Z"/>
                <w:sz w:val="18"/>
                <w:szCs w:val="18"/>
              </w:rPr>
            </w:pPr>
          </w:p>
        </w:tc>
      </w:tr>
    </w:tbl>
    <w:p>
      <w:pPr>
        <w:pStyle w:val="5"/>
        <w:rPr>
          <w:ins w:id="582" w:author="火云邪神1418612843 [2]" w:date="2020-07-16T17:10:56Z"/>
          <w:rFonts w:hint="eastAsia"/>
          <w:lang w:val="en-US" w:eastAsia="zh-CN"/>
        </w:rPr>
      </w:pPr>
    </w:p>
    <w:p>
      <w:pPr>
        <w:pStyle w:val="5"/>
        <w:rPr>
          <w:ins w:id="583" w:author="火云邪神1418612843 [2]" w:date="2020-07-16T17:10:48Z"/>
          <w:lang w:val="en-US"/>
        </w:rPr>
      </w:pPr>
      <w:ins w:id="584" w:author="火云邪神1418612843 [2]" w:date="2020-07-19T16:45:12Z">
        <w:r>
          <w:rPr>
            <w:rFonts w:hint="eastAsia"/>
            <w:lang w:val="en-US" w:eastAsia="zh-CN"/>
          </w:rPr>
          <w:t>11</w:t>
        </w:r>
      </w:ins>
      <w:ins w:id="585" w:author="火云邪神1418612843 [2]" w:date="2020-07-16T17:10:48Z">
        <w:r>
          <w:rPr>
            <w:rFonts w:hint="eastAsia"/>
            <w:lang w:val="en-US" w:eastAsia="zh-CN"/>
          </w:rPr>
          <w:t>.</w:t>
        </w:r>
      </w:ins>
      <w:ins w:id="586" w:author="火云邪神1418612843 [2]" w:date="2020-07-16T17:10:48Z">
        <w:r>
          <w:rPr>
            <w:rFonts w:hint="eastAsia"/>
          </w:rPr>
          <w:t xml:space="preserve"> </w:t>
        </w:r>
      </w:ins>
      <w:ins w:id="587" w:author="火云邪神1418612843 [2]" w:date="2020-07-20T10:13:49Z">
        <w:r>
          <w:rPr>
            <w:rFonts w:hint="eastAsia"/>
            <w:lang w:val="en-US" w:eastAsia="zh-CN"/>
          </w:rPr>
          <w:t>CMS</w:t>
        </w:r>
      </w:ins>
      <w:ins w:id="588" w:author="火云邪神1418612843 [2]" w:date="2020-07-16T17:10:48Z">
        <w:r>
          <w:rPr>
            <w:rFonts w:hint="eastAsia"/>
          </w:rPr>
          <w:t>4</w:t>
        </w:r>
      </w:ins>
      <w:ins w:id="589" w:author="火云邪神1418612843 [2]" w:date="2020-07-16T17:10:48Z">
        <w:r>
          <w:rPr>
            <w:rFonts w:hint="eastAsia"/>
            <w:lang w:val="en-US" w:eastAsia="zh-CN"/>
          </w:rPr>
          <w:t>4 同步票据状态</w:t>
        </w:r>
      </w:ins>
    </w:p>
    <w:p>
      <w:pPr>
        <w:rPr>
          <w:ins w:id="590" w:author="火云邪神1418612843 [2]" w:date="2020-07-16T17:10:48Z"/>
          <w:sz w:val="28"/>
          <w:szCs w:val="28"/>
        </w:rPr>
      </w:pPr>
      <w:ins w:id="591" w:author="火云邪神1418612843 [2]" w:date="2020-07-16T17:10:48Z">
        <w:r>
          <w:rPr>
            <w:rFonts w:hint="eastAsia"/>
            <w:sz w:val="28"/>
            <w:szCs w:val="28"/>
          </w:rPr>
          <w:t>(银承到期</w:t>
        </w:r>
      </w:ins>
      <w:ins w:id="592" w:author="火云邪神1418612843 [2]" w:date="2020-07-16T17:10:48Z">
        <w:r>
          <w:rPr>
            <w:rFonts w:hint="eastAsia"/>
            <w:sz w:val="28"/>
            <w:szCs w:val="28"/>
            <w:lang w:val="en-US" w:eastAsia="zh-CN"/>
          </w:rPr>
          <w:t>备款，</w:t>
        </w:r>
      </w:ins>
      <w:ins w:id="593" w:author="火云邪神1418612843 [2]" w:date="2020-07-16T17:10:48Z">
        <w:r>
          <w:rPr>
            <w:rFonts w:hint="eastAsia"/>
            <w:sz w:val="28"/>
            <w:szCs w:val="28"/>
          </w:rPr>
          <w:t>银票提示付款签收</w:t>
        </w:r>
      </w:ins>
      <w:ins w:id="594" w:author="火云邪神1418612843 [2]" w:date="2020-07-16T17:10:48Z">
        <w:r>
          <w:rPr>
            <w:rFonts w:hint="eastAsia"/>
            <w:sz w:val="28"/>
            <w:szCs w:val="28"/>
            <w:lang w:eastAsia="zh-CN"/>
          </w:rPr>
          <w:t>，</w:t>
        </w:r>
      </w:ins>
      <w:ins w:id="595" w:author="火云邪神1418612843 [2]" w:date="2020-07-16T17:10:48Z">
        <w:r>
          <w:rPr>
            <w:rFonts w:hint="eastAsia"/>
            <w:sz w:val="28"/>
            <w:szCs w:val="28"/>
            <w:lang w:val="en-US" w:eastAsia="zh-CN"/>
          </w:rPr>
          <w:t>他行解付签收，票交所业务底下的到期解付签收向核心发送记账成功以后要向信贷发送记账成功的票号以便于信贷那边做相应的操作，接口名称暂定后面修改</w:t>
        </w:r>
      </w:ins>
      <w:ins w:id="596" w:author="火云邪神1418612843 [2]" w:date="2020-07-16T17:10:48Z">
        <w:r>
          <w:rPr>
            <w:rFonts w:hint="eastAsia"/>
            <w:sz w:val="28"/>
            <w:szCs w:val="28"/>
          </w:rPr>
          <w:t>)</w:t>
        </w:r>
      </w:ins>
    </w:p>
    <w:p>
      <w:pPr>
        <w:pStyle w:val="7"/>
        <w:ind w:left="420" w:leftChars="200"/>
        <w:rPr>
          <w:ins w:id="597" w:author="火云邪神1418612843 [2]" w:date="2020-07-16T17:10:48Z"/>
        </w:rPr>
      </w:pPr>
      <w:ins w:id="598" w:author="火云邪神1418612843 [2]" w:date="2020-07-16T17:10:48Z">
        <w:r>
          <w:rPr/>
          <w:t>接口输入</w:t>
        </w:r>
      </w:ins>
    </w:p>
    <w:tbl>
      <w:tblPr>
        <w:tblStyle w:val="19"/>
        <w:tblW w:w="83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1417"/>
        <w:gridCol w:w="1044"/>
        <w:gridCol w:w="1161"/>
        <w:gridCol w:w="2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599" w:author="火云邪神1418612843 [2]" w:date="2020-07-16T17:10:48Z"/>
        </w:trPr>
        <w:tc>
          <w:tcPr>
            <w:tcW w:w="2232" w:type="dxa"/>
          </w:tcPr>
          <w:p>
            <w:pPr>
              <w:jc w:val="center"/>
              <w:rPr>
                <w:ins w:id="600" w:author="火云邪神1418612843 [2]" w:date="2020-07-16T17:10:48Z"/>
                <w:b/>
                <w:sz w:val="18"/>
                <w:szCs w:val="18"/>
              </w:rPr>
            </w:pPr>
            <w:ins w:id="601" w:author="火云邪神1418612843 [2]" w:date="2020-07-16T17:10:48Z">
              <w:r>
                <w:rPr>
                  <w:rFonts w:hint="eastAsia"/>
                  <w:b/>
                  <w:sz w:val="18"/>
                  <w:szCs w:val="18"/>
                </w:rPr>
                <w:t>参数名称</w:t>
              </w:r>
            </w:ins>
          </w:p>
        </w:tc>
        <w:tc>
          <w:tcPr>
            <w:tcW w:w="1417" w:type="dxa"/>
          </w:tcPr>
          <w:p>
            <w:pPr>
              <w:jc w:val="center"/>
              <w:rPr>
                <w:ins w:id="602" w:author="火云邪神1418612843 [2]" w:date="2020-07-16T17:10:48Z"/>
                <w:b/>
                <w:sz w:val="18"/>
                <w:szCs w:val="18"/>
              </w:rPr>
            </w:pPr>
            <w:ins w:id="603" w:author="火云邪神1418612843 [2]" w:date="2020-07-16T17:10:48Z">
              <w:r>
                <w:rPr>
                  <w:rFonts w:hint="eastAsia"/>
                  <w:b/>
                  <w:sz w:val="18"/>
                  <w:szCs w:val="18"/>
                </w:rPr>
                <w:t>参数</w:t>
              </w:r>
            </w:ins>
          </w:p>
        </w:tc>
        <w:tc>
          <w:tcPr>
            <w:tcW w:w="1044" w:type="dxa"/>
          </w:tcPr>
          <w:p>
            <w:pPr>
              <w:jc w:val="center"/>
              <w:rPr>
                <w:ins w:id="604" w:author="火云邪神1418612843 [2]" w:date="2020-07-16T17:10:48Z"/>
                <w:b/>
                <w:sz w:val="18"/>
                <w:szCs w:val="18"/>
              </w:rPr>
            </w:pPr>
            <w:ins w:id="605" w:author="火云邪神1418612843 [2]" w:date="2020-07-16T17:10:48Z">
              <w:r>
                <w:rPr>
                  <w:rFonts w:hint="eastAsia"/>
                  <w:b/>
                  <w:sz w:val="18"/>
                  <w:szCs w:val="18"/>
                </w:rPr>
                <w:t>必填</w:t>
              </w:r>
            </w:ins>
          </w:p>
        </w:tc>
        <w:tc>
          <w:tcPr>
            <w:tcW w:w="1161" w:type="dxa"/>
          </w:tcPr>
          <w:p>
            <w:pPr>
              <w:jc w:val="center"/>
              <w:rPr>
                <w:ins w:id="606" w:author="火云邪神1418612843 [2]" w:date="2020-07-16T17:10:48Z"/>
                <w:b/>
                <w:sz w:val="18"/>
                <w:szCs w:val="18"/>
              </w:rPr>
            </w:pPr>
            <w:ins w:id="607" w:author="火云邪神1418612843 [2]" w:date="2020-07-16T17:10:48Z">
              <w:r>
                <w:rPr>
                  <w:rFonts w:hint="eastAsia"/>
                  <w:b/>
                  <w:sz w:val="18"/>
                  <w:szCs w:val="18"/>
                </w:rPr>
                <w:t>长度</w:t>
              </w:r>
            </w:ins>
          </w:p>
        </w:tc>
        <w:tc>
          <w:tcPr>
            <w:tcW w:w="2536" w:type="dxa"/>
          </w:tcPr>
          <w:p>
            <w:pPr>
              <w:jc w:val="center"/>
              <w:rPr>
                <w:ins w:id="608" w:author="火云邪神1418612843 [2]" w:date="2020-07-16T17:10:48Z"/>
                <w:b/>
                <w:sz w:val="18"/>
                <w:szCs w:val="18"/>
              </w:rPr>
            </w:pPr>
            <w:ins w:id="609" w:author="火云邪神1418612843 [2]" w:date="2020-07-16T17:10:48Z">
              <w:r>
                <w:rPr>
                  <w:rFonts w:hint="eastAsia"/>
                  <w:b/>
                  <w:sz w:val="18"/>
                  <w:szCs w:val="18"/>
                </w:rPr>
                <w:t>说明</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jc w:val="center"/>
          <w:ins w:id="610" w:author="火云邪神1418612843 [2]" w:date="2020-07-16T17:10:48Z"/>
        </w:trPr>
        <w:tc>
          <w:tcPr>
            <w:tcW w:w="2232" w:type="dxa"/>
            <w:vAlign w:val="top"/>
          </w:tcPr>
          <w:p>
            <w:pPr>
              <w:rPr>
                <w:ins w:id="611" w:author="火云邪神1418612843 [2]" w:date="2020-07-16T17:10:48Z"/>
                <w:sz w:val="18"/>
                <w:szCs w:val="18"/>
              </w:rPr>
            </w:pPr>
            <w:r>
              <w:rPr>
                <w:rFonts w:hint="eastAsia" w:cs="宋体"/>
                <w:sz w:val="18"/>
                <w:szCs w:val="18"/>
                <w:lang w:val="en-US" w:eastAsia="zh-CN"/>
              </w:rPr>
              <w:t>电子票号</w:t>
            </w:r>
          </w:p>
        </w:tc>
        <w:tc>
          <w:tcPr>
            <w:tcW w:w="1417" w:type="dxa"/>
            <w:vAlign w:val="top"/>
          </w:tcPr>
          <w:p>
            <w:pPr>
              <w:rPr>
                <w:ins w:id="612" w:author="火云邪神1418612843 [2]" w:date="2020-07-16T17:10:48Z"/>
                <w:sz w:val="18"/>
                <w:szCs w:val="18"/>
              </w:rPr>
            </w:pPr>
            <w:r>
              <w:rPr>
                <w:rFonts w:hint="eastAsia"/>
                <w:sz w:val="18"/>
                <w:szCs w:val="18"/>
              </w:rPr>
              <w:t>SHPJBH</w:t>
            </w:r>
          </w:p>
        </w:tc>
        <w:tc>
          <w:tcPr>
            <w:tcW w:w="1044" w:type="dxa"/>
            <w:vAlign w:val="top"/>
          </w:tcPr>
          <w:p>
            <w:pPr>
              <w:rPr>
                <w:ins w:id="613" w:author="火云邪神1418612843 [2]" w:date="2020-07-16T17:10:48Z"/>
                <w:sz w:val="18"/>
                <w:szCs w:val="18"/>
              </w:rPr>
            </w:pPr>
            <w:r>
              <w:rPr>
                <w:rFonts w:hint="eastAsia"/>
                <w:sz w:val="18"/>
                <w:szCs w:val="18"/>
              </w:rPr>
              <w:t>M</w:t>
            </w:r>
          </w:p>
        </w:tc>
        <w:tc>
          <w:tcPr>
            <w:tcW w:w="1161" w:type="dxa"/>
            <w:vAlign w:val="top"/>
          </w:tcPr>
          <w:p>
            <w:pPr>
              <w:rPr>
                <w:ins w:id="614" w:author="火云邪神1418612843 [2]" w:date="2020-07-16T17:10:48Z"/>
                <w:rFonts w:hint="eastAsia" w:ascii="Tahoma" w:hAnsi="Tahoma" w:cs="Tahoma"/>
                <w:kern w:val="0"/>
                <w:sz w:val="18"/>
                <w:szCs w:val="18"/>
              </w:rPr>
            </w:pPr>
            <w:r>
              <w:rPr>
                <w:rFonts w:hint="eastAsia"/>
                <w:sz w:val="18"/>
                <w:szCs w:val="18"/>
              </w:rPr>
              <w:t>30</w:t>
            </w:r>
          </w:p>
        </w:tc>
        <w:tc>
          <w:tcPr>
            <w:tcW w:w="2536" w:type="dxa"/>
            <w:vAlign w:val="top"/>
          </w:tcPr>
          <w:p>
            <w:pPr>
              <w:rPr>
                <w:ins w:id="615" w:author="火云邪神1418612843 [2]" w:date="2020-07-16T17:10:48Z"/>
                <w:rFonts w:hint="eastAsia" w:ascii="Tahoma" w:hAnsi="Tahoma" w:cs="Tahoma" w:eastAsiaTheme="minorEastAsia"/>
                <w:kern w:val="0"/>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616" w:author="火云邪神1418612843 [2]" w:date="2020-07-16T17:10:48Z"/>
        </w:trPr>
        <w:tc>
          <w:tcPr>
            <w:tcW w:w="2232" w:type="dxa"/>
            <w:vAlign w:val="top"/>
          </w:tcPr>
          <w:p>
            <w:pPr>
              <w:rPr>
                <w:ins w:id="617" w:author="火云邪神1418612843 [2]" w:date="2020-07-16T17:10:48Z"/>
                <w:rFonts w:hint="eastAsia" w:cs="宋体" w:eastAsiaTheme="minorEastAsia"/>
                <w:sz w:val="18"/>
                <w:szCs w:val="18"/>
                <w:lang w:val="en-US" w:eastAsia="zh-CN"/>
              </w:rPr>
            </w:pPr>
            <w:r>
              <w:rPr>
                <w:rFonts w:hint="eastAsia" w:cs="宋体"/>
                <w:sz w:val="18"/>
                <w:szCs w:val="18"/>
              </w:rPr>
              <w:t>票据类别</w:t>
            </w:r>
          </w:p>
        </w:tc>
        <w:tc>
          <w:tcPr>
            <w:tcW w:w="1417" w:type="dxa"/>
            <w:vAlign w:val="top"/>
          </w:tcPr>
          <w:p>
            <w:pPr>
              <w:rPr>
                <w:ins w:id="618" w:author="火云邪神1418612843 [2]" w:date="2020-07-16T17:10:48Z"/>
                <w:rFonts w:ascii="Tahoma" w:hAnsi="Tahoma" w:cs="Tahoma"/>
                <w:sz w:val="18"/>
                <w:szCs w:val="18"/>
              </w:rPr>
            </w:pPr>
            <w:r>
              <w:rPr>
                <w:rFonts w:hint="eastAsia" w:ascii="Tahoma" w:hAnsi="Tahoma" w:cs="Tahoma"/>
                <w:sz w:val="18"/>
                <w:szCs w:val="18"/>
              </w:rPr>
              <w:t>DRAFTCLS</w:t>
            </w:r>
          </w:p>
        </w:tc>
        <w:tc>
          <w:tcPr>
            <w:tcW w:w="1044" w:type="dxa"/>
            <w:vAlign w:val="top"/>
          </w:tcPr>
          <w:p>
            <w:pPr>
              <w:rPr>
                <w:ins w:id="619" w:author="火云邪神1418612843 [2]" w:date="2020-07-16T17:10:48Z"/>
                <w:rFonts w:hint="eastAsia"/>
                <w:sz w:val="18"/>
                <w:szCs w:val="18"/>
              </w:rPr>
            </w:pPr>
            <w:r>
              <w:rPr>
                <w:rFonts w:hint="eastAsia"/>
                <w:sz w:val="18"/>
                <w:szCs w:val="18"/>
              </w:rPr>
              <w:t>M</w:t>
            </w:r>
          </w:p>
        </w:tc>
        <w:tc>
          <w:tcPr>
            <w:tcW w:w="1161" w:type="dxa"/>
            <w:vAlign w:val="top"/>
          </w:tcPr>
          <w:p>
            <w:pPr>
              <w:rPr>
                <w:ins w:id="620" w:author="火云邪神1418612843 [2]" w:date="2020-07-16T17:10:48Z"/>
                <w:rFonts w:hint="eastAsia"/>
                <w:sz w:val="18"/>
                <w:szCs w:val="18"/>
              </w:rPr>
            </w:pPr>
            <w:r>
              <w:rPr>
                <w:rFonts w:hint="eastAsia"/>
                <w:sz w:val="18"/>
                <w:szCs w:val="18"/>
              </w:rPr>
              <w:t>1</w:t>
            </w:r>
          </w:p>
        </w:tc>
        <w:tc>
          <w:tcPr>
            <w:tcW w:w="2536" w:type="dxa"/>
            <w:vAlign w:val="top"/>
          </w:tcPr>
          <w:p>
            <w:pPr>
              <w:rPr>
                <w:sz w:val="18"/>
                <w:szCs w:val="18"/>
              </w:rPr>
            </w:pPr>
            <w:r>
              <w:rPr>
                <w:rFonts w:hint="eastAsia"/>
                <w:sz w:val="18"/>
                <w:szCs w:val="18"/>
              </w:rPr>
              <w:t>0-纸票</w:t>
            </w:r>
          </w:p>
          <w:p>
            <w:pPr>
              <w:rPr>
                <w:ins w:id="621" w:author="火云邪神1418612843 [2]" w:date="2020-07-16T17:10:48Z"/>
                <w:rFonts w:hint="eastAsia" w:ascii="Tahoma" w:hAnsi="Tahoma" w:cs="Tahoma"/>
                <w:kern w:val="0"/>
                <w:sz w:val="18"/>
                <w:szCs w:val="18"/>
              </w:rPr>
            </w:pPr>
            <w:r>
              <w:rPr>
                <w:rFonts w:hint="eastAsia"/>
                <w:sz w:val="18"/>
                <w:szCs w:val="18"/>
              </w:rPr>
              <w:t>1-电票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622" w:author="火云邪神1418612843 [2]" w:date="2020-07-16T17:10:48Z"/>
        </w:trPr>
        <w:tc>
          <w:tcPr>
            <w:tcW w:w="2232" w:type="dxa"/>
            <w:vAlign w:val="top"/>
          </w:tcPr>
          <w:p>
            <w:pPr>
              <w:rPr>
                <w:ins w:id="623" w:author="火云邪神1418612843 [2]" w:date="2020-07-16T17:10:48Z"/>
                <w:rFonts w:hint="eastAsia"/>
                <w:sz w:val="18"/>
                <w:szCs w:val="18"/>
              </w:rPr>
            </w:pPr>
            <w:ins w:id="624" w:author="火云邪神1418612843 [2]" w:date="2020-07-16T17:10:48Z">
              <w:r>
                <w:rPr>
                  <w:rFonts w:hint="eastAsia"/>
                  <w:sz w:val="18"/>
                  <w:szCs w:val="18"/>
                </w:rPr>
                <w:t>票据金额</w:t>
              </w:r>
            </w:ins>
          </w:p>
        </w:tc>
        <w:tc>
          <w:tcPr>
            <w:tcW w:w="1417" w:type="dxa"/>
            <w:vAlign w:val="top"/>
          </w:tcPr>
          <w:p>
            <w:pPr>
              <w:rPr>
                <w:ins w:id="625" w:author="火云邪神1418612843 [2]" w:date="2020-07-16T17:10:48Z"/>
                <w:rFonts w:hint="eastAsia"/>
                <w:sz w:val="18"/>
                <w:szCs w:val="18"/>
              </w:rPr>
            </w:pPr>
            <w:ins w:id="626" w:author="火云邪神1418612843 [2]" w:date="2020-07-16T17:10:48Z">
              <w:r>
                <w:rPr>
                  <w:sz w:val="18"/>
                  <w:szCs w:val="18"/>
                </w:rPr>
                <w:t>PIOMJE</w:t>
              </w:r>
            </w:ins>
          </w:p>
        </w:tc>
        <w:tc>
          <w:tcPr>
            <w:tcW w:w="1044" w:type="dxa"/>
            <w:vAlign w:val="top"/>
          </w:tcPr>
          <w:p>
            <w:pPr>
              <w:rPr>
                <w:ins w:id="627" w:author="火云邪神1418612843 [2]" w:date="2020-07-16T17:10:48Z"/>
                <w:rFonts w:hint="eastAsia"/>
                <w:sz w:val="18"/>
                <w:szCs w:val="18"/>
              </w:rPr>
            </w:pPr>
            <w:ins w:id="628" w:author="火云邪神1418612843 [2]" w:date="2020-07-16T17:10:48Z">
              <w:r>
                <w:rPr>
                  <w:rFonts w:hint="eastAsia"/>
                  <w:sz w:val="18"/>
                  <w:szCs w:val="18"/>
                </w:rPr>
                <w:t>O</w:t>
              </w:r>
            </w:ins>
          </w:p>
        </w:tc>
        <w:tc>
          <w:tcPr>
            <w:tcW w:w="1161" w:type="dxa"/>
            <w:vAlign w:val="top"/>
          </w:tcPr>
          <w:p>
            <w:pPr>
              <w:rPr>
                <w:ins w:id="629" w:author="火云邪神1418612843 [2]" w:date="2020-07-16T17:10:48Z"/>
                <w:rFonts w:hint="eastAsia"/>
                <w:sz w:val="18"/>
                <w:szCs w:val="18"/>
              </w:rPr>
            </w:pPr>
            <w:ins w:id="630" w:author="火云邪神1418612843 [2]" w:date="2020-07-16T17:10:48Z">
              <w:r>
                <w:rPr>
                  <w:sz w:val="18"/>
                  <w:szCs w:val="18"/>
                </w:rPr>
                <w:t>13,2</w:t>
              </w:r>
            </w:ins>
          </w:p>
        </w:tc>
        <w:tc>
          <w:tcPr>
            <w:tcW w:w="2536" w:type="dxa"/>
            <w:vAlign w:val="top"/>
          </w:tcPr>
          <w:p>
            <w:pPr>
              <w:widowControl/>
              <w:jc w:val="left"/>
              <w:rPr>
                <w:ins w:id="631" w:author="火云邪神1418612843 [2]" w:date="2020-07-16T17:10:48Z"/>
                <w:rFonts w:hint="eastAsia" w:ascii="Tahoma" w:hAnsi="Tahoma" w:cs="Tahoma"/>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632" w:author="火云邪神1418612843 [2]" w:date="2020-07-16T17:10:48Z"/>
        </w:trPr>
        <w:tc>
          <w:tcPr>
            <w:tcW w:w="2232" w:type="dxa"/>
            <w:vAlign w:val="top"/>
          </w:tcPr>
          <w:p>
            <w:pPr>
              <w:rPr>
                <w:ins w:id="633" w:author="火云邪神1418612843 [2]" w:date="2020-07-16T17:10:48Z"/>
                <w:rFonts w:hint="eastAsia"/>
                <w:sz w:val="18"/>
                <w:szCs w:val="18"/>
              </w:rPr>
            </w:pPr>
            <w:ins w:id="634" w:author="火云邪神1418612843 [2]" w:date="2020-07-16T17:10:48Z">
              <w:r>
                <w:rPr>
                  <w:rFonts w:hint="eastAsia"/>
                  <w:sz w:val="18"/>
                  <w:szCs w:val="18"/>
                </w:rPr>
                <w:t>票据类型</w:t>
              </w:r>
            </w:ins>
          </w:p>
        </w:tc>
        <w:tc>
          <w:tcPr>
            <w:tcW w:w="1417" w:type="dxa"/>
            <w:vAlign w:val="top"/>
          </w:tcPr>
          <w:p>
            <w:pPr>
              <w:rPr>
                <w:ins w:id="635" w:author="火云邪神1418612843 [2]" w:date="2020-07-16T17:10:48Z"/>
                <w:rFonts w:hint="eastAsia"/>
                <w:sz w:val="18"/>
                <w:szCs w:val="18"/>
              </w:rPr>
            </w:pPr>
            <w:ins w:id="636" w:author="火云邪神1418612843 [2]" w:date="2020-07-16T17:10:48Z">
              <w:r>
                <w:rPr>
                  <w:rFonts w:hint="eastAsia"/>
                  <w:sz w:val="18"/>
                  <w:szCs w:val="18"/>
                </w:rPr>
                <w:t>DRAFTTP</w:t>
              </w:r>
            </w:ins>
          </w:p>
        </w:tc>
        <w:tc>
          <w:tcPr>
            <w:tcW w:w="1044" w:type="dxa"/>
            <w:vAlign w:val="top"/>
          </w:tcPr>
          <w:p>
            <w:pPr>
              <w:rPr>
                <w:ins w:id="637" w:author="火云邪神1418612843 [2]" w:date="2020-07-16T17:10:48Z"/>
                <w:rFonts w:hint="eastAsia"/>
                <w:sz w:val="18"/>
                <w:szCs w:val="18"/>
              </w:rPr>
            </w:pPr>
            <w:ins w:id="638" w:author="火云邪神1418612843 [2]" w:date="2020-07-16T17:10:48Z">
              <w:r>
                <w:rPr>
                  <w:rFonts w:hint="eastAsia"/>
                  <w:sz w:val="18"/>
                  <w:szCs w:val="18"/>
                </w:rPr>
                <w:t>M</w:t>
              </w:r>
            </w:ins>
          </w:p>
        </w:tc>
        <w:tc>
          <w:tcPr>
            <w:tcW w:w="1161" w:type="dxa"/>
            <w:vAlign w:val="top"/>
          </w:tcPr>
          <w:p>
            <w:pPr>
              <w:rPr>
                <w:ins w:id="639" w:author="火云邪神1418612843 [2]" w:date="2020-07-16T17:10:48Z"/>
                <w:rFonts w:hint="eastAsia"/>
                <w:sz w:val="18"/>
                <w:szCs w:val="18"/>
              </w:rPr>
            </w:pPr>
            <w:ins w:id="640" w:author="火云邪神1418612843 [2]" w:date="2020-07-16T17:10:48Z">
              <w:r>
                <w:rPr>
                  <w:rFonts w:hint="eastAsia"/>
                  <w:sz w:val="18"/>
                  <w:szCs w:val="18"/>
                </w:rPr>
                <w:t>4</w:t>
              </w:r>
            </w:ins>
          </w:p>
        </w:tc>
        <w:tc>
          <w:tcPr>
            <w:tcW w:w="2536" w:type="dxa"/>
            <w:vAlign w:val="top"/>
          </w:tcPr>
          <w:p>
            <w:pPr>
              <w:rPr>
                <w:ins w:id="641" w:author="火云邪神1418612843 [2]" w:date="2020-07-16T17:10:48Z"/>
                <w:sz w:val="18"/>
                <w:szCs w:val="18"/>
              </w:rPr>
            </w:pPr>
            <w:ins w:id="642" w:author="火云邪神1418612843 [2]" w:date="2020-07-16T17:10:48Z">
              <w:r>
                <w:rPr>
                  <w:rFonts w:hint="eastAsia"/>
                  <w:sz w:val="18"/>
                  <w:szCs w:val="18"/>
                </w:rPr>
                <w:t>AC01-银承</w:t>
              </w:r>
            </w:ins>
          </w:p>
          <w:p>
            <w:pPr>
              <w:rPr>
                <w:ins w:id="643" w:author="火云邪神1418612843 [2]" w:date="2020-07-16T17:10:48Z"/>
                <w:sz w:val="18"/>
                <w:szCs w:val="18"/>
              </w:rPr>
            </w:pPr>
            <w:ins w:id="644" w:author="火云邪神1418612843 [2]" w:date="2020-07-16T17:10:48Z">
              <w:r>
                <w:rPr>
                  <w:rFonts w:hint="eastAsia"/>
                  <w:sz w:val="18"/>
                  <w:szCs w:val="18"/>
                </w:rPr>
                <w:t>AC02-商承</w:t>
              </w:r>
            </w:ins>
          </w:p>
          <w:p>
            <w:pPr>
              <w:rPr>
                <w:ins w:id="645" w:author="火云邪神1418612843 [2]" w:date="2020-07-16T17:10:48Z"/>
                <w:rFonts w:hint="eastAsia" w:ascii="Tahoma" w:hAnsi="Tahoma" w:cs="Tahoma"/>
                <w:kern w:val="0"/>
                <w:sz w:val="18"/>
                <w:szCs w:val="18"/>
              </w:rPr>
            </w:pPr>
            <w:ins w:id="646" w:author="火云邪神1418612843 [2]" w:date="2020-07-16T17:10:48Z">
              <w:r>
                <w:rPr>
                  <w:rFonts w:hint="eastAsia"/>
                  <w:sz w:val="18"/>
                  <w:szCs w:val="18"/>
                </w:rPr>
                <w:t>A</w:t>
              </w:r>
            </w:ins>
            <w:ins w:id="647" w:author="火云邪神1418612843 [2]" w:date="2020-07-16T17:10:48Z">
              <w:r>
                <w:rPr>
                  <w:sz w:val="18"/>
                  <w:szCs w:val="18"/>
                </w:rPr>
                <w:t>C03-</w:t>
              </w:r>
            </w:ins>
            <w:ins w:id="648" w:author="火云邪神1418612843 [2]" w:date="2020-07-16T17:10:48Z">
              <w:r>
                <w:rPr>
                  <w:rFonts w:hint="eastAsia"/>
                  <w:sz w:val="18"/>
                  <w:szCs w:val="18"/>
                </w:rPr>
                <w:t>财务公司 20180628新增</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649" w:author="火云邪神1418612843 [2]" w:date="2020-07-20T10:16:35Z"/>
        </w:trPr>
        <w:tc>
          <w:tcPr>
            <w:tcW w:w="2232" w:type="dxa"/>
            <w:vAlign w:val="top"/>
          </w:tcPr>
          <w:p>
            <w:pPr>
              <w:rPr>
                <w:ins w:id="650" w:author="火云邪神1418612843 [2]" w:date="2020-07-20T10:16:35Z"/>
                <w:rFonts w:hint="eastAsia"/>
                <w:sz w:val="18"/>
                <w:szCs w:val="18"/>
              </w:rPr>
            </w:pPr>
            <w:r>
              <w:rPr>
                <w:rFonts w:hint="eastAsia" w:cs="宋体"/>
                <w:sz w:val="18"/>
                <w:szCs w:val="18"/>
              </w:rPr>
              <w:t>业务类型</w:t>
            </w:r>
          </w:p>
        </w:tc>
        <w:tc>
          <w:tcPr>
            <w:tcW w:w="1417" w:type="dxa"/>
            <w:vAlign w:val="top"/>
          </w:tcPr>
          <w:p>
            <w:pPr>
              <w:rPr>
                <w:ins w:id="651" w:author="火云邪神1418612843 [2]" w:date="2020-07-20T10:16:35Z"/>
                <w:rFonts w:hint="eastAsia"/>
                <w:sz w:val="18"/>
                <w:szCs w:val="18"/>
              </w:rPr>
            </w:pPr>
            <w:r>
              <w:rPr>
                <w:rFonts w:ascii="Tahoma" w:hAnsi="Tahoma" w:cs="Tahoma"/>
                <w:sz w:val="18"/>
                <w:szCs w:val="18"/>
              </w:rPr>
              <w:t>ZHZHLX</w:t>
            </w:r>
          </w:p>
        </w:tc>
        <w:tc>
          <w:tcPr>
            <w:tcW w:w="1044" w:type="dxa"/>
            <w:vAlign w:val="top"/>
          </w:tcPr>
          <w:p>
            <w:pPr>
              <w:rPr>
                <w:ins w:id="652" w:author="火云邪神1418612843 [2]" w:date="2020-07-20T10:16:35Z"/>
                <w:rFonts w:hint="eastAsia"/>
                <w:sz w:val="18"/>
                <w:szCs w:val="18"/>
              </w:rPr>
            </w:pPr>
            <w:r>
              <w:rPr>
                <w:rFonts w:hint="eastAsia"/>
                <w:sz w:val="18"/>
                <w:szCs w:val="18"/>
              </w:rPr>
              <w:t>M</w:t>
            </w:r>
          </w:p>
        </w:tc>
        <w:tc>
          <w:tcPr>
            <w:tcW w:w="1161" w:type="dxa"/>
            <w:vAlign w:val="top"/>
          </w:tcPr>
          <w:p>
            <w:pPr>
              <w:widowControl/>
              <w:rPr>
                <w:ins w:id="653" w:author="火云邪神1418612843 [2]" w:date="2020-07-20T10:16:35Z"/>
                <w:rFonts w:hint="eastAsia"/>
                <w:sz w:val="18"/>
                <w:szCs w:val="18"/>
              </w:rPr>
            </w:pPr>
            <w:r>
              <w:rPr>
                <w:rFonts w:hint="eastAsia" w:ascii="Tahoma" w:hAnsi="Tahoma" w:cs="Tahoma"/>
                <w:kern w:val="0"/>
                <w:sz w:val="18"/>
                <w:szCs w:val="18"/>
              </w:rPr>
              <w:t>2</w:t>
            </w:r>
          </w:p>
        </w:tc>
        <w:tc>
          <w:tcPr>
            <w:tcW w:w="2536" w:type="dxa"/>
            <w:vAlign w:val="top"/>
          </w:tcPr>
          <w:p>
            <w:pPr>
              <w:widowControl/>
              <w:rPr>
                <w:rFonts w:hint="eastAsia" w:ascii="Tahoma" w:hAnsi="Tahoma" w:cs="Tahoma"/>
                <w:kern w:val="0"/>
                <w:sz w:val="18"/>
                <w:szCs w:val="18"/>
              </w:rPr>
            </w:pPr>
            <w:r>
              <w:rPr>
                <w:rFonts w:hint="eastAsia" w:ascii="Tahoma" w:hAnsi="Tahoma" w:cs="Tahoma"/>
                <w:kern w:val="0"/>
                <w:sz w:val="18"/>
                <w:szCs w:val="18"/>
              </w:rPr>
              <w:t>0</w:t>
            </w:r>
            <w:r>
              <w:rPr>
                <w:rFonts w:hint="eastAsia" w:ascii="Tahoma" w:hAnsi="Tahoma" w:cs="Tahoma"/>
                <w:kern w:val="0"/>
                <w:sz w:val="18"/>
                <w:szCs w:val="18"/>
                <w:lang w:val="en-US" w:eastAsia="zh-CN"/>
              </w:rPr>
              <w:t>1</w:t>
            </w:r>
            <w:r>
              <w:rPr>
                <w:rFonts w:hint="eastAsia" w:ascii="Tahoma" w:hAnsi="Tahoma" w:cs="Tahoma"/>
                <w:kern w:val="0"/>
                <w:sz w:val="18"/>
                <w:szCs w:val="18"/>
              </w:rPr>
              <w:t xml:space="preserve">  银承到期</w:t>
            </w:r>
            <w:r>
              <w:rPr>
                <w:rFonts w:hint="eastAsia" w:ascii="Tahoma" w:hAnsi="Tahoma" w:cs="Tahoma"/>
                <w:kern w:val="0"/>
                <w:sz w:val="18"/>
                <w:szCs w:val="18"/>
                <w:lang w:val="en-US" w:eastAsia="zh-CN"/>
              </w:rPr>
              <w:t>备款</w:t>
            </w:r>
          </w:p>
          <w:p>
            <w:pPr>
              <w:widowControl/>
              <w:rPr>
                <w:rFonts w:hint="eastAsia" w:ascii="Tahoma" w:hAnsi="Tahoma" w:cs="Tahoma"/>
                <w:kern w:val="0"/>
                <w:sz w:val="18"/>
                <w:szCs w:val="18"/>
              </w:rPr>
            </w:pPr>
            <w:r>
              <w:rPr>
                <w:rFonts w:hint="eastAsia" w:ascii="Tahoma" w:hAnsi="Tahoma" w:cs="Tahoma"/>
                <w:kern w:val="0"/>
                <w:sz w:val="18"/>
                <w:szCs w:val="18"/>
              </w:rPr>
              <w:t>0</w:t>
            </w:r>
            <w:r>
              <w:rPr>
                <w:rFonts w:hint="eastAsia" w:ascii="Tahoma" w:hAnsi="Tahoma" w:cs="Tahoma"/>
                <w:kern w:val="0"/>
                <w:sz w:val="18"/>
                <w:szCs w:val="18"/>
                <w:lang w:val="en-US" w:eastAsia="zh-CN"/>
              </w:rPr>
              <w:t>2</w:t>
            </w:r>
            <w:r>
              <w:rPr>
                <w:rFonts w:hint="eastAsia" w:ascii="Tahoma" w:hAnsi="Tahoma" w:cs="Tahoma"/>
                <w:kern w:val="0"/>
                <w:sz w:val="18"/>
                <w:szCs w:val="18"/>
              </w:rPr>
              <w:t xml:space="preserve">  银票提示付款签收</w:t>
            </w:r>
          </w:p>
          <w:p>
            <w:pPr>
              <w:widowControl/>
              <w:rPr>
                <w:rFonts w:hint="eastAsia" w:ascii="Tahoma" w:hAnsi="Tahoma" w:cs="Tahoma"/>
                <w:kern w:val="0"/>
                <w:sz w:val="18"/>
                <w:szCs w:val="18"/>
                <w:lang w:val="en-US" w:eastAsia="zh-CN"/>
              </w:rPr>
            </w:pPr>
            <w:r>
              <w:rPr>
                <w:rFonts w:hint="eastAsia" w:ascii="Tahoma" w:hAnsi="Tahoma" w:cs="Tahoma"/>
                <w:kern w:val="0"/>
                <w:sz w:val="18"/>
                <w:szCs w:val="18"/>
              </w:rPr>
              <w:t>0</w:t>
            </w:r>
            <w:r>
              <w:rPr>
                <w:rFonts w:hint="eastAsia" w:ascii="Tahoma" w:hAnsi="Tahoma" w:cs="Tahoma"/>
                <w:kern w:val="0"/>
                <w:sz w:val="18"/>
                <w:szCs w:val="18"/>
                <w:lang w:val="en-US" w:eastAsia="zh-CN"/>
              </w:rPr>
              <w:t>3</w:t>
            </w:r>
            <w:r>
              <w:rPr>
                <w:rFonts w:hint="eastAsia" w:ascii="Tahoma" w:hAnsi="Tahoma" w:cs="Tahoma"/>
                <w:kern w:val="0"/>
                <w:sz w:val="18"/>
                <w:szCs w:val="18"/>
              </w:rPr>
              <w:t xml:space="preserve">  </w:t>
            </w:r>
            <w:r>
              <w:rPr>
                <w:rFonts w:hint="eastAsia" w:ascii="Tahoma" w:hAnsi="Tahoma" w:cs="Tahoma"/>
                <w:kern w:val="0"/>
                <w:sz w:val="18"/>
                <w:szCs w:val="18"/>
                <w:lang w:val="en-US" w:eastAsia="zh-CN"/>
              </w:rPr>
              <w:t>他行解付签收</w:t>
            </w:r>
          </w:p>
          <w:p>
            <w:pPr>
              <w:widowControl/>
              <w:rPr>
                <w:ins w:id="654" w:author="火云邪神1418612843 [2]" w:date="2020-07-20T10:16:35Z"/>
                <w:rFonts w:hint="eastAsia"/>
                <w:sz w:val="18"/>
                <w:szCs w:val="18"/>
              </w:rPr>
            </w:pPr>
            <w:r>
              <w:rPr>
                <w:rFonts w:hint="eastAsia" w:ascii="Tahoma" w:hAnsi="Tahoma" w:cs="Tahoma"/>
                <w:kern w:val="0"/>
                <w:sz w:val="18"/>
                <w:szCs w:val="18"/>
              </w:rPr>
              <w:t>0</w:t>
            </w:r>
            <w:r>
              <w:rPr>
                <w:rFonts w:hint="eastAsia" w:ascii="Tahoma" w:hAnsi="Tahoma" w:cs="Tahoma"/>
                <w:kern w:val="0"/>
                <w:sz w:val="18"/>
                <w:szCs w:val="18"/>
                <w:lang w:val="en-US" w:eastAsia="zh-CN"/>
              </w:rPr>
              <w:t>4</w:t>
            </w:r>
            <w:r>
              <w:rPr>
                <w:rFonts w:hint="eastAsia" w:ascii="Tahoma" w:hAnsi="Tahoma" w:cs="Tahoma"/>
                <w:kern w:val="0"/>
                <w:sz w:val="18"/>
                <w:szCs w:val="18"/>
              </w:rPr>
              <w:t xml:space="preserve"> </w:t>
            </w:r>
            <w:r>
              <w:rPr>
                <w:rFonts w:hint="eastAsia" w:ascii="Tahoma" w:hAnsi="Tahoma" w:cs="Tahoma"/>
                <w:kern w:val="0"/>
                <w:sz w:val="18"/>
                <w:szCs w:val="18"/>
                <w:lang w:val="en-US" w:eastAsia="zh-CN"/>
              </w:rPr>
              <w:t>票交所到期解付签收</w:t>
            </w:r>
          </w:p>
        </w:tc>
      </w:tr>
    </w:tbl>
    <w:p>
      <w:pPr>
        <w:rPr>
          <w:ins w:id="655" w:author="火云邪神1418612843 [2]" w:date="2020-07-16T17:10:48Z"/>
        </w:rPr>
      </w:pPr>
    </w:p>
    <w:p>
      <w:pPr>
        <w:pStyle w:val="7"/>
        <w:ind w:left="420" w:leftChars="200"/>
        <w:rPr>
          <w:ins w:id="656" w:author="火云邪神1418612843 [2]" w:date="2020-07-16T17:10:48Z"/>
          <w:rFonts w:hint="eastAsia"/>
        </w:rPr>
      </w:pPr>
      <w:ins w:id="657" w:author="火云邪神1418612843 [2]" w:date="2020-07-16T17:10:48Z">
        <w:r>
          <w:rPr>
            <w:rFonts w:hint="eastAsia"/>
          </w:rPr>
          <w:t>接口输出</w:t>
        </w:r>
      </w:ins>
    </w:p>
    <w:tbl>
      <w:tblPr>
        <w:tblStyle w:val="19"/>
        <w:tblW w:w="8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1417"/>
        <w:gridCol w:w="1044"/>
        <w:gridCol w:w="1407"/>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658" w:author="火云邪神1418612843 [2]" w:date="2020-07-16T17:10:48Z"/>
        </w:trPr>
        <w:tc>
          <w:tcPr>
            <w:tcW w:w="2232" w:type="dxa"/>
          </w:tcPr>
          <w:p>
            <w:pPr>
              <w:jc w:val="center"/>
              <w:rPr>
                <w:ins w:id="659" w:author="火云邪神1418612843 [2]" w:date="2020-07-16T17:10:48Z"/>
                <w:b/>
                <w:sz w:val="18"/>
                <w:szCs w:val="18"/>
              </w:rPr>
            </w:pPr>
            <w:ins w:id="660" w:author="火云邪神1418612843 [2]" w:date="2020-07-16T17:10:48Z">
              <w:r>
                <w:rPr>
                  <w:rFonts w:hint="eastAsia"/>
                  <w:b/>
                  <w:sz w:val="18"/>
                  <w:szCs w:val="18"/>
                </w:rPr>
                <w:t>参数名称</w:t>
              </w:r>
            </w:ins>
          </w:p>
        </w:tc>
        <w:tc>
          <w:tcPr>
            <w:tcW w:w="1417" w:type="dxa"/>
          </w:tcPr>
          <w:p>
            <w:pPr>
              <w:jc w:val="center"/>
              <w:rPr>
                <w:ins w:id="661" w:author="火云邪神1418612843 [2]" w:date="2020-07-16T17:10:48Z"/>
                <w:b/>
                <w:sz w:val="18"/>
                <w:szCs w:val="18"/>
              </w:rPr>
            </w:pPr>
            <w:ins w:id="662" w:author="火云邪神1418612843 [2]" w:date="2020-07-16T17:10:48Z">
              <w:r>
                <w:rPr>
                  <w:rFonts w:hint="eastAsia"/>
                  <w:b/>
                  <w:sz w:val="18"/>
                  <w:szCs w:val="18"/>
                </w:rPr>
                <w:t>参数</w:t>
              </w:r>
            </w:ins>
          </w:p>
        </w:tc>
        <w:tc>
          <w:tcPr>
            <w:tcW w:w="1044" w:type="dxa"/>
          </w:tcPr>
          <w:p>
            <w:pPr>
              <w:jc w:val="center"/>
              <w:rPr>
                <w:ins w:id="663" w:author="火云邪神1418612843 [2]" w:date="2020-07-16T17:10:48Z"/>
                <w:b/>
                <w:sz w:val="18"/>
                <w:szCs w:val="18"/>
              </w:rPr>
            </w:pPr>
            <w:ins w:id="664" w:author="火云邪神1418612843 [2]" w:date="2020-07-16T17:10:48Z">
              <w:r>
                <w:rPr>
                  <w:rFonts w:hint="eastAsia"/>
                  <w:b/>
                  <w:sz w:val="18"/>
                  <w:szCs w:val="18"/>
                </w:rPr>
                <w:t>必填</w:t>
              </w:r>
            </w:ins>
          </w:p>
        </w:tc>
        <w:tc>
          <w:tcPr>
            <w:tcW w:w="1407" w:type="dxa"/>
          </w:tcPr>
          <w:p>
            <w:pPr>
              <w:jc w:val="center"/>
              <w:rPr>
                <w:ins w:id="665" w:author="火云邪神1418612843 [2]" w:date="2020-07-16T17:10:48Z"/>
                <w:b/>
                <w:sz w:val="18"/>
                <w:szCs w:val="18"/>
              </w:rPr>
            </w:pPr>
            <w:ins w:id="666" w:author="火云邪神1418612843 [2]" w:date="2020-07-16T17:10:48Z">
              <w:r>
                <w:rPr>
                  <w:rFonts w:hint="eastAsia"/>
                  <w:b/>
                  <w:sz w:val="18"/>
                  <w:szCs w:val="18"/>
                </w:rPr>
                <w:t>长度</w:t>
              </w:r>
            </w:ins>
          </w:p>
        </w:tc>
        <w:tc>
          <w:tcPr>
            <w:tcW w:w="2400" w:type="dxa"/>
          </w:tcPr>
          <w:p>
            <w:pPr>
              <w:jc w:val="center"/>
              <w:rPr>
                <w:ins w:id="667" w:author="火云邪神1418612843 [2]" w:date="2020-07-16T17:10:48Z"/>
                <w:b/>
                <w:sz w:val="18"/>
                <w:szCs w:val="18"/>
              </w:rPr>
            </w:pPr>
            <w:ins w:id="668" w:author="火云邪神1418612843 [2]" w:date="2020-07-16T17:10:48Z">
              <w:r>
                <w:rPr>
                  <w:rFonts w:hint="eastAsia"/>
                  <w:b/>
                  <w:sz w:val="18"/>
                  <w:szCs w:val="18"/>
                </w:rPr>
                <w:t>说明</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669" w:author="火云邪神1418612843 [2]" w:date="2020-07-16T17:10:48Z"/>
        </w:trPr>
        <w:tc>
          <w:tcPr>
            <w:tcW w:w="2232" w:type="dxa"/>
          </w:tcPr>
          <w:p>
            <w:pPr>
              <w:rPr>
                <w:ins w:id="670" w:author="火云邪神1418612843 [2]" w:date="2020-07-16T17:10:48Z"/>
                <w:sz w:val="18"/>
                <w:szCs w:val="18"/>
              </w:rPr>
            </w:pPr>
            <w:ins w:id="671" w:author="火云邪神1418612843 [2]" w:date="2020-07-16T17:10:48Z">
              <w:r>
                <w:rPr>
                  <w:rFonts w:hint="eastAsia"/>
                  <w:sz w:val="18"/>
                  <w:szCs w:val="18"/>
                </w:rPr>
                <w:t>应答码</w:t>
              </w:r>
            </w:ins>
          </w:p>
        </w:tc>
        <w:tc>
          <w:tcPr>
            <w:tcW w:w="1417" w:type="dxa"/>
          </w:tcPr>
          <w:p>
            <w:pPr>
              <w:rPr>
                <w:ins w:id="672" w:author="火云邪神1418612843 [2]" w:date="2020-07-16T17:10:48Z"/>
                <w:sz w:val="18"/>
                <w:szCs w:val="18"/>
              </w:rPr>
            </w:pPr>
            <w:ins w:id="673" w:author="火云邪神1418612843 [2]" w:date="2020-07-16T17:10:48Z">
              <w:r>
                <w:rPr>
                  <w:rFonts w:hint="eastAsia" w:cs="宋体"/>
                  <w:sz w:val="18"/>
                  <w:szCs w:val="18"/>
                </w:rPr>
                <w:t>PTCWDH</w:t>
              </w:r>
            </w:ins>
          </w:p>
        </w:tc>
        <w:tc>
          <w:tcPr>
            <w:tcW w:w="1044" w:type="dxa"/>
          </w:tcPr>
          <w:p>
            <w:pPr>
              <w:rPr>
                <w:ins w:id="674" w:author="火云邪神1418612843 [2]" w:date="2020-07-16T17:10:48Z"/>
                <w:sz w:val="18"/>
                <w:szCs w:val="18"/>
              </w:rPr>
            </w:pPr>
            <w:ins w:id="675" w:author="火云邪神1418612843 [2]" w:date="2020-07-16T17:10:48Z">
              <w:r>
                <w:rPr>
                  <w:sz w:val="18"/>
                  <w:szCs w:val="18"/>
                </w:rPr>
                <w:t>M</w:t>
              </w:r>
            </w:ins>
          </w:p>
        </w:tc>
        <w:tc>
          <w:tcPr>
            <w:tcW w:w="1407" w:type="dxa"/>
          </w:tcPr>
          <w:p>
            <w:pPr>
              <w:rPr>
                <w:ins w:id="676" w:author="火云邪神1418612843 [2]" w:date="2020-07-16T17:10:48Z"/>
                <w:sz w:val="18"/>
                <w:szCs w:val="18"/>
              </w:rPr>
            </w:pPr>
            <w:ins w:id="677" w:author="火云邪神1418612843 [2]" w:date="2020-07-16T17:10:48Z">
              <w:r>
                <w:rPr>
                  <w:rFonts w:hint="eastAsia"/>
                  <w:sz w:val="18"/>
                  <w:szCs w:val="18"/>
                </w:rPr>
                <w:t>4</w:t>
              </w:r>
            </w:ins>
          </w:p>
        </w:tc>
        <w:tc>
          <w:tcPr>
            <w:tcW w:w="2400" w:type="dxa"/>
          </w:tcPr>
          <w:p>
            <w:pPr>
              <w:pStyle w:val="22"/>
              <w:ind w:left="420" w:firstLine="0" w:firstLineChars="0"/>
              <w:rPr>
                <w:ins w:id="678" w:author="火云邪神1418612843 [2]" w:date="2020-07-16T17:10:48Z"/>
                <w:sz w:val="18"/>
                <w:szCs w:val="18"/>
              </w:rPr>
            </w:pPr>
            <w:ins w:id="679" w:author="火云邪神1418612843 [2]" w:date="2020-07-16T17:10:48Z">
              <w:r>
                <w:rPr>
                  <w:rFonts w:hint="eastAsia"/>
                  <w:sz w:val="18"/>
                  <w:szCs w:val="18"/>
                </w:rPr>
                <w:t>0000表示成功</w:t>
              </w:r>
            </w:ins>
          </w:p>
        </w:tc>
      </w:tr>
    </w:tbl>
    <w:p>
      <w:pPr>
        <w:rPr>
          <w:ins w:id="680" w:author="火云邪神1418612843 [2]" w:date="2020-07-10T13:31:39Z"/>
          <w:rFonts w:hint="eastAsia"/>
        </w:rPr>
      </w:pPr>
    </w:p>
    <w:p>
      <w:pPr>
        <w:pStyle w:val="4"/>
        <w:numPr>
          <w:ilvl w:val="0"/>
          <w:numId w:val="1"/>
        </w:numPr>
        <w:rPr>
          <w:ins w:id="681" w:author="火云邪神1418612843 [2]" w:date="2020-07-10T13:37:51Z"/>
        </w:rPr>
      </w:pPr>
      <w:ins w:id="682" w:author="火云邪神1418612843 [2]" w:date="2020-07-10T13:38:44Z">
        <w:r>
          <w:rPr>
            <w:rFonts w:hint="eastAsia"/>
          </w:rPr>
          <w:t>总体说明</w:t>
        </w:r>
      </w:ins>
    </w:p>
    <w:p>
      <w:pPr>
        <w:pStyle w:val="5"/>
        <w:numPr>
          <w:ilvl w:val="0"/>
          <w:numId w:val="2"/>
        </w:numPr>
        <w:rPr>
          <w:ins w:id="683" w:author="火云邪神1418612843 [2]" w:date="2020-07-10T13:37:51Z"/>
        </w:rPr>
      </w:pPr>
      <w:ins w:id="684" w:author="火云邪神1418612843 [2]" w:date="2020-07-10T13:37:51Z">
        <w:r>
          <w:rPr/>
          <w:t>通讯协议</w:t>
        </w:r>
      </w:ins>
    </w:p>
    <w:p>
      <w:pPr>
        <w:pStyle w:val="22"/>
        <w:ind w:left="840" w:firstLine="0" w:firstLineChars="0"/>
        <w:rPr>
          <w:ins w:id="685" w:author="火云邪神1418612843 [2]" w:date="2020-07-10T13:37:51Z"/>
          <w:rFonts w:hint="eastAsia" w:eastAsiaTheme="minorEastAsia"/>
          <w:color w:val="000000"/>
          <w:lang w:val="en-US" w:eastAsia="zh-CN"/>
        </w:rPr>
      </w:pPr>
      <w:ins w:id="686" w:author="火云邪神1418612843 [2]" w:date="2020-07-10T13:37:51Z">
        <w:r>
          <w:rPr>
            <w:rFonts w:hint="eastAsia"/>
          </w:rPr>
          <w:t>票据系统</w:t>
        </w:r>
      </w:ins>
      <w:ins w:id="687" w:author="火云邪神1418612843 [2]" w:date="2020-07-10T13:40:40Z">
        <w:r>
          <w:rPr>
            <w:rFonts w:hint="eastAsia"/>
            <w:color w:val="000000"/>
            <w:lang w:val="en-US" w:eastAsia="zh-CN"/>
          </w:rPr>
          <w:t>通过ESB</w:t>
        </w:r>
      </w:ins>
      <w:ins w:id="688" w:author="火云邪神1418612843 [2]" w:date="2020-07-10T13:40:42Z">
        <w:r>
          <w:rPr>
            <w:rFonts w:hint="eastAsia"/>
            <w:color w:val="000000"/>
            <w:lang w:val="en-US" w:eastAsia="zh-CN"/>
          </w:rPr>
          <w:t>与</w:t>
        </w:r>
      </w:ins>
      <w:ins w:id="689" w:author="火云邪神1418612843 [2]" w:date="2020-07-10T13:40:11Z">
        <w:r>
          <w:rPr>
            <w:rFonts w:hint="eastAsia"/>
            <w:lang w:val="en-US" w:eastAsia="zh-CN"/>
          </w:rPr>
          <w:t>核心</w:t>
        </w:r>
      </w:ins>
      <w:ins w:id="690" w:author="火云邪神1418612843 [2]" w:date="2020-07-10T13:37:51Z">
        <w:r>
          <w:rPr>
            <w:rFonts w:hint="eastAsia"/>
          </w:rPr>
          <w:t>系统间</w:t>
        </w:r>
      </w:ins>
      <w:ins w:id="691" w:author="火云邪神1418612843 [2]" w:date="2020-07-10T13:37:51Z">
        <w:r>
          <w:rPr>
            <w:rFonts w:hint="eastAsia"/>
            <w:color w:val="000000"/>
          </w:rPr>
          <w:t>均采用scoket协议进行链接，链接后发送对应业务的相关报文，报文格式为标准XML格式。</w:t>
        </w:r>
      </w:ins>
    </w:p>
    <w:p>
      <w:pPr>
        <w:pStyle w:val="5"/>
        <w:numPr>
          <w:ilvl w:val="0"/>
          <w:numId w:val="2"/>
        </w:numPr>
        <w:rPr>
          <w:ins w:id="692" w:author="火云邪神1418612843 [2]" w:date="2020-07-10T13:37:51Z"/>
        </w:rPr>
      </w:pPr>
      <w:ins w:id="693" w:author="火云邪神1418612843 [2]" w:date="2020-07-10T13:37:51Z">
        <w:r>
          <w:rPr>
            <w:rFonts w:hint="eastAsia"/>
          </w:rPr>
          <w:t>约定</w:t>
        </w:r>
      </w:ins>
    </w:p>
    <w:p>
      <w:pPr>
        <w:pStyle w:val="22"/>
        <w:ind w:left="840" w:firstLine="0" w:firstLineChars="0"/>
        <w:rPr>
          <w:ins w:id="694" w:author="火云邪神1418612843 [2]" w:date="2020-07-10T13:37:51Z"/>
        </w:rPr>
      </w:pPr>
      <w:ins w:id="695" w:author="火云邪神1418612843 [2]" w:date="2020-07-10T13:37:51Z">
        <w:r>
          <w:rPr>
            <w:rFonts w:hint="eastAsia"/>
          </w:rPr>
          <w:t>报文约定中，O为非必输项，M为必输项。</w:t>
        </w:r>
      </w:ins>
    </w:p>
    <w:p>
      <w:pPr>
        <w:pStyle w:val="22"/>
        <w:ind w:left="840" w:firstLine="0" w:firstLineChars="0"/>
        <w:rPr>
          <w:ins w:id="696" w:author="火云邪神1418612843 [2]" w:date="2020-07-10T13:37:51Z"/>
        </w:rPr>
      </w:pPr>
      <w:ins w:id="697" w:author="火云邪神1418612843 [2]" w:date="2020-07-10T13:37:51Z">
        <w:r>
          <w:rPr/>
          <w:t>票据到信贷报文发送状态为</w:t>
        </w:r>
      </w:ins>
      <w:ins w:id="698" w:author="火云邪神1418612843 [2]" w:date="2020-07-10T13:37:51Z">
        <w:r>
          <w:rPr>
            <w:rFonts w:hint="eastAsia"/>
          </w:rPr>
          <w:t>0成功，1失败。</w:t>
        </w:r>
      </w:ins>
    </w:p>
    <w:p>
      <w:pPr>
        <w:pStyle w:val="22"/>
        <w:ind w:left="840" w:firstLine="0" w:firstLineChars="0"/>
        <w:rPr>
          <w:ins w:id="699" w:author="火云邪神1418612843 [2]" w:date="2020-07-10T13:37:51Z"/>
        </w:rPr>
      </w:pPr>
      <w:ins w:id="700" w:author="火云邪神1418612843 [2]" w:date="2020-07-10T13:37:51Z">
        <w:r>
          <w:rPr/>
          <w:t>信贷到票据报文发送状态</w:t>
        </w:r>
      </w:ins>
      <w:ins w:id="701" w:author="火云邪神1418612843 [2]" w:date="2020-07-10T13:37:51Z">
        <w:r>
          <w:rPr>
            <w:rFonts w:hint="eastAsia"/>
          </w:rPr>
          <w:t xml:space="preserve"> </w:t>
        </w:r>
      </w:ins>
      <w:ins w:id="702" w:author="火云邪神1418612843 [2]" w:date="2020-07-10T13:40:51Z">
        <w:r>
          <w:rPr>
            <w:rFonts w:hint="eastAsia"/>
            <w:lang w:val="en-US" w:eastAsia="zh-CN"/>
          </w:rPr>
          <w:t>00</w:t>
        </w:r>
      </w:ins>
      <w:ins w:id="703" w:author="火云邪神1418612843 [2]" w:date="2020-07-10T13:40:52Z">
        <w:r>
          <w:rPr>
            <w:rFonts w:hint="eastAsia"/>
            <w:lang w:val="en-US" w:eastAsia="zh-CN"/>
          </w:rPr>
          <w:t>000</w:t>
        </w:r>
      </w:ins>
      <w:ins w:id="704" w:author="火云邪神1418612843 [2]" w:date="2020-07-10T13:40:53Z">
        <w:r>
          <w:rPr>
            <w:rFonts w:hint="eastAsia"/>
            <w:lang w:val="en-US" w:eastAsia="zh-CN"/>
          </w:rPr>
          <w:t>0</w:t>
        </w:r>
      </w:ins>
      <w:ins w:id="705" w:author="火云邪神1418612843 [2]" w:date="2020-07-10T13:37:51Z">
        <w:r>
          <w:rPr>
            <w:rFonts w:hint="eastAsia"/>
          </w:rPr>
          <w:t>成功。</w:t>
        </w:r>
      </w:ins>
    </w:p>
    <w:p/>
    <w:tbl>
      <w:tblPr>
        <w:tblStyle w:val="18"/>
        <w:tblW w:w="817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2301"/>
        <w:gridCol w:w="682"/>
        <w:gridCol w:w="3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706" w:author="火云邪神1418612843 [2]" w:date="2020-07-10T13:37:15Z"/>
        </w:trPr>
        <w:tc>
          <w:tcPr>
            <w:tcW w:w="1843" w:type="dxa"/>
          </w:tcPr>
          <w:p>
            <w:pPr>
              <w:rPr>
                <w:ins w:id="707" w:author="火云邪神1418612843 [2]" w:date="2020-07-10T13:37:15Z"/>
                <w:rFonts w:cs="宋体"/>
              </w:rPr>
            </w:pPr>
            <w:ins w:id="708" w:author="火云邪神1418612843 [2]" w:date="2020-07-10T13:37:15Z">
              <w:r>
                <w:rPr>
                  <w:rFonts w:hint="eastAsia" w:cs="宋体"/>
                </w:rPr>
                <w:t>名称</w:t>
              </w:r>
            </w:ins>
          </w:p>
        </w:tc>
        <w:tc>
          <w:tcPr>
            <w:tcW w:w="2301" w:type="dxa"/>
          </w:tcPr>
          <w:p>
            <w:pPr>
              <w:rPr>
                <w:ins w:id="709" w:author="火云邪神1418612843 [2]" w:date="2020-07-10T13:37:15Z"/>
                <w:rFonts w:cs="宋体"/>
              </w:rPr>
            </w:pPr>
            <w:ins w:id="710" w:author="火云邪神1418612843 [2]" w:date="2020-07-10T13:37:15Z">
              <w:r>
                <w:rPr>
                  <w:rFonts w:hint="eastAsia" w:cs="宋体"/>
                </w:rPr>
                <w:t>标签名</w:t>
              </w:r>
            </w:ins>
          </w:p>
        </w:tc>
        <w:tc>
          <w:tcPr>
            <w:tcW w:w="682" w:type="dxa"/>
          </w:tcPr>
          <w:p>
            <w:pPr>
              <w:rPr>
                <w:ins w:id="711" w:author="火云邪神1418612843 [2]" w:date="2020-07-10T13:37:15Z"/>
                <w:rFonts w:cs="宋体"/>
              </w:rPr>
            </w:pPr>
            <w:ins w:id="712" w:author="火云邪神1418612843 [2]" w:date="2020-07-10T13:37:15Z">
              <w:r>
                <w:rPr>
                  <w:rFonts w:hint="eastAsia" w:cs="宋体"/>
                </w:rPr>
                <w:t>长度</w:t>
              </w:r>
            </w:ins>
          </w:p>
        </w:tc>
        <w:tc>
          <w:tcPr>
            <w:tcW w:w="3348" w:type="dxa"/>
          </w:tcPr>
          <w:p>
            <w:pPr>
              <w:rPr>
                <w:ins w:id="713" w:author="火云邪神1418612843 [2]" w:date="2020-07-10T13:37:15Z"/>
                <w:rFonts w:cs="宋体"/>
              </w:rPr>
            </w:pPr>
            <w:ins w:id="714" w:author="火云邪神1418612843 [2]" w:date="2020-07-10T13:37:15Z">
              <w:r>
                <w:rPr>
                  <w:rFonts w:hint="eastAsia" w:cs="宋体"/>
                </w:rPr>
                <w:t>说明</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715" w:author="火云邪神1418612843 [2]" w:date="2020-07-10T13:37:15Z"/>
        </w:trPr>
        <w:tc>
          <w:tcPr>
            <w:tcW w:w="1843" w:type="dxa"/>
          </w:tcPr>
          <w:p>
            <w:pPr>
              <w:rPr>
                <w:ins w:id="716" w:author="火云邪神1418612843 [2]" w:date="2020-07-10T13:37:15Z"/>
                <w:rFonts w:cs="宋体"/>
              </w:rPr>
            </w:pPr>
            <w:ins w:id="717" w:author="火云邪神1418612843 [2]" w:date="2020-07-10T13:37:15Z">
              <w:r>
                <w:rPr>
                  <w:rFonts w:hint="eastAsia" w:cs="宋体"/>
                </w:rPr>
                <w:t>交易代码</w:t>
              </w:r>
            </w:ins>
          </w:p>
        </w:tc>
        <w:tc>
          <w:tcPr>
            <w:tcW w:w="2301" w:type="dxa"/>
          </w:tcPr>
          <w:p>
            <w:pPr>
              <w:rPr>
                <w:ins w:id="718" w:author="火云邪神1418612843 [2]" w:date="2020-07-10T13:37:15Z"/>
                <w:rFonts w:cs="宋体"/>
              </w:rPr>
            </w:pPr>
            <w:ins w:id="719" w:author="火云邪神1418612843 [2]" w:date="2020-07-10T13:39:33Z">
              <w:r>
                <w:rPr>
                  <w:rFonts w:hint="eastAsia" w:cs="宋体"/>
                  <w:lang w:val="en-US" w:eastAsia="zh-CN"/>
                </w:rPr>
                <w:t>待定</w:t>
              </w:r>
            </w:ins>
          </w:p>
        </w:tc>
        <w:tc>
          <w:tcPr>
            <w:tcW w:w="682" w:type="dxa"/>
          </w:tcPr>
          <w:p>
            <w:pPr>
              <w:rPr>
                <w:ins w:id="720" w:author="火云邪神1418612843 [2]" w:date="2020-07-10T13:37:15Z"/>
                <w:rFonts w:hint="eastAsia" w:cs="宋体"/>
                <w:rPrChange w:id="721" w:author="火云邪神1418612843 [2]" w:date="2020-07-15T10:58:38Z">
                  <w:rPr>
                    <w:ins w:id="722" w:author="火云邪神1418612843 [2]" w:date="2020-07-10T13:37:15Z"/>
                    <w:rFonts w:cs="宋体"/>
                  </w:rPr>
                </w:rPrChange>
              </w:rPr>
            </w:pPr>
            <w:ins w:id="723" w:author="火云邪神1418612843 [2]" w:date="2020-07-10T13:37:15Z">
              <w:r>
                <w:rPr>
                  <w:rFonts w:hint="eastAsia" w:cs="宋体"/>
                </w:rPr>
                <w:t>4</w:t>
              </w:r>
            </w:ins>
          </w:p>
        </w:tc>
        <w:tc>
          <w:tcPr>
            <w:tcW w:w="3348" w:type="dxa"/>
          </w:tcPr>
          <w:p>
            <w:pPr>
              <w:rPr>
                <w:ins w:id="724" w:author="火云邪神1418612843 [2]" w:date="2020-07-10T13:41:23Z"/>
                <w:rFonts w:hint="eastAsia" w:cs="宋体"/>
                <w:rPrChange w:id="725" w:author="火云邪神1418612843 [2]" w:date="2020-07-15T10:58:38Z">
                  <w:rPr>
                    <w:ins w:id="726" w:author="火云邪神1418612843 [2]" w:date="2020-07-10T13:41:23Z"/>
                    <w:rFonts w:hint="eastAsia"/>
                  </w:rPr>
                </w:rPrChange>
              </w:rPr>
            </w:pPr>
            <w:ins w:id="727" w:author="火云邪神1418612843 [2]" w:date="2020-07-10T13:41:56Z">
              <w:r>
                <w:rPr>
                  <w:rFonts w:hint="eastAsia" w:cs="宋体"/>
                  <w:lang w:val="en-US" w:eastAsia="zh-CN"/>
                </w:rPr>
                <w:t>1</w:t>
              </w:r>
            </w:ins>
            <w:ins w:id="728" w:author="火云邪神1418612843 [2]" w:date="2020-07-16T17:31:41Z">
              <w:r>
                <w:rPr>
                  <w:rFonts w:hint="eastAsia" w:cs="宋体"/>
                  <w:lang w:val="en-US" w:eastAsia="zh-CN"/>
                </w:rPr>
                <w:t>4</w:t>
              </w:r>
            </w:ins>
            <w:ins w:id="729" w:author="火云邪神1418612843 [2]" w:date="2020-07-10T13:41:57Z">
              <w:r>
                <w:rPr>
                  <w:rFonts w:hint="eastAsia" w:cs="宋体"/>
                  <w:lang w:val="en-US" w:eastAsia="zh-CN"/>
                </w:rPr>
                <w:t>.</w:t>
              </w:r>
            </w:ins>
            <w:ins w:id="730" w:author="火云邪神1418612843 [2]" w:date="2020-07-10T13:41:12Z">
              <w:r>
                <w:rPr>
                  <w:rFonts w:hint="eastAsia" w:cs="宋体"/>
                  <w:rPrChange w:id="731" w:author="火云邪神1418612843 [2]" w:date="2020-07-15T10:58:38Z">
                    <w:rPr>
                      <w:rFonts w:hint="eastAsia"/>
                    </w:rPr>
                  </w:rPrChange>
                </w:rPr>
                <w:t>银承到期自动扣款指令(</w:t>
              </w:r>
            </w:ins>
            <w:ins w:id="732" w:author="火云邪神1418612843 [2]" w:date="2020-07-15T10:57:36Z">
              <w:r>
                <w:rPr>
                  <w:rFonts w:hint="eastAsia" w:cs="宋体" w:asciiTheme="minorHAnsi" w:hAnsiTheme="minorHAnsi" w:eastAsiaTheme="minorEastAsia"/>
                  <w:sz w:val="21"/>
                  <w:szCs w:val="22"/>
                </w:rPr>
                <w:t>CBS</w:t>
              </w:r>
            </w:ins>
            <w:ins w:id="733" w:author="火云邪神1418612843 [2]" w:date="2020-07-10T13:41:12Z">
              <w:r>
                <w:rPr>
                  <w:rFonts w:hint="eastAsia" w:cs="宋体"/>
                  <w:rPrChange w:id="734" w:author="火云邪神1418612843 [2]" w:date="2020-07-15T10:58:38Z">
                    <w:rPr>
                      <w:rFonts w:hint="eastAsia"/>
                    </w:rPr>
                  </w:rPrChange>
                </w:rPr>
                <w:t>38)</w:t>
              </w:r>
            </w:ins>
          </w:p>
          <w:p>
            <w:pPr>
              <w:rPr>
                <w:ins w:id="735" w:author="火云邪神1418612843 [2]" w:date="2020-07-10T13:43:37Z"/>
                <w:rFonts w:hint="eastAsia" w:cs="宋体"/>
                <w:lang w:val="en-US" w:eastAsia="zh-CN"/>
              </w:rPr>
            </w:pPr>
            <w:ins w:id="736" w:author="火云邪神1418612843 [2]" w:date="2020-07-10T13:43:03Z">
              <w:r>
                <w:rPr>
                  <w:rFonts w:hint="eastAsia" w:cs="宋体"/>
                  <w:lang w:val="en-US" w:eastAsia="zh-CN"/>
                </w:rPr>
                <w:t>1</w:t>
              </w:r>
            </w:ins>
            <w:ins w:id="737" w:author="火云邪神1418612843 [2]" w:date="2020-07-16T17:31:43Z">
              <w:r>
                <w:rPr>
                  <w:rFonts w:hint="eastAsia" w:cs="宋体"/>
                  <w:lang w:val="en-US" w:eastAsia="zh-CN"/>
                </w:rPr>
                <w:t>5</w:t>
              </w:r>
            </w:ins>
            <w:ins w:id="738" w:author="火云邪神1418612843 [2]" w:date="2020-07-10T13:41:24Z">
              <w:r>
                <w:rPr>
                  <w:rFonts w:hint="eastAsia" w:cs="宋体"/>
                  <w:rPrChange w:id="739" w:author="火云邪神1418612843 [2]" w:date="2020-07-15T10:58:38Z">
                    <w:rPr>
                      <w:rFonts w:hint="eastAsia"/>
                    </w:rPr>
                  </w:rPrChange>
                </w:rPr>
                <w:t>.银票提示付款签收记账指令（</w:t>
              </w:r>
            </w:ins>
            <w:ins w:id="740" w:author="火云邪神1418612843 [2]" w:date="2020-07-15T10:57:53Z">
              <w:r>
                <w:rPr>
                  <w:rFonts w:hint="eastAsia" w:cs="宋体" w:asciiTheme="minorHAnsi" w:hAnsiTheme="minorHAnsi" w:eastAsiaTheme="minorEastAsia"/>
                  <w:sz w:val="21"/>
                  <w:szCs w:val="22"/>
                </w:rPr>
                <w:t>CBS</w:t>
              </w:r>
            </w:ins>
            <w:ins w:id="741" w:author="火云邪神1418612843 [2]" w:date="2020-07-10T13:41:24Z">
              <w:r>
                <w:rPr>
                  <w:rFonts w:hint="eastAsia" w:cs="宋体"/>
                  <w:rPrChange w:id="742" w:author="火云邪神1418612843 [2]" w:date="2020-07-15T10:58:38Z">
                    <w:rPr>
                      <w:rFonts w:hint="eastAsia"/>
                    </w:rPr>
                  </w:rPrChange>
                </w:rPr>
                <w:t>31）</w:t>
              </w:r>
            </w:ins>
            <w:ins w:id="743" w:author="火云邪神1418612843 [2]" w:date="2020-07-10T13:41:24Z">
              <w:r>
                <w:rPr>
                  <w:rFonts w:hint="eastAsia" w:cs="宋体"/>
                  <w:lang w:val="en-US" w:eastAsia="zh-CN"/>
                  <w:rPrChange w:id="744" w:author="火云邪神1418612843 [2]" w:date="2020-07-15T10:57:40Z">
                    <w:rPr>
                      <w:rFonts w:hint="eastAsia"/>
                      <w:lang w:val="en-US" w:eastAsia="zh-CN"/>
                    </w:rPr>
                  </w:rPrChange>
                </w:rPr>
                <w:t>(线下解付签收)</w:t>
              </w:r>
            </w:ins>
          </w:p>
          <w:p>
            <w:pPr>
              <w:rPr>
                <w:ins w:id="745" w:author="火云邪神1418612843 [2]" w:date="2020-07-10T13:43:21Z"/>
                <w:rStyle w:val="16"/>
                <w:rFonts w:hint="eastAsia" w:cs="宋体" w:asciiTheme="minorHAnsi" w:hAnsiTheme="minorHAnsi" w:eastAsiaTheme="minorEastAsia"/>
                <w:b w:val="0"/>
                <w:bCs w:val="0"/>
                <w:szCs w:val="22"/>
              </w:rPr>
            </w:pPr>
            <w:ins w:id="746" w:author="火云邪神1418612843 [2]" w:date="2020-07-10T13:43:21Z">
              <w:r>
                <w:rPr>
                  <w:rFonts w:hint="eastAsia" w:cs="宋体" w:asciiTheme="minorHAnsi" w:hAnsiTheme="minorHAnsi" w:eastAsiaTheme="minorEastAsia"/>
                  <w:b w:val="0"/>
                  <w:bCs w:val="0"/>
                  <w:sz w:val="21"/>
                  <w:szCs w:val="22"/>
                </w:rPr>
                <w:t>1</w:t>
              </w:r>
            </w:ins>
            <w:ins w:id="747" w:author="火云邪神1418612843 [2]" w:date="2020-07-16T17:31:46Z">
              <w:r>
                <w:rPr>
                  <w:rFonts w:hint="eastAsia" w:cs="宋体"/>
                  <w:b w:val="0"/>
                  <w:bCs w:val="0"/>
                  <w:sz w:val="21"/>
                  <w:szCs w:val="22"/>
                  <w:lang w:val="en-US" w:eastAsia="zh-CN"/>
                </w:rPr>
                <w:t>6</w:t>
              </w:r>
            </w:ins>
            <w:ins w:id="748" w:author="火云邪神1418612843 [2]" w:date="2020-07-10T13:43:21Z">
              <w:r>
                <w:rPr>
                  <w:rFonts w:hint="eastAsia" w:cs="宋体" w:asciiTheme="minorHAnsi" w:hAnsiTheme="minorHAnsi" w:eastAsiaTheme="minorEastAsia"/>
                  <w:b w:val="0"/>
                  <w:bCs w:val="0"/>
                  <w:sz w:val="21"/>
                  <w:szCs w:val="22"/>
                </w:rPr>
                <w:t>.银票提示付款签收业务待办指令（</w:t>
              </w:r>
            </w:ins>
            <w:ins w:id="749" w:author="火云邪神1418612843 [2]" w:date="2020-07-15T10:57:56Z">
              <w:r>
                <w:rPr>
                  <w:rFonts w:hint="eastAsia" w:cs="宋体" w:asciiTheme="minorHAnsi" w:hAnsiTheme="minorHAnsi" w:eastAsiaTheme="minorEastAsia"/>
                  <w:sz w:val="21"/>
                  <w:szCs w:val="22"/>
                </w:rPr>
                <w:t>CBS</w:t>
              </w:r>
            </w:ins>
            <w:ins w:id="750" w:author="火云邪神1418612843 [2]" w:date="2020-07-10T13:43:21Z">
              <w:r>
                <w:rPr>
                  <w:rFonts w:hint="eastAsia" w:cs="宋体" w:asciiTheme="minorHAnsi" w:hAnsiTheme="minorHAnsi" w:eastAsiaTheme="minorEastAsia"/>
                  <w:b w:val="0"/>
                  <w:bCs w:val="0"/>
                  <w:sz w:val="21"/>
                  <w:szCs w:val="22"/>
                </w:rPr>
                <w:t>32）</w:t>
              </w:r>
            </w:ins>
          </w:p>
          <w:p>
            <w:pPr>
              <w:rPr>
                <w:ins w:id="751" w:author="火云邪神1418612843 [2]" w:date="2020-07-10T13:41:12Z"/>
                <w:rFonts w:hint="eastAsia" w:cs="宋体"/>
                <w:rPrChange w:id="752" w:author="火云邪神1418612843 [2]" w:date="2020-07-15T10:58:38Z">
                  <w:rPr>
                    <w:ins w:id="753" w:author="火云邪神1418612843 [2]" w:date="2020-07-10T13:41:12Z"/>
                  </w:rPr>
                </w:rPrChange>
              </w:rPr>
            </w:pPr>
            <w:ins w:id="754" w:author="火云邪神1418612843 [2]" w:date="2020-07-10T13:44:01Z">
              <w:r>
                <w:rPr>
                  <w:rFonts w:hint="eastAsia" w:cs="宋体"/>
                  <w:rPrChange w:id="755" w:author="火云邪神1418612843 [2]" w:date="2020-07-15T10:58:38Z">
                    <w:rPr>
                      <w:rFonts w:hint="eastAsia"/>
                    </w:rPr>
                  </w:rPrChange>
                </w:rPr>
                <w:t>1</w:t>
              </w:r>
            </w:ins>
            <w:ins w:id="756" w:author="火云邪神1418612843 [2]" w:date="2020-07-16T17:31:49Z">
              <w:r>
                <w:rPr>
                  <w:rFonts w:hint="eastAsia" w:cs="宋体"/>
                  <w:lang w:val="en-US" w:eastAsia="zh-CN"/>
                </w:rPr>
                <w:t>7</w:t>
              </w:r>
            </w:ins>
            <w:ins w:id="757" w:author="火云邪神1418612843 [2]" w:date="2020-07-16T17:31:50Z">
              <w:r>
                <w:rPr>
                  <w:rFonts w:hint="eastAsia" w:cs="宋体"/>
                  <w:lang w:val="en-US" w:eastAsia="zh-CN"/>
                </w:rPr>
                <w:t>.</w:t>
              </w:r>
            </w:ins>
            <w:ins w:id="758" w:author="火云邪神1418612843 [2]" w:date="2020-07-10T13:44:01Z">
              <w:r>
                <w:rPr>
                  <w:rFonts w:hint="eastAsia" w:cs="宋体"/>
                  <w:rPrChange w:id="759" w:author="火云邪神1418612843 [2]" w:date="2020-07-15T10:58:38Z">
                    <w:rPr>
                      <w:rFonts w:hint="eastAsia"/>
                    </w:rPr>
                  </w:rPrChange>
                </w:rPr>
                <w:t xml:space="preserve"> </w:t>
              </w:r>
            </w:ins>
            <w:ins w:id="760" w:author="火云邪神1418612843 [2]" w:date="2020-07-15T10:57:58Z">
              <w:r>
                <w:rPr>
                  <w:rFonts w:hint="eastAsia" w:cs="宋体" w:asciiTheme="minorHAnsi" w:hAnsiTheme="minorHAnsi" w:eastAsiaTheme="minorEastAsia"/>
                  <w:sz w:val="21"/>
                  <w:szCs w:val="22"/>
                </w:rPr>
                <w:t>CBS</w:t>
              </w:r>
            </w:ins>
            <w:ins w:id="761" w:author="火云邪神1418612843 [2]" w:date="2020-07-10T13:44:01Z">
              <w:r>
                <w:rPr>
                  <w:rFonts w:hint="eastAsia" w:cs="宋体"/>
                  <w:rPrChange w:id="762" w:author="火云邪神1418612843 [2]" w:date="2020-07-15T10:58:38Z">
                    <w:rPr>
                      <w:rFonts w:hint="eastAsia"/>
                    </w:rPr>
                  </w:rPrChange>
                </w:rPr>
                <w:t>41他行解付签</w:t>
              </w:r>
            </w:ins>
            <w:ins w:id="763" w:author="火云邪神1418612843 [2]" w:date="2020-07-10T13:44:01Z">
              <w:r>
                <w:rPr>
                  <w:rFonts w:hint="eastAsia" w:cs="宋体"/>
                  <w:rPrChange w:id="764" w:author="火云邪神1418612843 [2]" w:date="2020-07-15T10:58:38Z">
                    <w:rPr>
                      <w:rFonts w:hint="eastAsia"/>
                    </w:rPr>
                  </w:rPrChange>
                </w:rPr>
                <w:t>收-线上清算、他行贴现-线上清算</w:t>
              </w:r>
            </w:ins>
          </w:p>
          <w:p>
            <w:pPr>
              <w:rPr>
                <w:ins w:id="765" w:author="火云邪神1418612843 [2]" w:date="2020-07-10T13:45:02Z"/>
                <w:rFonts w:hint="eastAsia" w:cs="宋体"/>
              </w:rPr>
            </w:pPr>
            <w:ins w:id="766" w:author="火云邪神1418612843 [2]" w:date="2020-07-16T17:31:56Z">
              <w:r>
                <w:rPr>
                  <w:rFonts w:hint="eastAsia" w:cs="宋体"/>
                  <w:lang w:val="en-US" w:eastAsia="zh-CN"/>
                </w:rPr>
                <w:t>18</w:t>
              </w:r>
            </w:ins>
            <w:ins w:id="767" w:author="火云邪神1418612843 [2]" w:date="2020-07-10T13:44:25Z">
              <w:r>
                <w:rPr>
                  <w:rFonts w:hint="eastAsia" w:cs="宋体"/>
                  <w:lang w:eastAsia="zh-CN"/>
                  <w:rPrChange w:id="768" w:author="火云邪神1418612843 [2]" w:date="2020-07-15T10:58:38Z">
                    <w:rPr>
                      <w:rFonts w:hint="eastAsia"/>
                      <w:lang w:eastAsia="zh-CN"/>
                    </w:rPr>
                  </w:rPrChange>
                </w:rPr>
                <w:t>.</w:t>
              </w:r>
            </w:ins>
            <w:ins w:id="769" w:author="火云邪神1418612843 [2]" w:date="2020-07-10T13:44:25Z">
              <w:r>
                <w:rPr>
                  <w:rFonts w:hint="eastAsia" w:cs="宋体"/>
                  <w:rPrChange w:id="770" w:author="火云邪神1418612843 [2]" w:date="2020-07-15T10:58:38Z">
                    <w:rPr>
                      <w:rFonts w:hint="eastAsia"/>
                    </w:rPr>
                  </w:rPrChange>
                </w:rPr>
                <w:t xml:space="preserve"> </w:t>
              </w:r>
            </w:ins>
            <w:ins w:id="771" w:author="火云邪神1418612843 [2]" w:date="2020-07-15T10:58:01Z">
              <w:r>
                <w:rPr>
                  <w:rFonts w:hint="eastAsia" w:cs="宋体" w:asciiTheme="minorHAnsi" w:hAnsiTheme="minorHAnsi" w:eastAsiaTheme="minorEastAsia"/>
                  <w:sz w:val="21"/>
                  <w:szCs w:val="22"/>
                </w:rPr>
                <w:t>CBS</w:t>
              </w:r>
            </w:ins>
            <w:ins w:id="772" w:author="火云邪神1418612843 [2]" w:date="2020-07-10T13:44:25Z">
              <w:r>
                <w:rPr>
                  <w:rFonts w:hint="eastAsia" w:cs="宋体"/>
                  <w:rPrChange w:id="773" w:author="火云邪神1418612843 [2]" w:date="2020-07-15T10:58:38Z">
                    <w:rPr>
                      <w:rFonts w:hint="eastAsia"/>
                    </w:rPr>
                  </w:rPrChange>
                </w:rPr>
                <w:t>42本行解付签收-线上清算(参考</w:t>
              </w:r>
            </w:ins>
            <w:ins w:id="774" w:author="火云邪神1418612843 [2]" w:date="2020-07-19T19:23:58Z">
              <w:r>
                <w:rPr>
                  <w:rFonts w:hint="eastAsia" w:cs="宋体"/>
                  <w:lang w:eastAsia="zh-CN"/>
                </w:rPr>
                <w:t>CIS</w:t>
              </w:r>
            </w:ins>
            <w:ins w:id="775" w:author="火云邪神1418612843 [2]" w:date="2020-07-10T13:44:25Z">
              <w:r>
                <w:rPr>
                  <w:rFonts w:hint="eastAsia" w:cs="宋体"/>
                  <w:rPrChange w:id="776" w:author="火云邪神1418612843 [2]" w:date="2020-07-15T10:58:38Z">
                    <w:rPr>
                      <w:rFonts w:hint="eastAsia"/>
                    </w:rPr>
                  </w:rPrChange>
                </w:rPr>
                <w:t>32)</w:t>
              </w:r>
            </w:ins>
          </w:p>
          <w:p>
            <w:pPr>
              <w:rPr>
                <w:ins w:id="777" w:author="火云邪神1418612843 [2]" w:date="2020-07-10T13:46:10Z"/>
                <w:rFonts w:hint="eastAsia" w:cs="宋体"/>
                <w:lang w:val="en-US" w:eastAsia="zh-CN"/>
              </w:rPr>
            </w:pPr>
            <w:ins w:id="778" w:author="火云邪神1418612843 [2]" w:date="2020-07-16T17:32:00Z">
              <w:r>
                <w:rPr>
                  <w:rFonts w:hint="eastAsia" w:cs="宋体"/>
                  <w:lang w:val="en-US" w:eastAsia="zh-CN"/>
                </w:rPr>
                <w:t>19</w:t>
              </w:r>
            </w:ins>
            <w:ins w:id="779" w:author="火云邪神1418612843 [2]" w:date="2020-07-10T13:45:12Z">
              <w:r>
                <w:rPr>
                  <w:rFonts w:hint="eastAsia" w:cs="宋体"/>
                  <w:lang w:val="en-US" w:eastAsia="zh-CN"/>
                </w:rPr>
                <w:t>.</w:t>
              </w:r>
            </w:ins>
            <w:ins w:id="780" w:author="火云邪神1418612843 [2]" w:date="2020-07-10T13:45:02Z">
              <w:r>
                <w:rPr>
                  <w:rFonts w:hint="eastAsia" w:cs="宋体"/>
                  <w:rPrChange w:id="781" w:author="火云邪神1418612843 [2]" w:date="2020-07-15T10:58:38Z">
                    <w:rPr>
                      <w:rFonts w:hint="eastAsia"/>
                    </w:rPr>
                  </w:rPrChange>
                </w:rPr>
                <w:t>基础信息实时同步（</w:t>
              </w:r>
            </w:ins>
            <w:ins w:id="782" w:author="火云邪神1418612843 [2]" w:date="2020-07-19T19:23:58Z">
              <w:r>
                <w:rPr>
                  <w:rFonts w:hint="eastAsia" w:cs="宋体"/>
                  <w:lang w:eastAsia="zh-CN"/>
                </w:rPr>
                <w:t>CIS</w:t>
              </w:r>
            </w:ins>
            <w:ins w:id="783" w:author="火云邪神1418612843 [2]" w:date="2020-07-10T13:45:02Z">
              <w:r>
                <w:rPr>
                  <w:rFonts w:hint="eastAsia" w:cs="宋体"/>
                  <w:rPrChange w:id="784" w:author="火云邪神1418612843 [2]" w:date="2020-07-15T10:58:38Z">
                    <w:rPr>
                      <w:rFonts w:hint="eastAsia"/>
                    </w:rPr>
                  </w:rPrChange>
                </w:rPr>
                <w:t>00）</w:t>
              </w:r>
            </w:ins>
            <w:ins w:id="785" w:author="火云邪神1418612843 [2]" w:date="2020-07-10T13:45:02Z">
              <w:r>
                <w:rPr>
                  <w:rFonts w:hint="eastAsia" w:cs="宋体"/>
                  <w:lang w:val="en-US" w:eastAsia="zh-CN"/>
                  <w:rPrChange w:id="786" w:author="火云邪神1418612843 [2]" w:date="2020-07-15T10:57:40Z">
                    <w:rPr>
                      <w:rFonts w:hint="eastAsia"/>
                      <w:lang w:val="en-US" w:eastAsia="zh-CN"/>
                    </w:rPr>
                  </w:rPrChange>
                </w:rPr>
                <w:t>(待定)</w:t>
              </w:r>
            </w:ins>
          </w:p>
          <w:p>
            <w:pPr>
              <w:rPr>
                <w:ins w:id="787" w:author="火云邪神1418612843 [2]" w:date="2020-07-15T10:58:33Z"/>
                <w:rFonts w:hint="eastAsia" w:cs="宋体"/>
                <w:lang w:val="en-US" w:eastAsia="zh-CN"/>
              </w:rPr>
            </w:pPr>
            <w:ins w:id="788" w:author="火云邪神1418612843 [2]" w:date="2020-07-16T17:32:14Z">
              <w:r>
                <w:rPr>
                  <w:rFonts w:hint="eastAsia" w:cs="宋体"/>
                  <w:lang w:val="en-US" w:eastAsia="zh-CN"/>
                </w:rPr>
                <w:t>20</w:t>
              </w:r>
            </w:ins>
            <w:ins w:id="789" w:author="火云邪神1418612843 [2]" w:date="2020-07-10T13:46:29Z">
              <w:r>
                <w:rPr>
                  <w:rFonts w:hint="eastAsia" w:cs="宋体"/>
                  <w:lang w:val="en-US" w:eastAsia="zh-CN"/>
                  <w:rPrChange w:id="790" w:author="火云邪神1418612843 [2]" w:date="2020-07-15T10:57:40Z">
                    <w:rPr>
                      <w:rFonts w:hint="eastAsia"/>
                      <w:lang w:val="en-US" w:eastAsia="zh-CN"/>
                    </w:rPr>
                  </w:rPrChange>
                </w:rPr>
                <w:t>.</w:t>
              </w:r>
            </w:ins>
            <w:ins w:id="791" w:author="火云邪神1418612843 [2]" w:date="2020-07-19T19:26:35Z">
              <w:r>
                <w:rPr>
                  <w:rFonts w:hint="eastAsia" w:cs="宋体" w:asciiTheme="minorHAnsi" w:hAnsiTheme="minorHAnsi" w:eastAsiaTheme="minorEastAsia"/>
                  <w:sz w:val="21"/>
                  <w:szCs w:val="22"/>
                </w:rPr>
                <w:t>CBS</w:t>
              </w:r>
            </w:ins>
            <w:ins w:id="792" w:author="火云邪神1418612843 [2]" w:date="2020-07-10T13:46:29Z">
              <w:r>
                <w:rPr>
                  <w:rFonts w:hint="eastAsia" w:cs="宋体"/>
                  <w:rPrChange w:id="793" w:author="火云邪神1418612843 [2]" w:date="2020-07-15T10:58:38Z">
                    <w:rPr>
                      <w:rFonts w:hint="eastAsia"/>
                    </w:rPr>
                  </w:rPrChange>
                </w:rPr>
                <w:t>4</w:t>
              </w:r>
            </w:ins>
            <w:ins w:id="794" w:author="火云邪神1418612843 [2]" w:date="2020-07-10T13:46:29Z">
              <w:r>
                <w:rPr>
                  <w:rFonts w:hint="eastAsia" w:cs="宋体"/>
                  <w:lang w:val="en-US" w:eastAsia="zh-CN"/>
                  <w:rPrChange w:id="795" w:author="火云邪神1418612843 [2]" w:date="2020-07-15T10:57:40Z">
                    <w:rPr>
                      <w:rFonts w:hint="eastAsia"/>
                      <w:lang w:val="en-US" w:eastAsia="zh-CN"/>
                    </w:rPr>
                  </w:rPrChange>
                </w:rPr>
                <w:t>5 核心系统时间同步</w:t>
              </w:r>
            </w:ins>
          </w:p>
          <w:p>
            <w:pPr>
              <w:rPr>
                <w:ins w:id="796" w:author="火云邪神1418612843 [2]" w:date="2020-07-10T13:37:15Z"/>
                <w:rFonts w:hint="eastAsia"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797" w:author="火云邪神1418612843 [2]" w:date="2020-07-10T13:37:15Z"/>
        </w:trPr>
        <w:tc>
          <w:tcPr>
            <w:tcW w:w="1843" w:type="dxa"/>
          </w:tcPr>
          <w:p>
            <w:pPr>
              <w:rPr>
                <w:ins w:id="798" w:author="火云邪神1418612843 [2]" w:date="2020-07-10T13:37:15Z"/>
                <w:rFonts w:cs="宋体"/>
              </w:rPr>
            </w:pPr>
            <w:ins w:id="799" w:author="火云邪神1418612843 [2]" w:date="2020-07-10T13:37:15Z">
              <w:r>
                <w:rPr>
                  <w:rFonts w:hint="eastAsia" w:cs="宋体"/>
                </w:rPr>
                <w:t>系统流水号</w:t>
              </w:r>
            </w:ins>
          </w:p>
        </w:tc>
        <w:tc>
          <w:tcPr>
            <w:tcW w:w="2301" w:type="dxa"/>
          </w:tcPr>
          <w:p>
            <w:pPr>
              <w:rPr>
                <w:ins w:id="800" w:author="火云邪神1418612843 [2]" w:date="2020-07-10T13:37:15Z"/>
                <w:rFonts w:hint="eastAsia" w:cs="宋体" w:eastAsiaTheme="minorEastAsia"/>
                <w:lang w:val="en-US" w:eastAsia="zh-CN"/>
              </w:rPr>
            </w:pPr>
            <w:ins w:id="801" w:author="火云邪神1418612843 [2]" w:date="2020-07-10T13:39:11Z">
              <w:r>
                <w:rPr>
                  <w:rFonts w:hint="eastAsia" w:cs="宋体"/>
                  <w:lang w:val="en-US" w:eastAsia="zh-CN"/>
                </w:rPr>
                <w:t>待定</w:t>
              </w:r>
            </w:ins>
          </w:p>
        </w:tc>
        <w:tc>
          <w:tcPr>
            <w:tcW w:w="682" w:type="dxa"/>
          </w:tcPr>
          <w:p>
            <w:pPr>
              <w:rPr>
                <w:ins w:id="802" w:author="火云邪神1418612843 [2]" w:date="2020-07-10T13:37:15Z"/>
                <w:rFonts w:cs="宋体"/>
              </w:rPr>
            </w:pPr>
            <w:ins w:id="803" w:author="火云邪神1418612843 [2]" w:date="2020-07-10T13:37:15Z">
              <w:r>
                <w:rPr>
                  <w:rFonts w:hint="eastAsia" w:cs="宋体"/>
                </w:rPr>
                <w:t>10</w:t>
              </w:r>
            </w:ins>
          </w:p>
        </w:tc>
        <w:tc>
          <w:tcPr>
            <w:tcW w:w="3348" w:type="dxa"/>
          </w:tcPr>
          <w:p>
            <w:pPr>
              <w:pStyle w:val="10"/>
              <w:rPr>
                <w:ins w:id="804" w:author="火云邪神1418612843 [2]" w:date="2020-07-10T13:37:15Z"/>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805" w:author="火云邪神1418612843 [2]" w:date="2020-07-10T13:37:15Z"/>
        </w:trPr>
        <w:tc>
          <w:tcPr>
            <w:tcW w:w="1843" w:type="dxa"/>
          </w:tcPr>
          <w:p>
            <w:pPr>
              <w:rPr>
                <w:ins w:id="806" w:author="火云邪神1418612843 [2]" w:date="2020-07-10T13:37:15Z"/>
                <w:rFonts w:cs="宋体"/>
              </w:rPr>
            </w:pPr>
            <w:ins w:id="807" w:author="火云邪神1418612843 [2]" w:date="2020-07-10T13:37:15Z">
              <w:r>
                <w:rPr>
                  <w:rFonts w:hint="eastAsia" w:cs="宋体"/>
                </w:rPr>
                <w:t>交易日期</w:t>
              </w:r>
            </w:ins>
          </w:p>
        </w:tc>
        <w:tc>
          <w:tcPr>
            <w:tcW w:w="2301" w:type="dxa"/>
          </w:tcPr>
          <w:p>
            <w:pPr>
              <w:rPr>
                <w:ins w:id="808" w:author="火云邪神1418612843 [2]" w:date="2020-07-10T13:37:15Z"/>
                <w:rFonts w:cs="宋体"/>
              </w:rPr>
            </w:pPr>
            <w:ins w:id="809" w:author="火云邪神1418612843 [2]" w:date="2020-07-10T13:39:14Z">
              <w:r>
                <w:rPr>
                  <w:rFonts w:hint="eastAsia" w:cs="宋体"/>
                  <w:lang w:val="en-US" w:eastAsia="zh-CN"/>
                </w:rPr>
                <w:t>待定</w:t>
              </w:r>
            </w:ins>
          </w:p>
        </w:tc>
        <w:tc>
          <w:tcPr>
            <w:tcW w:w="682" w:type="dxa"/>
          </w:tcPr>
          <w:p>
            <w:pPr>
              <w:rPr>
                <w:ins w:id="810" w:author="火云邪神1418612843 [2]" w:date="2020-07-10T13:37:15Z"/>
                <w:rFonts w:cs="宋体"/>
              </w:rPr>
            </w:pPr>
            <w:ins w:id="811" w:author="火云邪神1418612843 [2]" w:date="2020-07-10T13:37:15Z">
              <w:r>
                <w:rPr>
                  <w:rFonts w:hint="eastAsia" w:cs="宋体"/>
                </w:rPr>
                <w:t>10</w:t>
              </w:r>
            </w:ins>
          </w:p>
        </w:tc>
        <w:tc>
          <w:tcPr>
            <w:tcW w:w="3348" w:type="dxa"/>
          </w:tcPr>
          <w:p>
            <w:pPr>
              <w:pStyle w:val="10"/>
              <w:rPr>
                <w:ins w:id="812" w:author="火云邪神1418612843 [2]" w:date="2020-07-10T13:37:15Z"/>
                <w:rFonts w:ascii="Times New Roman" w:hAnsi="Times New Roman"/>
                <w:szCs w:val="24"/>
              </w:rPr>
            </w:pPr>
            <w:ins w:id="813" w:author="火云邪神1418612843 [2]" w:date="2020-07-10T13:37:15Z">
              <w:r>
                <w:rPr>
                  <w:rFonts w:hint="eastAsia" w:ascii="Times New Roman" w:hAnsi="Times New Roman"/>
                  <w:szCs w:val="24"/>
                </w:rPr>
                <w:t>YYYY-MM-DD</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814" w:author="火云邪神1418612843 [2]" w:date="2020-07-10T13:37:15Z"/>
        </w:trPr>
        <w:tc>
          <w:tcPr>
            <w:tcW w:w="1843" w:type="dxa"/>
          </w:tcPr>
          <w:p>
            <w:pPr>
              <w:rPr>
                <w:ins w:id="815" w:author="火云邪神1418612843 [2]" w:date="2020-07-10T13:37:15Z"/>
                <w:rFonts w:cs="宋体"/>
              </w:rPr>
            </w:pPr>
            <w:ins w:id="816" w:author="火云邪神1418612843 [2]" w:date="2020-07-10T13:37:15Z">
              <w:r>
                <w:rPr>
                  <w:rFonts w:hint="eastAsia" w:cs="宋体"/>
                </w:rPr>
                <w:t>交易时间</w:t>
              </w:r>
            </w:ins>
          </w:p>
        </w:tc>
        <w:tc>
          <w:tcPr>
            <w:tcW w:w="2301" w:type="dxa"/>
          </w:tcPr>
          <w:p>
            <w:pPr>
              <w:rPr>
                <w:ins w:id="817" w:author="火云邪神1418612843 [2]" w:date="2020-07-10T13:37:15Z"/>
                <w:rFonts w:cs="宋体"/>
              </w:rPr>
            </w:pPr>
            <w:ins w:id="818" w:author="火云邪神1418612843 [2]" w:date="2020-07-10T13:39:16Z">
              <w:r>
                <w:rPr>
                  <w:rFonts w:hint="eastAsia" w:cs="宋体"/>
                  <w:lang w:val="en-US" w:eastAsia="zh-CN"/>
                </w:rPr>
                <w:t>待定</w:t>
              </w:r>
            </w:ins>
          </w:p>
        </w:tc>
        <w:tc>
          <w:tcPr>
            <w:tcW w:w="682" w:type="dxa"/>
          </w:tcPr>
          <w:p>
            <w:pPr>
              <w:rPr>
                <w:ins w:id="819" w:author="火云邪神1418612843 [2]" w:date="2020-07-10T13:37:15Z"/>
                <w:rFonts w:cs="宋体"/>
              </w:rPr>
            </w:pPr>
            <w:ins w:id="820" w:author="火云邪神1418612843 [2]" w:date="2020-07-10T13:37:15Z">
              <w:r>
                <w:rPr>
                  <w:rFonts w:hint="eastAsia" w:cs="宋体"/>
                </w:rPr>
                <w:t>6</w:t>
              </w:r>
            </w:ins>
          </w:p>
        </w:tc>
        <w:tc>
          <w:tcPr>
            <w:tcW w:w="3348" w:type="dxa"/>
          </w:tcPr>
          <w:p>
            <w:pPr>
              <w:pStyle w:val="10"/>
              <w:rPr>
                <w:ins w:id="821" w:author="火云邪神1418612843 [2]" w:date="2020-07-10T13:37:15Z"/>
                <w:rFonts w:ascii="Times New Roman" w:hAnsi="Times New Roman"/>
                <w:szCs w:val="24"/>
              </w:rPr>
            </w:pPr>
            <w:ins w:id="822" w:author="火云邪神1418612843 [2]" w:date="2020-07-10T13:37:15Z">
              <w:r>
                <w:rPr>
                  <w:rFonts w:ascii="Times New Roman" w:hAnsi="Times New Roman"/>
                  <w:szCs w:val="24"/>
                </w:rPr>
                <w:t>H</w:t>
              </w:r>
            </w:ins>
            <w:ins w:id="823" w:author="火云邪神1418612843 [2]" w:date="2020-07-10T13:37:15Z">
              <w:r>
                <w:rPr>
                  <w:rFonts w:hint="eastAsia" w:ascii="Times New Roman" w:hAnsi="Times New Roman"/>
                  <w:szCs w:val="24"/>
                </w:rPr>
                <w:t>hmmss</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824" w:author="火云邪神1418612843 [2]" w:date="2020-07-10T13:37:15Z"/>
        </w:trPr>
        <w:tc>
          <w:tcPr>
            <w:tcW w:w="1843" w:type="dxa"/>
          </w:tcPr>
          <w:p>
            <w:pPr>
              <w:rPr>
                <w:ins w:id="825" w:author="火云邪神1418612843 [2]" w:date="2020-07-10T13:37:15Z"/>
                <w:rFonts w:cs="宋体"/>
              </w:rPr>
            </w:pPr>
            <w:ins w:id="826" w:author="火云邪神1418612843 [2]" w:date="2020-07-10T13:37:15Z">
              <w:r>
                <w:rPr>
                  <w:rFonts w:hint="eastAsia"/>
                </w:rPr>
                <w:t>应答码</w:t>
              </w:r>
            </w:ins>
          </w:p>
        </w:tc>
        <w:tc>
          <w:tcPr>
            <w:tcW w:w="2301" w:type="dxa"/>
          </w:tcPr>
          <w:p>
            <w:pPr>
              <w:rPr>
                <w:ins w:id="827" w:author="火云邪神1418612843 [2]" w:date="2020-07-10T13:37:15Z"/>
                <w:rFonts w:cs="宋体"/>
              </w:rPr>
            </w:pPr>
            <w:ins w:id="828" w:author="火云邪神1418612843 [2]" w:date="2020-07-10T13:39:20Z">
              <w:r>
                <w:rPr>
                  <w:rFonts w:hint="eastAsia" w:cs="宋体"/>
                  <w:lang w:val="en-US" w:eastAsia="zh-CN"/>
                </w:rPr>
                <w:t>待定</w:t>
              </w:r>
            </w:ins>
          </w:p>
        </w:tc>
        <w:tc>
          <w:tcPr>
            <w:tcW w:w="682" w:type="dxa"/>
          </w:tcPr>
          <w:p>
            <w:pPr>
              <w:rPr>
                <w:ins w:id="829" w:author="火云邪神1418612843 [2]" w:date="2020-07-10T13:37:15Z"/>
                <w:rFonts w:cs="宋体"/>
              </w:rPr>
            </w:pPr>
            <w:ins w:id="830" w:author="火云邪神1418612843 [2]" w:date="2020-07-10T13:37:15Z">
              <w:r>
                <w:rPr>
                  <w:rFonts w:hint="eastAsia" w:cs="宋体"/>
                </w:rPr>
                <w:t>4</w:t>
              </w:r>
            </w:ins>
          </w:p>
        </w:tc>
        <w:tc>
          <w:tcPr>
            <w:tcW w:w="3348" w:type="dxa"/>
          </w:tcPr>
          <w:p>
            <w:pPr>
              <w:pStyle w:val="10"/>
              <w:rPr>
                <w:ins w:id="831" w:author="火云邪神1418612843 [2]" w:date="2020-07-10T13:37:15Z"/>
                <w:rFonts w:ascii="Times New Roman" w:hAnsi="Times New Roman"/>
                <w:szCs w:val="24"/>
              </w:rPr>
            </w:pPr>
            <w:ins w:id="832" w:author="火云邪神1418612843 [2]" w:date="2020-07-10T13:37:15Z">
              <w:r>
                <w:rPr>
                  <w:rFonts w:hint="eastAsia" w:ascii="Times New Roman" w:hAnsi="Times New Roman"/>
                  <w:szCs w:val="24"/>
                </w:rPr>
                <w:t>应答交易时必须</w:t>
              </w:r>
            </w:ins>
          </w:p>
        </w:tc>
      </w:tr>
    </w:tbl>
    <w:p>
      <w:pPr>
        <w:pStyle w:val="5"/>
        <w:rPr>
          <w:ins w:id="833" w:author="火云邪神1418612843 [2]" w:date="2020-07-13T14:41:38Z"/>
          <w:rFonts w:hint="eastAsia"/>
        </w:rPr>
      </w:pPr>
      <w:r>
        <w:rPr>
          <w:rFonts w:hint="eastAsia"/>
        </w:rPr>
        <w:t>1</w:t>
      </w:r>
      <w:ins w:id="834" w:author="火云邪神1418612843 [2]" w:date="2020-07-16T17:25:35Z">
        <w:r>
          <w:rPr>
            <w:rFonts w:hint="eastAsia"/>
            <w:lang w:val="en-US" w:eastAsia="zh-CN"/>
          </w:rPr>
          <w:t>4</w:t>
        </w:r>
      </w:ins>
      <w:r>
        <w:rPr>
          <w:rFonts w:hint="eastAsia"/>
        </w:rPr>
        <w:t>.银承到期自动扣款指令(</w:t>
      </w:r>
      <w:ins w:id="835" w:author="火云邪神1418612843 [2]" w:date="2020-07-15T10:56:26Z">
        <w:r>
          <w:rPr>
            <w:rFonts w:hint="eastAsia" w:asciiTheme="majorHAnsi" w:hAnsiTheme="majorHAnsi" w:eastAsiaTheme="majorEastAsia"/>
            <w:sz w:val="32"/>
            <w:szCs w:val="32"/>
          </w:rPr>
          <w:t>CBS</w:t>
        </w:r>
      </w:ins>
      <w:r>
        <w:rPr>
          <w:rFonts w:hint="eastAsia"/>
        </w:rPr>
        <w:t>38)</w:t>
      </w:r>
    </w:p>
    <w:p/>
    <w:p>
      <w:pPr>
        <w:rPr>
          <w:ins w:id="836" w:author="火云邪神1418612843 [2]" w:date="2020-07-14T16:36:25Z"/>
          <w:rFonts w:hint="eastAsia"/>
          <w:lang w:val="en-US" w:eastAsia="zh-CN"/>
        </w:rPr>
      </w:pPr>
      <w:r>
        <w:rPr>
          <w:rFonts w:hint="eastAsia"/>
          <w:sz w:val="18"/>
          <w:szCs w:val="18"/>
        </w:rPr>
        <w:t>（</w:t>
      </w:r>
      <w:r>
        <w:rPr>
          <w:rFonts w:hint="eastAsia"/>
          <w:sz w:val="28"/>
          <w:szCs w:val="28"/>
        </w:rPr>
        <w:t>自动备款和手动扣备款都是调用此逻辑，自动备款是有定时任务凌晨04:00:00到09:00:00，每五分钟执行一次，在票据中调用的定时任务类是com.ruimin.ifb.job.pro</w:t>
      </w:r>
      <w:ins w:id="837" w:author="火云邪神1418612843 [2]" w:date="2020-07-19T19:23:58Z">
        <w:r>
          <w:rPr>
            <w:rFonts w:hint="eastAsia"/>
            <w:sz w:val="28"/>
            <w:szCs w:val="28"/>
            <w:lang w:eastAsia="zh-CN"/>
          </w:rPr>
          <w:t>CIS</w:t>
        </w:r>
      </w:ins>
      <w:r>
        <w:rPr>
          <w:rFonts w:hint="eastAsia"/>
          <w:sz w:val="28"/>
          <w:szCs w:val="28"/>
        </w:rPr>
        <w:t>ss.AcptExpirePayJob，手动扣备款是通过页面按钮，有发送信贷不生成代办调用的是处理方式 01-扣款，发送信贷生成代办调用的是 02-生成代办</w:t>
      </w:r>
      <w:ins w:id="838" w:author="火云邪神1418612843 [2]" w:date="2020-07-14T15:15:46Z">
        <w:r>
          <w:rPr>
            <w:rFonts w:hint="eastAsia"/>
            <w:sz w:val="28"/>
            <w:szCs w:val="28"/>
            <w:lang w:val="en-US" w:eastAsia="zh-CN"/>
          </w:rPr>
          <w:t>,</w:t>
        </w:r>
      </w:ins>
      <w:ins w:id="839" w:author="火云邪神1418612843 [2]" w:date="2020-07-14T15:15:47Z">
        <w:r>
          <w:rPr>
            <w:rFonts w:hint="eastAsia"/>
            <w:sz w:val="28"/>
            <w:szCs w:val="28"/>
            <w:lang w:val="en-US" w:eastAsia="zh-CN"/>
          </w:rPr>
          <w:t>调用</w:t>
        </w:r>
      </w:ins>
      <w:ins w:id="840" w:author="火云邪神1418612843 [2]" w:date="2020-07-14T15:15:47Z">
        <w:r>
          <w:rPr>
            <w:rFonts w:hint="eastAsia"/>
          </w:rPr>
          <w:t>520012</w:t>
        </w:r>
      </w:ins>
      <w:ins w:id="841" w:author="火云邪神1418612843 [2]" w:date="2020-07-14T15:15:47Z">
        <w:r>
          <w:rPr>
            <w:rFonts w:hint="eastAsia"/>
            <w:lang w:val="en-US" w:eastAsia="zh-CN"/>
          </w:rPr>
          <w:t>接口</w:t>
        </w:r>
      </w:ins>
      <w:ins w:id="842" w:author="火云邪神1418612843 [2]" w:date="2020-07-14T15:15:54Z">
        <w:r>
          <w:rPr>
            <w:rFonts w:hint="eastAsia"/>
            <w:lang w:val="en-US" w:eastAsia="zh-CN"/>
          </w:rPr>
          <w:t>)</w:t>
        </w:r>
      </w:ins>
    </w:p>
    <w:p>
      <w:pPr>
        <w:pStyle w:val="2"/>
        <w:ind w:firstLine="0" w:firstLineChars="0"/>
        <w:rPr>
          <w:ins w:id="843" w:author="火云邪神1418612843 [2]" w:date="2020-07-14T17:01:32Z"/>
          <w:rFonts w:hint="eastAsia"/>
          <w:sz w:val="28"/>
          <w:szCs w:val="28"/>
          <w:lang w:val="en-US" w:eastAsia="zh-CN"/>
        </w:rPr>
      </w:pPr>
      <w:ins w:id="844" w:author="火云邪神1418612843 [2]" w:date="2020-07-14T16:36:31Z">
        <w:r>
          <w:rPr>
            <w:rFonts w:hint="eastAsia"/>
            <w:sz w:val="28"/>
            <w:szCs w:val="28"/>
            <w:lang w:val="en-US" w:eastAsia="zh-CN"/>
          </w:rPr>
          <w:t>银承</w:t>
        </w:r>
      </w:ins>
      <w:ins w:id="845" w:author="火云邪神1418612843 [2]" w:date="2020-07-14T16:36:33Z">
        <w:r>
          <w:rPr>
            <w:rFonts w:hint="eastAsia"/>
            <w:sz w:val="28"/>
            <w:szCs w:val="28"/>
            <w:lang w:val="en-US" w:eastAsia="zh-CN"/>
          </w:rPr>
          <w:t>到期</w:t>
        </w:r>
      </w:ins>
      <w:ins w:id="846" w:author="火云邪神1418612843 [2]" w:date="2020-07-14T16:36:36Z">
        <w:r>
          <w:rPr>
            <w:rFonts w:hint="eastAsia"/>
            <w:sz w:val="28"/>
            <w:szCs w:val="28"/>
            <w:lang w:val="en-US" w:eastAsia="zh-CN"/>
          </w:rPr>
          <w:t>备款</w:t>
        </w:r>
      </w:ins>
      <w:ins w:id="847" w:author="火云邪神1418612843 [2]" w:date="2020-07-14T16:36:37Z">
        <w:r>
          <w:rPr>
            <w:rFonts w:hint="eastAsia"/>
            <w:sz w:val="28"/>
            <w:szCs w:val="28"/>
            <w:lang w:val="en-US" w:eastAsia="zh-CN"/>
          </w:rPr>
          <w:t>(</w:t>
        </w:r>
      </w:ins>
      <w:ins w:id="848" w:author="火云邪神1418612843 [2]" w:date="2020-07-14T16:38:44Z">
        <w:r>
          <w:rPr>
            <w:rFonts w:hint="eastAsia" w:asciiTheme="minorHAnsi" w:hAnsiTheme="minorHAnsi" w:eastAsiaTheme="minorEastAsia"/>
            <w:sz w:val="28"/>
            <w:szCs w:val="28"/>
            <w:lang w:val="en-US" w:eastAsia="zh-CN"/>
          </w:rPr>
          <w:t>DPS-客户帐</w:t>
        </w:r>
      </w:ins>
      <w:ins w:id="849" w:author="火云邪神1418612843 [2]" w:date="2020-07-14T16:39:13Z">
        <w:r>
          <w:rPr>
            <w:rFonts w:hint="eastAsia" w:asciiTheme="minorHAnsi" w:hAnsiTheme="minorHAnsi" w:eastAsiaTheme="minorEastAsia"/>
            <w:sz w:val="28"/>
            <w:szCs w:val="28"/>
            <w:lang w:val="en-US" w:eastAsia="zh-CN"/>
          </w:rPr>
          <w:t xml:space="preserve"> </w:t>
        </w:r>
      </w:ins>
      <w:ins w:id="850" w:author="火云邪神1418612843 [2]" w:date="2020-07-14T16:39:16Z">
        <w:r>
          <w:rPr>
            <w:rFonts w:hint="eastAsia" w:asciiTheme="minorHAnsi" w:hAnsiTheme="minorHAnsi" w:eastAsiaTheme="minorEastAsia"/>
            <w:sz w:val="28"/>
            <w:szCs w:val="28"/>
            <w:lang w:val="en-US" w:eastAsia="zh-CN"/>
          </w:rPr>
          <w:t>出票</w:t>
        </w:r>
      </w:ins>
      <w:ins w:id="851" w:author="火云邪神1418612843 [2]" w:date="2020-07-14T16:39:17Z">
        <w:r>
          <w:rPr>
            <w:rFonts w:hint="eastAsia" w:asciiTheme="minorHAnsi" w:hAnsiTheme="minorHAnsi" w:eastAsiaTheme="minorEastAsia"/>
            <w:sz w:val="28"/>
            <w:szCs w:val="28"/>
            <w:lang w:val="en-US" w:eastAsia="zh-CN"/>
          </w:rPr>
          <w:t>人</w:t>
        </w:r>
      </w:ins>
      <w:ins w:id="852" w:author="火云邪神1418612843 [2]" w:date="2020-07-14T16:39:18Z">
        <w:r>
          <w:rPr>
            <w:rFonts w:hint="eastAsia" w:asciiTheme="minorHAnsi" w:hAnsiTheme="minorHAnsi" w:eastAsiaTheme="minorEastAsia"/>
            <w:sz w:val="28"/>
            <w:szCs w:val="28"/>
            <w:lang w:val="en-US" w:eastAsia="zh-CN"/>
          </w:rPr>
          <w:t>账号</w:t>
        </w:r>
      </w:ins>
      <w:ins w:id="853" w:author="火云邪神1418612843 [2]" w:date="2020-07-14T16:39:31Z">
        <w:r>
          <w:rPr>
            <w:rFonts w:hint="eastAsia" w:asciiTheme="minorHAnsi" w:hAnsiTheme="minorHAnsi" w:eastAsiaTheme="minorEastAsia"/>
            <w:sz w:val="28"/>
            <w:szCs w:val="28"/>
            <w:lang w:val="en-US" w:eastAsia="zh-CN"/>
          </w:rPr>
          <w:t xml:space="preserve">  GLS-内部户</w:t>
        </w:r>
      </w:ins>
      <w:ins w:id="854" w:author="火云邪神1418612843 [2]" w:date="2020-07-14T16:39:32Z">
        <w:r>
          <w:rPr>
            <w:rFonts w:hint="eastAsia" w:asciiTheme="minorHAnsi" w:hAnsiTheme="minorHAnsi" w:eastAsiaTheme="minorEastAsia"/>
            <w:sz w:val="28"/>
            <w:szCs w:val="28"/>
            <w:lang w:val="en-US" w:eastAsia="zh-CN"/>
          </w:rPr>
          <w:t xml:space="preserve">  </w:t>
        </w:r>
      </w:ins>
      <w:ins w:id="855" w:author="火云邪神1418612843 [2]" w:date="2020-07-14T16:47:57Z">
        <w:r>
          <w:rPr>
            <w:rFonts w:hint="eastAsia"/>
            <w:sz w:val="28"/>
            <w:szCs w:val="28"/>
            <w:lang w:val="en-US" w:eastAsia="zh-CN"/>
          </w:rPr>
          <w:t>核心</w:t>
        </w:r>
      </w:ins>
      <w:ins w:id="856" w:author="火云邪神1418612843 [2]" w:date="2020-07-14T16:48:01Z">
        <w:r>
          <w:rPr>
            <w:rFonts w:hint="eastAsia"/>
            <w:sz w:val="28"/>
            <w:szCs w:val="28"/>
            <w:lang w:val="en-US" w:eastAsia="zh-CN"/>
          </w:rPr>
          <w:t>给</w:t>
        </w:r>
      </w:ins>
      <w:ins w:id="857" w:author="火云邪神1418612843 [2]" w:date="2020-07-14T16:39:35Z">
        <w:r>
          <w:rPr>
            <w:rFonts w:hint="eastAsia" w:asciiTheme="minorHAnsi" w:hAnsiTheme="minorHAnsi" w:eastAsiaTheme="minorEastAsia"/>
            <w:sz w:val="28"/>
            <w:szCs w:val="28"/>
            <w:lang w:val="en-US" w:eastAsia="zh-CN"/>
          </w:rPr>
          <w:t>一个</w:t>
        </w:r>
      </w:ins>
      <w:ins w:id="858" w:author="火云邪神1418612843 [2]" w:date="2020-07-14T16:39:37Z">
        <w:r>
          <w:rPr>
            <w:rFonts w:hint="eastAsia" w:asciiTheme="minorHAnsi" w:hAnsiTheme="minorHAnsi" w:eastAsiaTheme="minorEastAsia"/>
            <w:sz w:val="28"/>
            <w:szCs w:val="28"/>
            <w:lang w:val="en-US" w:eastAsia="zh-CN"/>
          </w:rPr>
          <w:t>写死的</w:t>
        </w:r>
      </w:ins>
      <w:ins w:id="859" w:author="火云邪神1418612843 [2]" w:date="2020-07-14T16:39:39Z">
        <w:r>
          <w:rPr>
            <w:rFonts w:hint="eastAsia" w:asciiTheme="minorHAnsi" w:hAnsiTheme="minorHAnsi" w:eastAsiaTheme="minorEastAsia"/>
            <w:sz w:val="28"/>
            <w:szCs w:val="28"/>
            <w:lang w:val="en-US" w:eastAsia="zh-CN"/>
          </w:rPr>
          <w:t>值</w:t>
        </w:r>
      </w:ins>
      <w:ins w:id="860" w:author="火云邪神1418612843 [2]" w:date="2020-07-14T16:36:37Z">
        <w:r>
          <w:rPr>
            <w:rFonts w:hint="eastAsia"/>
            <w:sz w:val="28"/>
            <w:szCs w:val="28"/>
            <w:lang w:val="en-US" w:eastAsia="zh-CN"/>
          </w:rPr>
          <w:t>)</w:t>
        </w:r>
      </w:ins>
    </w:p>
    <w:p>
      <w:pPr>
        <w:pStyle w:val="7"/>
        <w:ind w:left="420" w:leftChars="200"/>
        <w:rPr>
          <w:ins w:id="861" w:author="火云邪神1418612843 [2]" w:date="2020-07-14T15:12:01Z"/>
          <w:rFonts w:hint="eastAsia"/>
          <w:lang w:val="en-US" w:eastAsia="zh-CN"/>
        </w:rPr>
      </w:pPr>
      <w:r>
        <w:t>接口输入</w:t>
      </w:r>
      <w:ins w:id="862" w:author="火云邪神1418612843 [2]" w:date="2020-07-15T10:43:04Z">
        <w:r>
          <w:rPr>
            <w:rFonts w:hint="eastAsia"/>
          </w:rPr>
          <w:t>520012</w:t>
        </w:r>
      </w:ins>
    </w:p>
    <w:tbl>
      <w:tblPr>
        <w:tblStyle w:val="18"/>
        <w:tblW w:w="8460" w:type="dxa"/>
        <w:jc w:val="cente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920"/>
        <w:gridCol w:w="898"/>
        <w:gridCol w:w="721"/>
        <w:gridCol w:w="721"/>
        <w:gridCol w:w="1073"/>
        <w:gridCol w:w="1829"/>
        <w:gridCol w:w="1298"/>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42" w:hRule="atLeast"/>
          <w:jc w:val="center"/>
          <w:ins w:id="863" w:author="火云邪神1418612843 [2]" w:date="2020-07-14T15:12:01Z"/>
        </w:trPr>
        <w:tc>
          <w:tcPr>
            <w:tcW w:w="1920" w:type="dxa"/>
            <w:tcBorders>
              <w:top w:val="double" w:color="000000" w:sz="6" w:space="0"/>
              <w:bottom w:val="single" w:color="000000" w:sz="6" w:space="0"/>
            </w:tcBorders>
            <w:shd w:val="clear" w:color="auto" w:fill="D9D9D9"/>
            <w:vAlign w:val="center"/>
          </w:tcPr>
          <w:p>
            <w:pPr>
              <w:jc w:val="center"/>
              <w:rPr>
                <w:ins w:id="864" w:author="火云邪神1418612843 [2]" w:date="2020-07-14T15:12:01Z"/>
              </w:rPr>
            </w:pPr>
            <w:ins w:id="865" w:author="火云邪神1418612843 [2]" w:date="2020-07-14T15:12:01Z">
              <w:r>
                <w:rPr>
                  <w:rFonts w:hint="eastAsia"/>
                </w:rPr>
                <w:t>字段名</w:t>
              </w:r>
            </w:ins>
          </w:p>
        </w:tc>
        <w:tc>
          <w:tcPr>
            <w:tcW w:w="898" w:type="dxa"/>
            <w:tcBorders>
              <w:top w:val="double" w:color="000000" w:sz="6" w:space="0"/>
              <w:bottom w:val="single" w:color="000000" w:sz="6" w:space="0"/>
            </w:tcBorders>
            <w:shd w:val="clear" w:color="auto" w:fill="D9D9D9"/>
            <w:vAlign w:val="center"/>
          </w:tcPr>
          <w:p>
            <w:pPr>
              <w:jc w:val="center"/>
              <w:rPr>
                <w:ins w:id="866" w:author="火云邪神1418612843 [2]" w:date="2020-07-14T15:12:01Z"/>
              </w:rPr>
            </w:pPr>
            <w:ins w:id="867" w:author="火云邪神1418612843 [2]" w:date="2020-07-14T15:12:01Z">
              <w:r>
                <w:rPr>
                  <w:rFonts w:hint="eastAsia"/>
                </w:rPr>
                <w:t>类型</w:t>
              </w:r>
            </w:ins>
          </w:p>
        </w:tc>
        <w:tc>
          <w:tcPr>
            <w:tcW w:w="721" w:type="dxa"/>
            <w:tcBorders>
              <w:top w:val="double" w:color="000000" w:sz="6" w:space="0"/>
              <w:bottom w:val="single" w:color="000000" w:sz="6" w:space="0"/>
            </w:tcBorders>
            <w:shd w:val="clear" w:color="auto" w:fill="D9D9D9"/>
            <w:vAlign w:val="center"/>
          </w:tcPr>
          <w:p>
            <w:pPr>
              <w:jc w:val="center"/>
              <w:rPr>
                <w:ins w:id="868" w:author="火云邪神1418612843 [2]" w:date="2020-07-14T15:12:01Z"/>
              </w:rPr>
            </w:pPr>
            <w:ins w:id="869" w:author="火云邪神1418612843 [2]" w:date="2020-07-14T15:12:01Z">
              <w:r>
                <w:rPr>
                  <w:rFonts w:hint="eastAsia"/>
                </w:rPr>
                <w:t>是否必输</w:t>
              </w:r>
            </w:ins>
          </w:p>
        </w:tc>
        <w:tc>
          <w:tcPr>
            <w:tcW w:w="721" w:type="dxa"/>
            <w:tcBorders>
              <w:top w:val="double" w:color="000000" w:sz="6" w:space="0"/>
              <w:bottom w:val="single" w:color="000000" w:sz="6" w:space="0"/>
            </w:tcBorders>
            <w:shd w:val="clear" w:color="auto" w:fill="D9D9D9"/>
            <w:vAlign w:val="center"/>
          </w:tcPr>
          <w:p>
            <w:pPr>
              <w:jc w:val="center"/>
              <w:rPr>
                <w:ins w:id="870" w:author="火云邪神1418612843 [2]" w:date="2020-07-14T15:12:01Z"/>
              </w:rPr>
            </w:pPr>
            <w:ins w:id="871" w:author="火云邪神1418612843 [2]" w:date="2020-07-14T15:12:01Z">
              <w:r>
                <w:rPr>
                  <w:rFonts w:hint="eastAsia"/>
                </w:rPr>
                <w:t>长度</w:t>
              </w:r>
            </w:ins>
          </w:p>
        </w:tc>
        <w:tc>
          <w:tcPr>
            <w:tcW w:w="1073" w:type="dxa"/>
            <w:tcBorders>
              <w:top w:val="double" w:color="000000" w:sz="6" w:space="0"/>
              <w:bottom w:val="single" w:color="000000" w:sz="6" w:space="0"/>
            </w:tcBorders>
            <w:shd w:val="clear" w:color="auto" w:fill="D9D9D9"/>
            <w:vAlign w:val="center"/>
          </w:tcPr>
          <w:p>
            <w:pPr>
              <w:jc w:val="center"/>
              <w:rPr>
                <w:ins w:id="872" w:author="火云邪神1418612843 [2]" w:date="2020-07-14T15:12:01Z"/>
              </w:rPr>
            </w:pPr>
            <w:ins w:id="873" w:author="火云邪神1418612843 [2]" w:date="2020-07-14T15:12:01Z">
              <w:r>
                <w:rPr>
                  <w:rFonts w:hint="eastAsia"/>
                </w:rPr>
                <w:t>默认值</w:t>
              </w:r>
            </w:ins>
          </w:p>
        </w:tc>
        <w:tc>
          <w:tcPr>
            <w:tcW w:w="1829" w:type="dxa"/>
            <w:tcBorders>
              <w:top w:val="double" w:color="000000" w:sz="6" w:space="0"/>
              <w:bottom w:val="single" w:color="000000" w:sz="6" w:space="0"/>
            </w:tcBorders>
            <w:shd w:val="clear" w:color="auto" w:fill="D9D9D9"/>
            <w:vAlign w:val="center"/>
          </w:tcPr>
          <w:p>
            <w:pPr>
              <w:jc w:val="center"/>
              <w:rPr>
                <w:ins w:id="874" w:author="火云邪神1418612843 [2]" w:date="2020-07-14T15:12:01Z"/>
              </w:rPr>
            </w:pPr>
            <w:ins w:id="875" w:author="火云邪神1418612843 [2]" w:date="2020-07-14T15:12:01Z">
              <w:r>
                <w:rPr>
                  <w:rFonts w:hint="eastAsia"/>
                </w:rPr>
                <w:t>输入限制（或数据字典）</w:t>
              </w:r>
            </w:ins>
          </w:p>
        </w:tc>
        <w:tc>
          <w:tcPr>
            <w:tcW w:w="1298" w:type="dxa"/>
            <w:tcBorders>
              <w:top w:val="double" w:color="000000" w:sz="6" w:space="0"/>
              <w:bottom w:val="single" w:color="000000" w:sz="6" w:space="0"/>
            </w:tcBorders>
            <w:shd w:val="clear" w:color="auto" w:fill="D9D9D9"/>
            <w:vAlign w:val="center"/>
          </w:tcPr>
          <w:p>
            <w:pPr>
              <w:jc w:val="center"/>
              <w:rPr>
                <w:ins w:id="876" w:author="火云邪神1418612843 [2]" w:date="2020-07-14T15:12:01Z"/>
              </w:rPr>
            </w:pPr>
            <w:ins w:id="877" w:author="火云邪神1418612843 [2]" w:date="2020-07-14T15:12:01Z">
              <w:r>
                <w:rPr>
                  <w:rFonts w:hint="eastAsia"/>
                </w:rPr>
                <w:t>说明</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878" w:author="火云邪神1418612843 [2]" w:date="2020-07-14T15:12:01Z"/>
        </w:trPr>
        <w:tc>
          <w:tcPr>
            <w:tcW w:w="1920" w:type="dxa"/>
            <w:tcBorders>
              <w:top w:val="single" w:color="000000" w:sz="6" w:space="0"/>
            </w:tcBorders>
            <w:vAlign w:val="bottom"/>
          </w:tcPr>
          <w:p>
            <w:pPr>
              <w:widowControl/>
              <w:jc w:val="left"/>
              <w:textAlignment w:val="bottom"/>
              <w:rPr>
                <w:ins w:id="879" w:author="火云邪神1418612843 [2]" w:date="2020-07-14T15:12:01Z"/>
                <w:rFonts w:hint="eastAsia" w:ascii="新宋体" w:hAnsi="新宋体" w:eastAsia="新宋体"/>
                <w:sz w:val="21"/>
                <w:szCs w:val="21"/>
              </w:rPr>
            </w:pPr>
            <w:ins w:id="880" w:author="火云邪神1418612843 [2]" w:date="2020-07-14T15:12:01Z">
              <w:r>
                <w:rPr>
                  <w:rFonts w:ascii="Arial" w:hAnsi="Arial" w:eastAsia="宋体" w:cs="Arial"/>
                  <w:color w:val="000000"/>
                  <w:kern w:val="0"/>
                  <w:sz w:val="20"/>
                  <w:szCs w:val="20"/>
                </w:rPr>
                <w:t>借贷标志</w:t>
              </w:r>
            </w:ins>
          </w:p>
        </w:tc>
        <w:tc>
          <w:tcPr>
            <w:tcW w:w="898" w:type="dxa"/>
            <w:tcBorders>
              <w:top w:val="single" w:color="000000" w:sz="6" w:space="0"/>
            </w:tcBorders>
            <w:vAlign w:val="bottom"/>
          </w:tcPr>
          <w:p>
            <w:pPr>
              <w:widowControl/>
              <w:jc w:val="left"/>
              <w:textAlignment w:val="bottom"/>
              <w:rPr>
                <w:ins w:id="881" w:author="火云邪神1418612843 [2]" w:date="2020-07-14T15:12:01Z"/>
                <w:rFonts w:hint="eastAsia" w:ascii="新宋体" w:hAnsi="新宋体" w:eastAsia="新宋体"/>
                <w:sz w:val="21"/>
                <w:szCs w:val="21"/>
                <w:lang w:eastAsia="zh-CN"/>
              </w:rPr>
            </w:pPr>
            <w:ins w:id="882" w:author="火云邪神1418612843 [2]" w:date="2020-07-14T15:12: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883" w:author="火云邪神1418612843 [2]" w:date="2020-07-14T15:12:01Z"/>
                <w:rFonts w:hint="eastAsia" w:ascii="新宋体" w:hAnsi="新宋体" w:eastAsia="新宋体"/>
                <w:sz w:val="21"/>
                <w:szCs w:val="21"/>
                <w:lang w:val="en-US" w:eastAsia="zh-CN"/>
              </w:rPr>
            </w:pPr>
            <w:ins w:id="884" w:author="火云邪神1418612843 [2]" w:date="2020-07-14T15:12:01Z">
              <w:r>
                <w:rPr>
                  <w:rFonts w:hint="eastAsia" w:ascii="新宋体" w:hAnsi="新宋体" w:eastAsia="新宋体"/>
                  <w:sz w:val="21"/>
                  <w:szCs w:val="21"/>
                  <w:lang w:val="en-US" w:eastAsia="zh-CN"/>
                </w:rPr>
                <w:t>是</w:t>
              </w:r>
            </w:ins>
          </w:p>
        </w:tc>
        <w:tc>
          <w:tcPr>
            <w:tcW w:w="721" w:type="dxa"/>
            <w:tcBorders>
              <w:top w:val="single" w:color="000000" w:sz="6" w:space="0"/>
            </w:tcBorders>
            <w:vAlign w:val="bottom"/>
          </w:tcPr>
          <w:p>
            <w:pPr>
              <w:widowControl/>
              <w:jc w:val="left"/>
              <w:textAlignment w:val="bottom"/>
              <w:rPr>
                <w:ins w:id="885" w:author="火云邪神1418612843 [2]" w:date="2020-07-14T15:12:01Z"/>
                <w:rFonts w:hint="eastAsia" w:ascii="新宋体" w:hAnsi="新宋体" w:eastAsia="新宋体"/>
                <w:sz w:val="21"/>
                <w:szCs w:val="21"/>
                <w:lang w:val="en-US" w:eastAsia="zh-CN"/>
              </w:rPr>
            </w:pPr>
            <w:ins w:id="886" w:author="火云邪神1418612843 [2]" w:date="2020-07-14T15:12:01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887" w:author="火云邪神1418612843 [2]" w:date="2020-07-14T15:12:01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888" w:author="火云邪神1418612843 [2]" w:date="2020-07-14T15:12:01Z"/>
                <w:rFonts w:hint="eastAsia" w:ascii="Arial" w:hAnsi="Arial" w:eastAsia="宋体" w:cs="Arial"/>
                <w:color w:val="000000"/>
                <w:kern w:val="0"/>
                <w:sz w:val="20"/>
                <w:szCs w:val="20"/>
              </w:rPr>
            </w:pPr>
            <w:ins w:id="889" w:author="火云邪神1418612843 [2]" w:date="2020-07-14T15:12:01Z">
              <w:r>
                <w:rPr>
                  <w:rFonts w:ascii="Arial" w:hAnsi="Arial" w:eastAsia="宋体" w:cs="Arial"/>
                  <w:color w:val="000000"/>
                  <w:kern w:val="0"/>
                  <w:sz w:val="20"/>
                  <w:szCs w:val="20"/>
                </w:rPr>
                <w:t>Flag1</w:t>
              </w:r>
            </w:ins>
          </w:p>
        </w:tc>
        <w:tc>
          <w:tcPr>
            <w:tcW w:w="1298" w:type="dxa"/>
            <w:tcBorders>
              <w:top w:val="single" w:color="000000" w:sz="6" w:space="0"/>
            </w:tcBorders>
            <w:vAlign w:val="center"/>
          </w:tcPr>
          <w:p>
            <w:pPr>
              <w:jc w:val="center"/>
              <w:rPr>
                <w:ins w:id="890" w:author="火云邪神1418612843 [2]" w:date="2020-07-14T15:12:01Z"/>
                <w:rFonts w:hint="eastAsia" w:ascii="新宋体" w:hAnsi="新宋体" w:eastAsia="新宋体"/>
                <w:sz w:val="21"/>
                <w:szCs w:val="21"/>
                <w:lang w:val="en-US" w:eastAsia="zh-CN"/>
              </w:rPr>
            </w:pPr>
            <w:ins w:id="891" w:author="火云邪神1418612843 [2]" w:date="2020-07-14T15:12:01Z">
              <w:r>
                <w:rPr>
                  <w:rFonts w:hint="eastAsia" w:ascii="新宋体" w:hAnsi="新宋体" w:eastAsia="新宋体"/>
                  <w:sz w:val="21"/>
                  <w:szCs w:val="21"/>
                  <w:lang w:val="en-US" w:eastAsia="zh-CN"/>
                </w:rPr>
                <w:t>D-借C-贷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598" w:hRule="atLeast"/>
          <w:jc w:val="center"/>
          <w:ins w:id="892" w:author="火云邪神1418612843 [2]" w:date="2020-07-14T15:12:01Z"/>
        </w:trPr>
        <w:tc>
          <w:tcPr>
            <w:tcW w:w="1920" w:type="dxa"/>
            <w:tcBorders>
              <w:top w:val="single" w:color="000000" w:sz="6" w:space="0"/>
            </w:tcBorders>
            <w:vAlign w:val="bottom"/>
          </w:tcPr>
          <w:p>
            <w:pPr>
              <w:widowControl/>
              <w:jc w:val="left"/>
              <w:textAlignment w:val="bottom"/>
              <w:rPr>
                <w:ins w:id="893" w:author="火云邪神1418612843 [2]" w:date="2020-07-14T15:12:01Z"/>
                <w:rFonts w:ascii="新宋体" w:hAnsi="新宋体" w:eastAsia="新宋体"/>
                <w:sz w:val="21"/>
                <w:szCs w:val="21"/>
              </w:rPr>
            </w:pPr>
            <w:ins w:id="894" w:author="火云邪神1418612843 [2]" w:date="2020-07-14T15:12:01Z">
              <w:r>
                <w:rPr>
                  <w:rFonts w:ascii="Arial" w:hAnsi="Arial" w:eastAsia="宋体" w:cs="Arial"/>
                  <w:color w:val="000000"/>
                  <w:kern w:val="0"/>
                  <w:sz w:val="20"/>
                  <w:szCs w:val="20"/>
                </w:rPr>
                <w:t>子系统编码</w:t>
              </w:r>
            </w:ins>
          </w:p>
        </w:tc>
        <w:tc>
          <w:tcPr>
            <w:tcW w:w="898" w:type="dxa"/>
            <w:tcBorders>
              <w:top w:val="single" w:color="000000" w:sz="6" w:space="0"/>
            </w:tcBorders>
            <w:vAlign w:val="bottom"/>
          </w:tcPr>
          <w:p>
            <w:pPr>
              <w:widowControl/>
              <w:jc w:val="left"/>
              <w:textAlignment w:val="bottom"/>
              <w:rPr>
                <w:ins w:id="895" w:author="火云邪神1418612843 [2]" w:date="2020-07-14T15:12:01Z"/>
                <w:rFonts w:ascii="新宋体" w:hAnsi="新宋体" w:eastAsia="新宋体"/>
                <w:sz w:val="21"/>
                <w:szCs w:val="21"/>
              </w:rPr>
            </w:pPr>
            <w:ins w:id="896" w:author="火云邪神1418612843 [2]" w:date="2020-07-14T15:12: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897" w:author="火云邪神1418612843 [2]" w:date="2020-07-14T15:12:01Z"/>
                <w:rFonts w:ascii="新宋体" w:hAnsi="新宋体" w:eastAsia="新宋体"/>
                <w:sz w:val="21"/>
                <w:szCs w:val="21"/>
              </w:rPr>
            </w:pPr>
            <w:ins w:id="898" w:author="火云邪神1418612843 [2]" w:date="2020-07-14T15:12:01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899" w:author="火云邪神1418612843 [2]" w:date="2020-07-14T15:12:01Z"/>
                <w:rFonts w:hint="eastAsia" w:ascii="新宋体" w:hAnsi="新宋体" w:eastAsia="新宋体"/>
                <w:sz w:val="21"/>
                <w:szCs w:val="21"/>
                <w:lang w:val="en-US" w:eastAsia="zh-CN"/>
              </w:rPr>
            </w:pPr>
            <w:ins w:id="900" w:author="火云邪神1418612843 [2]" w:date="2020-07-14T15:12:01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901" w:author="火云邪神1418612843 [2]" w:date="2020-07-14T15:12:01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902" w:author="火云邪神1418612843 [2]" w:date="2020-07-14T15:12:01Z"/>
                <w:rFonts w:hint="eastAsia" w:ascii="Arial" w:hAnsi="Arial" w:eastAsia="宋体" w:cs="Arial"/>
                <w:color w:val="000000"/>
                <w:kern w:val="0"/>
                <w:sz w:val="20"/>
                <w:szCs w:val="20"/>
                <w:lang w:val="en-US" w:eastAsia="zh-CN"/>
              </w:rPr>
            </w:pPr>
            <w:ins w:id="903" w:author="火云邪神1418612843 [2]" w:date="2020-07-14T15:12:01Z">
              <w:r>
                <w:rPr>
                  <w:rFonts w:ascii="Arial" w:hAnsi="Arial" w:eastAsia="宋体" w:cs="Arial"/>
                  <w:color w:val="000000"/>
                  <w:kern w:val="0"/>
                  <w:sz w:val="20"/>
                  <w:szCs w:val="20"/>
                </w:rPr>
                <w:t>SubSys</w:t>
              </w:r>
            </w:ins>
          </w:p>
        </w:tc>
        <w:tc>
          <w:tcPr>
            <w:tcW w:w="1298" w:type="dxa"/>
            <w:tcBorders>
              <w:top w:val="single" w:color="000000" w:sz="6" w:space="0"/>
            </w:tcBorders>
            <w:vAlign w:val="center"/>
          </w:tcPr>
          <w:p>
            <w:pPr>
              <w:pStyle w:val="2"/>
              <w:ind w:left="0" w:leftChars="0" w:firstLine="0" w:firstLineChars="0"/>
              <w:rPr>
                <w:ins w:id="904" w:author="火云邪神1418612843 [2]" w:date="2020-07-14T15:12:01Z"/>
                <w:rFonts w:hint="eastAsia" w:ascii="新宋体" w:hAnsi="新宋体" w:eastAsia="新宋体"/>
                <w:sz w:val="21"/>
                <w:szCs w:val="21"/>
                <w:lang w:val="en-US" w:eastAsia="zh-CN"/>
              </w:rPr>
            </w:pPr>
            <w:ins w:id="905" w:author="火云邪神1418612843 [2]" w:date="2020-07-14T15:12:01Z">
              <w:r>
                <w:rPr>
                  <w:rFonts w:hint="eastAsia" w:ascii="新宋体" w:hAnsi="新宋体" w:eastAsia="新宋体"/>
                  <w:sz w:val="21"/>
                  <w:szCs w:val="21"/>
                  <w:lang w:val="en-US" w:eastAsia="zh-CN"/>
                </w:rPr>
                <w:t>DPS-客户帐</w:t>
              </w:r>
            </w:ins>
          </w:p>
          <w:p>
            <w:pPr>
              <w:pStyle w:val="2"/>
              <w:ind w:left="0" w:leftChars="0" w:firstLine="0" w:firstLineChars="0"/>
              <w:rPr>
                <w:ins w:id="906" w:author="火云邪神1418612843 [2]" w:date="2020-07-14T15:12:01Z"/>
                <w:rFonts w:hint="eastAsia" w:ascii="新宋体" w:hAnsi="新宋体" w:eastAsia="新宋体"/>
                <w:sz w:val="21"/>
                <w:szCs w:val="21"/>
                <w:lang w:val="en-US" w:eastAsia="zh-CN"/>
              </w:rPr>
            </w:pPr>
            <w:ins w:id="907" w:author="火云邪神1418612843 [2]" w:date="2020-07-14T15:12:01Z">
              <w:r>
                <w:rPr>
                  <w:rFonts w:hint="eastAsia" w:ascii="新宋体" w:hAnsi="新宋体" w:eastAsia="新宋体"/>
                  <w:sz w:val="21"/>
                  <w:szCs w:val="21"/>
                  <w:lang w:val="en-US" w:eastAsia="zh-CN"/>
                </w:rPr>
                <w:t>GLS-内部户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908" w:author="火云邪神1418612843 [2]" w:date="2020-07-14T15:12:01Z"/>
        </w:trPr>
        <w:tc>
          <w:tcPr>
            <w:tcW w:w="1920" w:type="dxa"/>
            <w:tcBorders>
              <w:top w:val="single" w:color="000000" w:sz="6" w:space="0"/>
            </w:tcBorders>
            <w:vAlign w:val="bottom"/>
          </w:tcPr>
          <w:p>
            <w:pPr>
              <w:widowControl/>
              <w:jc w:val="left"/>
              <w:textAlignment w:val="bottom"/>
              <w:rPr>
                <w:ins w:id="909" w:author="火云邪神1418612843 [2]" w:date="2020-07-14T15:12:01Z"/>
                <w:rFonts w:ascii="Arial" w:hAnsi="Arial" w:eastAsia="宋体" w:cs="Arial"/>
                <w:color w:val="000000"/>
                <w:kern w:val="0"/>
                <w:sz w:val="20"/>
                <w:szCs w:val="20"/>
              </w:rPr>
            </w:pPr>
            <w:ins w:id="910" w:author="火云邪神1418612843 [2]" w:date="2020-07-14T15:12:01Z">
              <w:r>
                <w:rPr>
                  <w:rFonts w:ascii="Arial" w:hAnsi="Arial" w:eastAsia="宋体" w:cs="Arial"/>
                  <w:color w:val="000000"/>
                  <w:kern w:val="0"/>
                  <w:sz w:val="20"/>
                  <w:szCs w:val="20"/>
                </w:rPr>
                <w:t>交易种类</w:t>
              </w:r>
            </w:ins>
          </w:p>
        </w:tc>
        <w:tc>
          <w:tcPr>
            <w:tcW w:w="898" w:type="dxa"/>
            <w:tcBorders>
              <w:top w:val="single" w:color="000000" w:sz="6" w:space="0"/>
            </w:tcBorders>
            <w:vAlign w:val="bottom"/>
          </w:tcPr>
          <w:p>
            <w:pPr>
              <w:widowControl/>
              <w:jc w:val="left"/>
              <w:textAlignment w:val="bottom"/>
              <w:rPr>
                <w:ins w:id="911" w:author="火云邪神1418612843 [2]" w:date="2020-07-14T15:12:01Z"/>
                <w:rFonts w:ascii="Arial" w:hAnsi="Arial" w:eastAsia="宋体" w:cs="Arial"/>
                <w:color w:val="000000"/>
                <w:kern w:val="0"/>
                <w:sz w:val="20"/>
                <w:szCs w:val="20"/>
              </w:rPr>
            </w:pPr>
            <w:ins w:id="912" w:author="火云邪神1418612843 [2]" w:date="2020-07-14T15:12: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913" w:author="火云邪神1418612843 [2]" w:date="2020-07-14T15:12:01Z"/>
                <w:rFonts w:hint="eastAsia" w:ascii="新宋体" w:hAnsi="新宋体" w:eastAsia="新宋体"/>
                <w:sz w:val="21"/>
                <w:szCs w:val="21"/>
              </w:rPr>
            </w:pPr>
            <w:ins w:id="914" w:author="火云邪神1418612843 [2]" w:date="2020-07-14T15:12:01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915" w:author="火云邪神1418612843 [2]" w:date="2020-07-14T15:12:01Z"/>
                <w:rFonts w:ascii="Arial" w:hAnsi="Arial" w:eastAsia="宋体" w:cs="Arial"/>
                <w:color w:val="000000"/>
                <w:kern w:val="0"/>
                <w:sz w:val="20"/>
                <w:szCs w:val="20"/>
              </w:rPr>
            </w:pPr>
            <w:ins w:id="916" w:author="火云邪神1418612843 [2]" w:date="2020-07-14T15:12:01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917" w:author="火云邪神1418612843 [2]" w:date="2020-07-14T15:12:01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918" w:author="火云邪神1418612843 [2]" w:date="2020-07-14T15:12:01Z"/>
                <w:rFonts w:ascii="Arial" w:hAnsi="Arial" w:eastAsia="宋体" w:cs="Arial"/>
                <w:color w:val="000000"/>
                <w:kern w:val="0"/>
                <w:sz w:val="20"/>
                <w:szCs w:val="20"/>
              </w:rPr>
            </w:pPr>
            <w:ins w:id="919" w:author="火云邪神1418612843 [2]" w:date="2020-07-14T15:12:01Z">
              <w:r>
                <w:rPr>
                  <w:rFonts w:ascii="Arial" w:hAnsi="Arial" w:eastAsia="宋体" w:cs="Arial"/>
                  <w:color w:val="000000"/>
                  <w:kern w:val="0"/>
                  <w:sz w:val="20"/>
                  <w:szCs w:val="20"/>
                </w:rPr>
                <w:t>TransType</w:t>
              </w:r>
            </w:ins>
          </w:p>
        </w:tc>
        <w:tc>
          <w:tcPr>
            <w:tcW w:w="1298" w:type="dxa"/>
            <w:tcBorders>
              <w:top w:val="single" w:color="000000" w:sz="6" w:space="0"/>
            </w:tcBorders>
            <w:vAlign w:val="center"/>
          </w:tcPr>
          <w:p>
            <w:pPr>
              <w:pStyle w:val="2"/>
              <w:ind w:left="0" w:leftChars="0" w:firstLine="0" w:firstLineChars="0"/>
              <w:rPr>
                <w:ins w:id="920" w:author="火云邪神1418612843 [2]" w:date="2020-07-14T15:12:01Z"/>
                <w:rFonts w:hint="eastAsia" w:ascii="新宋体" w:hAnsi="新宋体" w:eastAsia="新宋体"/>
                <w:sz w:val="21"/>
                <w:szCs w:val="21"/>
                <w:lang w:val="en-US" w:eastAsia="zh-CN"/>
              </w:rPr>
            </w:pPr>
            <w:ins w:id="921" w:author="火云邪神1418612843 [2]" w:date="2020-07-14T15:12:01Z">
              <w:r>
                <w:rPr>
                  <w:rFonts w:hint="eastAsia" w:ascii="新宋体" w:hAnsi="新宋体" w:eastAsia="新宋体"/>
                  <w:sz w:val="21"/>
                  <w:szCs w:val="21"/>
                  <w:lang w:val="en-US" w:eastAsia="zh-CN"/>
                </w:rPr>
                <w:t>0.正常交易</w:t>
              </w:r>
            </w:ins>
          </w:p>
          <w:p>
            <w:pPr>
              <w:pStyle w:val="2"/>
              <w:ind w:left="0" w:leftChars="0" w:firstLine="0" w:firstLineChars="0"/>
              <w:rPr>
                <w:ins w:id="922" w:author="火云邪神1418612843 [2]" w:date="2020-07-14T15:12:01Z"/>
                <w:rFonts w:hint="eastAsia" w:ascii="新宋体" w:hAnsi="新宋体" w:eastAsia="新宋体"/>
                <w:sz w:val="21"/>
                <w:szCs w:val="21"/>
                <w:lang w:val="en-US" w:eastAsia="zh-CN"/>
              </w:rPr>
            </w:pPr>
            <w:ins w:id="923" w:author="火云邪神1418612843 [2]" w:date="2020-07-14T15:12:01Z">
              <w:r>
                <w:rPr>
                  <w:rFonts w:hint="eastAsia" w:ascii="新宋体" w:hAnsi="新宋体" w:eastAsia="新宋体"/>
                  <w:sz w:val="21"/>
                  <w:szCs w:val="21"/>
                  <w:lang w:val="en-US" w:eastAsia="zh-CN"/>
                </w:rPr>
                <w:t>1.冲销交易</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924" w:author="火云邪神1418612843 [2]" w:date="2020-07-14T15:12:01Z"/>
        </w:trPr>
        <w:tc>
          <w:tcPr>
            <w:tcW w:w="1920" w:type="dxa"/>
            <w:tcBorders>
              <w:top w:val="single" w:color="000000" w:sz="6" w:space="0"/>
            </w:tcBorders>
            <w:vAlign w:val="bottom"/>
          </w:tcPr>
          <w:p>
            <w:pPr>
              <w:widowControl/>
              <w:jc w:val="left"/>
              <w:textAlignment w:val="bottom"/>
              <w:rPr>
                <w:ins w:id="925" w:author="火云邪神1418612843 [2]" w:date="2020-07-14T15:12:01Z"/>
                <w:rFonts w:ascii="Arial" w:hAnsi="Arial" w:eastAsia="宋体" w:cs="Arial"/>
                <w:color w:val="000000"/>
                <w:kern w:val="0"/>
                <w:sz w:val="20"/>
                <w:szCs w:val="20"/>
              </w:rPr>
            </w:pPr>
            <w:ins w:id="926" w:author="火云邪神1418612843 [2]" w:date="2020-07-14T15:12:01Z">
              <w:r>
                <w:rPr>
                  <w:rFonts w:ascii="Arial" w:hAnsi="Arial" w:eastAsia="宋体" w:cs="Arial"/>
                  <w:color w:val="000000"/>
                  <w:kern w:val="0"/>
                  <w:sz w:val="20"/>
                  <w:szCs w:val="20"/>
                </w:rPr>
                <w:t>凭证类型</w:t>
              </w:r>
            </w:ins>
          </w:p>
        </w:tc>
        <w:tc>
          <w:tcPr>
            <w:tcW w:w="898" w:type="dxa"/>
            <w:tcBorders>
              <w:top w:val="single" w:color="000000" w:sz="6" w:space="0"/>
            </w:tcBorders>
            <w:vAlign w:val="bottom"/>
          </w:tcPr>
          <w:p>
            <w:pPr>
              <w:widowControl/>
              <w:jc w:val="left"/>
              <w:textAlignment w:val="bottom"/>
              <w:rPr>
                <w:ins w:id="927" w:author="火云邪神1418612843 [2]" w:date="2020-07-14T15:12:01Z"/>
                <w:rFonts w:hint="eastAsia" w:ascii="Arial" w:hAnsi="Arial" w:cs="Arial"/>
                <w:color w:val="000000"/>
                <w:kern w:val="0"/>
                <w:sz w:val="20"/>
                <w:szCs w:val="20"/>
                <w:lang w:val="en-US" w:eastAsia="zh-CN"/>
              </w:rPr>
            </w:pPr>
            <w:ins w:id="928" w:author="火云邪神1418612843 [2]" w:date="2020-07-14T15:12: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929" w:author="火云邪神1418612843 [2]" w:date="2020-07-14T15:12:01Z"/>
                <w:rFonts w:hint="eastAsia" w:ascii="新宋体" w:hAnsi="新宋体" w:eastAsia="新宋体"/>
                <w:sz w:val="21"/>
                <w:szCs w:val="21"/>
                <w:lang w:val="en-US" w:eastAsia="zh-CN"/>
              </w:rPr>
            </w:pPr>
            <w:ins w:id="930" w:author="火云邪神1418612843 [2]" w:date="2020-07-14T15:12:01Z">
              <w:r>
                <w:rPr>
                  <w:rFonts w:hint="eastAsia" w:ascii="新宋体" w:hAnsi="新宋体" w:eastAsia="新宋体"/>
                  <w:sz w:val="21"/>
                  <w:szCs w:val="21"/>
                  <w:lang w:val="en-US" w:eastAsia="zh-CN"/>
                </w:rPr>
                <w:t>否</w:t>
              </w:r>
            </w:ins>
          </w:p>
        </w:tc>
        <w:tc>
          <w:tcPr>
            <w:tcW w:w="721" w:type="dxa"/>
            <w:tcBorders>
              <w:top w:val="single" w:color="000000" w:sz="6" w:space="0"/>
            </w:tcBorders>
            <w:vAlign w:val="bottom"/>
          </w:tcPr>
          <w:p>
            <w:pPr>
              <w:widowControl/>
              <w:jc w:val="left"/>
              <w:textAlignment w:val="bottom"/>
              <w:rPr>
                <w:ins w:id="931" w:author="火云邪神1418612843 [2]" w:date="2020-07-14T15:12:01Z"/>
                <w:rFonts w:ascii="Arial" w:hAnsi="Arial" w:eastAsia="宋体" w:cs="Arial"/>
                <w:color w:val="000000"/>
                <w:kern w:val="0"/>
                <w:sz w:val="20"/>
                <w:szCs w:val="20"/>
              </w:rPr>
            </w:pPr>
            <w:ins w:id="932" w:author="火云邪神1418612843 [2]" w:date="2020-07-14T15:12:01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933" w:author="火云邪神1418612843 [2]" w:date="2020-07-14T15:12: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934" w:author="火云邪神1418612843 [2]" w:date="2020-07-14T15:12:01Z"/>
                <w:rFonts w:ascii="Arial" w:hAnsi="Arial" w:eastAsia="宋体" w:cs="Arial"/>
                <w:color w:val="000000"/>
                <w:kern w:val="0"/>
                <w:sz w:val="20"/>
                <w:szCs w:val="20"/>
              </w:rPr>
            </w:pPr>
            <w:ins w:id="935" w:author="火云邪神1418612843 [2]" w:date="2020-07-14T15:12:01Z">
              <w:r>
                <w:rPr>
                  <w:rFonts w:ascii="Arial" w:hAnsi="Arial" w:eastAsia="宋体" w:cs="Arial"/>
                  <w:color w:val="000000"/>
                  <w:kern w:val="0"/>
                  <w:sz w:val="20"/>
                  <w:szCs w:val="20"/>
                </w:rPr>
                <w:t>VouType1</w:t>
              </w:r>
            </w:ins>
          </w:p>
        </w:tc>
        <w:tc>
          <w:tcPr>
            <w:tcW w:w="1298" w:type="dxa"/>
            <w:tcBorders>
              <w:top w:val="single" w:color="000000" w:sz="6" w:space="0"/>
            </w:tcBorders>
            <w:vAlign w:val="center"/>
          </w:tcPr>
          <w:p>
            <w:pPr>
              <w:pStyle w:val="2"/>
              <w:ind w:left="0" w:leftChars="0" w:firstLine="0" w:firstLineChars="0"/>
              <w:rPr>
                <w:ins w:id="936" w:author="火云邪神1418612843 [2]" w:date="2020-07-14T15:12:01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937" w:author="火云邪神1418612843 [2]" w:date="2020-07-14T15:12:01Z"/>
        </w:trPr>
        <w:tc>
          <w:tcPr>
            <w:tcW w:w="1920" w:type="dxa"/>
            <w:tcBorders>
              <w:top w:val="single" w:color="000000" w:sz="6" w:space="0"/>
            </w:tcBorders>
            <w:vAlign w:val="bottom"/>
          </w:tcPr>
          <w:p>
            <w:pPr>
              <w:widowControl/>
              <w:jc w:val="left"/>
              <w:textAlignment w:val="bottom"/>
              <w:rPr>
                <w:ins w:id="938" w:author="火云邪神1418612843 [2]" w:date="2020-07-14T15:12:01Z"/>
                <w:rFonts w:ascii="Arial" w:hAnsi="Arial" w:eastAsia="宋体" w:cs="Arial"/>
                <w:color w:val="000000"/>
                <w:kern w:val="0"/>
                <w:sz w:val="20"/>
                <w:szCs w:val="20"/>
              </w:rPr>
            </w:pPr>
            <w:ins w:id="939" w:author="火云邪神1418612843 [2]" w:date="2020-07-14T15:12:01Z">
              <w:r>
                <w:rPr>
                  <w:rFonts w:ascii="Arial" w:hAnsi="Arial" w:eastAsia="宋体" w:cs="Arial"/>
                  <w:color w:val="000000"/>
                  <w:kern w:val="0"/>
                  <w:sz w:val="20"/>
                  <w:szCs w:val="20"/>
                </w:rPr>
                <w:t>凭证号码</w:t>
              </w:r>
            </w:ins>
          </w:p>
        </w:tc>
        <w:tc>
          <w:tcPr>
            <w:tcW w:w="898" w:type="dxa"/>
            <w:tcBorders>
              <w:top w:val="single" w:color="000000" w:sz="6" w:space="0"/>
            </w:tcBorders>
            <w:vAlign w:val="bottom"/>
          </w:tcPr>
          <w:p>
            <w:pPr>
              <w:widowControl/>
              <w:jc w:val="left"/>
              <w:textAlignment w:val="bottom"/>
              <w:rPr>
                <w:ins w:id="940" w:author="火云邪神1418612843 [2]" w:date="2020-07-14T15:12:01Z"/>
                <w:rFonts w:hint="eastAsia" w:ascii="Arial" w:hAnsi="Arial" w:cs="Arial"/>
                <w:color w:val="000000"/>
                <w:kern w:val="0"/>
                <w:sz w:val="20"/>
                <w:szCs w:val="20"/>
                <w:lang w:val="en-US" w:eastAsia="zh-CN"/>
              </w:rPr>
            </w:pPr>
            <w:ins w:id="941" w:author="火云邪神1418612843 [2]" w:date="2020-07-14T15:12: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942" w:author="火云邪神1418612843 [2]" w:date="2020-07-14T15:12:01Z"/>
                <w:rFonts w:hint="eastAsia" w:ascii="新宋体" w:hAnsi="新宋体" w:eastAsia="新宋体"/>
                <w:sz w:val="21"/>
                <w:szCs w:val="21"/>
              </w:rPr>
            </w:pPr>
            <w:ins w:id="943" w:author="火云邪神1418612843 [2]" w:date="2020-07-14T15:12:01Z">
              <w:r>
                <w:rPr>
                  <w:rFonts w:hint="eastAsia" w:ascii="新宋体" w:hAnsi="新宋体" w:eastAsia="新宋体"/>
                  <w:sz w:val="21"/>
                  <w:szCs w:val="21"/>
                  <w:lang w:val="en-US" w:eastAsia="zh-CN"/>
                </w:rPr>
                <w:t>否</w:t>
              </w:r>
            </w:ins>
          </w:p>
        </w:tc>
        <w:tc>
          <w:tcPr>
            <w:tcW w:w="721" w:type="dxa"/>
            <w:tcBorders>
              <w:top w:val="single" w:color="000000" w:sz="6" w:space="0"/>
            </w:tcBorders>
            <w:vAlign w:val="bottom"/>
          </w:tcPr>
          <w:p>
            <w:pPr>
              <w:widowControl/>
              <w:jc w:val="left"/>
              <w:textAlignment w:val="bottom"/>
              <w:rPr>
                <w:ins w:id="944" w:author="火云邪神1418612843 [2]" w:date="2020-07-14T15:12:01Z"/>
                <w:rFonts w:ascii="Arial" w:hAnsi="Arial" w:eastAsia="宋体" w:cs="Arial"/>
                <w:color w:val="000000"/>
                <w:kern w:val="0"/>
                <w:sz w:val="20"/>
                <w:szCs w:val="20"/>
              </w:rPr>
            </w:pPr>
            <w:ins w:id="945" w:author="火云邪神1418612843 [2]" w:date="2020-07-14T15:12:01Z">
              <w:r>
                <w:rPr>
                  <w:rFonts w:ascii="Arial" w:hAnsi="Arial" w:eastAsia="宋体" w:cs="Arial"/>
                  <w:color w:val="000000"/>
                  <w:kern w:val="0"/>
                  <w:sz w:val="20"/>
                  <w:szCs w:val="20"/>
                </w:rPr>
                <w:t>20</w:t>
              </w:r>
            </w:ins>
          </w:p>
        </w:tc>
        <w:tc>
          <w:tcPr>
            <w:tcW w:w="1073" w:type="dxa"/>
            <w:tcBorders>
              <w:top w:val="single" w:color="000000" w:sz="6" w:space="0"/>
            </w:tcBorders>
            <w:vAlign w:val="bottom"/>
          </w:tcPr>
          <w:p>
            <w:pPr>
              <w:widowControl/>
              <w:jc w:val="left"/>
              <w:textAlignment w:val="bottom"/>
              <w:rPr>
                <w:ins w:id="946" w:author="火云邪神1418612843 [2]" w:date="2020-07-14T15:12: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947" w:author="火云邪神1418612843 [2]" w:date="2020-07-14T15:12:01Z"/>
                <w:rFonts w:ascii="Arial" w:hAnsi="Arial" w:eastAsia="宋体" w:cs="Arial"/>
                <w:color w:val="000000"/>
                <w:kern w:val="0"/>
                <w:sz w:val="20"/>
                <w:szCs w:val="20"/>
              </w:rPr>
            </w:pPr>
            <w:ins w:id="948" w:author="火云邪神1418612843 [2]" w:date="2020-07-14T15:12:01Z">
              <w:r>
                <w:rPr>
                  <w:rFonts w:ascii="Arial" w:hAnsi="Arial" w:eastAsia="宋体" w:cs="Arial"/>
                  <w:color w:val="000000"/>
                  <w:kern w:val="0"/>
                  <w:sz w:val="20"/>
                  <w:szCs w:val="20"/>
                </w:rPr>
                <w:t>VouNo1</w:t>
              </w:r>
            </w:ins>
          </w:p>
        </w:tc>
        <w:tc>
          <w:tcPr>
            <w:tcW w:w="1298" w:type="dxa"/>
            <w:tcBorders>
              <w:top w:val="single" w:color="000000" w:sz="6" w:space="0"/>
            </w:tcBorders>
            <w:vAlign w:val="center"/>
          </w:tcPr>
          <w:p>
            <w:pPr>
              <w:pStyle w:val="2"/>
              <w:ind w:left="0" w:leftChars="0" w:firstLine="0" w:firstLineChars="0"/>
              <w:rPr>
                <w:ins w:id="949" w:author="火云邪神1418612843 [2]" w:date="2020-07-14T15:12:01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950" w:author="火云邪神1418612843 [2]" w:date="2020-07-14T15:12:01Z"/>
        </w:trPr>
        <w:tc>
          <w:tcPr>
            <w:tcW w:w="1920" w:type="dxa"/>
            <w:tcBorders>
              <w:top w:val="single" w:color="000000" w:sz="6" w:space="0"/>
            </w:tcBorders>
            <w:vAlign w:val="bottom"/>
          </w:tcPr>
          <w:p>
            <w:pPr>
              <w:widowControl/>
              <w:jc w:val="left"/>
              <w:textAlignment w:val="bottom"/>
              <w:rPr>
                <w:ins w:id="951" w:author="火云邪神1418612843 [2]" w:date="2020-07-14T15:12:01Z"/>
                <w:rFonts w:ascii="Arial" w:hAnsi="Arial" w:eastAsia="宋体" w:cs="Arial"/>
                <w:color w:val="000000"/>
                <w:kern w:val="0"/>
                <w:sz w:val="20"/>
                <w:szCs w:val="20"/>
              </w:rPr>
            </w:pPr>
            <w:ins w:id="952" w:author="火云邪神1418612843 [2]" w:date="2020-07-14T15:12:01Z">
              <w:r>
                <w:rPr>
                  <w:rFonts w:ascii="Arial" w:hAnsi="Arial" w:eastAsia="宋体" w:cs="Arial"/>
                  <w:color w:val="000000"/>
                  <w:kern w:val="0"/>
                  <w:sz w:val="20"/>
                  <w:szCs w:val="20"/>
                </w:rPr>
                <w:t>账号</w:t>
              </w:r>
            </w:ins>
          </w:p>
        </w:tc>
        <w:tc>
          <w:tcPr>
            <w:tcW w:w="898" w:type="dxa"/>
            <w:tcBorders>
              <w:top w:val="single" w:color="000000" w:sz="6" w:space="0"/>
            </w:tcBorders>
            <w:vAlign w:val="bottom"/>
          </w:tcPr>
          <w:p>
            <w:pPr>
              <w:widowControl/>
              <w:jc w:val="left"/>
              <w:textAlignment w:val="bottom"/>
              <w:rPr>
                <w:ins w:id="953" w:author="火云邪神1418612843 [2]" w:date="2020-07-14T15:12:01Z"/>
                <w:rFonts w:hint="eastAsia" w:ascii="Arial" w:hAnsi="Arial" w:cs="Arial"/>
                <w:color w:val="000000"/>
                <w:kern w:val="0"/>
                <w:sz w:val="20"/>
                <w:szCs w:val="20"/>
                <w:lang w:val="en-US" w:eastAsia="zh-CN"/>
              </w:rPr>
            </w:pPr>
            <w:ins w:id="954" w:author="火云邪神1418612843 [2]" w:date="2020-07-14T15:12: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955" w:author="火云邪神1418612843 [2]" w:date="2020-07-14T15:12:01Z"/>
                <w:rFonts w:hint="eastAsia" w:ascii="新宋体" w:hAnsi="新宋体" w:eastAsia="新宋体"/>
                <w:sz w:val="21"/>
                <w:szCs w:val="21"/>
              </w:rPr>
            </w:pPr>
            <w:ins w:id="956" w:author="火云邪神1418612843 [2]" w:date="2020-07-14T15:12:27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957" w:author="火云邪神1418612843 [2]" w:date="2020-07-14T15:12:01Z"/>
                <w:rFonts w:ascii="Arial" w:hAnsi="Arial" w:eastAsia="宋体" w:cs="Arial"/>
                <w:color w:val="000000"/>
                <w:kern w:val="0"/>
                <w:sz w:val="20"/>
                <w:szCs w:val="20"/>
              </w:rPr>
            </w:pPr>
            <w:ins w:id="958" w:author="火云邪神1418612843 [2]" w:date="2020-07-14T15:12:01Z">
              <w:r>
                <w:rPr>
                  <w:rFonts w:ascii="Arial" w:hAnsi="Arial" w:eastAsia="宋体" w:cs="Arial"/>
                  <w:color w:val="000000"/>
                  <w:kern w:val="0"/>
                  <w:sz w:val="20"/>
                  <w:szCs w:val="20"/>
                </w:rPr>
                <w:t>32</w:t>
              </w:r>
            </w:ins>
          </w:p>
        </w:tc>
        <w:tc>
          <w:tcPr>
            <w:tcW w:w="1073" w:type="dxa"/>
            <w:tcBorders>
              <w:top w:val="single" w:color="000000" w:sz="6" w:space="0"/>
            </w:tcBorders>
            <w:vAlign w:val="bottom"/>
          </w:tcPr>
          <w:p>
            <w:pPr>
              <w:widowControl/>
              <w:jc w:val="left"/>
              <w:textAlignment w:val="bottom"/>
              <w:rPr>
                <w:ins w:id="959" w:author="火云邪神1418612843 [2]" w:date="2020-07-14T15:12: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960" w:author="火云邪神1418612843 [2]" w:date="2020-07-14T15:12:01Z"/>
                <w:rFonts w:ascii="Arial" w:hAnsi="Arial" w:eastAsia="宋体" w:cs="Arial"/>
                <w:color w:val="000000"/>
                <w:kern w:val="0"/>
                <w:sz w:val="20"/>
                <w:szCs w:val="20"/>
              </w:rPr>
            </w:pPr>
            <w:ins w:id="961" w:author="火云邪神1418612843 [2]" w:date="2020-07-14T15:12:01Z">
              <w:r>
                <w:rPr>
                  <w:rFonts w:ascii="Arial" w:hAnsi="Arial" w:eastAsia="宋体" w:cs="Arial"/>
                  <w:color w:val="000000"/>
                  <w:kern w:val="0"/>
                  <w:sz w:val="20"/>
                  <w:szCs w:val="20"/>
                </w:rPr>
                <w:t>AcctNo1</w:t>
              </w:r>
            </w:ins>
          </w:p>
        </w:tc>
        <w:tc>
          <w:tcPr>
            <w:tcW w:w="1298" w:type="dxa"/>
            <w:tcBorders>
              <w:top w:val="single" w:color="000000" w:sz="6" w:space="0"/>
            </w:tcBorders>
            <w:vAlign w:val="center"/>
          </w:tcPr>
          <w:p>
            <w:pPr>
              <w:pStyle w:val="2"/>
              <w:ind w:left="0" w:leftChars="0" w:firstLine="0" w:firstLineChars="0"/>
              <w:rPr>
                <w:ins w:id="962" w:author="火云邪神1418612843 [2]" w:date="2020-07-14T15:12:01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963" w:author="火云邪神1418612843 [2]" w:date="2020-07-14T15:12:01Z"/>
        </w:trPr>
        <w:tc>
          <w:tcPr>
            <w:tcW w:w="1920" w:type="dxa"/>
            <w:tcBorders>
              <w:top w:val="single" w:color="000000" w:sz="6" w:space="0"/>
            </w:tcBorders>
            <w:vAlign w:val="bottom"/>
          </w:tcPr>
          <w:p>
            <w:pPr>
              <w:widowControl/>
              <w:jc w:val="left"/>
              <w:textAlignment w:val="bottom"/>
              <w:rPr>
                <w:ins w:id="964" w:author="火云邪神1418612843 [2]" w:date="2020-07-14T15:12:01Z"/>
                <w:rFonts w:ascii="Arial" w:hAnsi="Arial" w:eastAsia="宋体" w:cs="Arial"/>
                <w:color w:val="000000"/>
                <w:kern w:val="0"/>
                <w:sz w:val="20"/>
                <w:szCs w:val="20"/>
              </w:rPr>
            </w:pPr>
            <w:ins w:id="965" w:author="火云邪神1418612843 [2]" w:date="2020-07-14T15:12:01Z">
              <w:r>
                <w:rPr>
                  <w:rFonts w:ascii="Arial" w:hAnsi="Arial" w:eastAsia="宋体" w:cs="Arial"/>
                  <w:color w:val="000000"/>
                  <w:kern w:val="0"/>
                  <w:sz w:val="20"/>
                  <w:szCs w:val="20"/>
                </w:rPr>
                <w:t>发生额</w:t>
              </w:r>
            </w:ins>
          </w:p>
        </w:tc>
        <w:tc>
          <w:tcPr>
            <w:tcW w:w="898" w:type="dxa"/>
            <w:tcBorders>
              <w:top w:val="single" w:color="000000" w:sz="6" w:space="0"/>
            </w:tcBorders>
            <w:vAlign w:val="bottom"/>
          </w:tcPr>
          <w:p>
            <w:pPr>
              <w:widowControl/>
              <w:jc w:val="left"/>
              <w:textAlignment w:val="bottom"/>
              <w:rPr>
                <w:ins w:id="966" w:author="火云邪神1418612843 [2]" w:date="2020-07-14T15:12:01Z"/>
                <w:rFonts w:hint="eastAsia" w:ascii="Arial" w:hAnsi="Arial" w:cs="Arial"/>
                <w:color w:val="000000"/>
                <w:kern w:val="0"/>
                <w:sz w:val="20"/>
                <w:szCs w:val="20"/>
                <w:lang w:val="en-US" w:eastAsia="zh-CN"/>
              </w:rPr>
            </w:pPr>
            <w:ins w:id="967" w:author="火云邪神1418612843 [2]" w:date="2020-07-14T15:12:01Z">
              <w:r>
                <w:rPr>
                  <w:rFonts w:ascii="Arial" w:hAnsi="Arial" w:eastAsia="宋体" w:cs="Arial"/>
                  <w:color w:val="000000"/>
                  <w:kern w:val="0"/>
                  <w:sz w:val="20"/>
                  <w:szCs w:val="20"/>
                </w:rPr>
                <w:t>DECIMAL</w:t>
              </w:r>
            </w:ins>
          </w:p>
        </w:tc>
        <w:tc>
          <w:tcPr>
            <w:tcW w:w="721" w:type="dxa"/>
            <w:tcBorders>
              <w:top w:val="single" w:color="000000" w:sz="6" w:space="0"/>
            </w:tcBorders>
            <w:vAlign w:val="center"/>
          </w:tcPr>
          <w:p>
            <w:pPr>
              <w:jc w:val="center"/>
              <w:rPr>
                <w:ins w:id="968" w:author="火云邪神1418612843 [2]" w:date="2020-07-14T15:12:01Z"/>
                <w:rFonts w:hint="eastAsia" w:ascii="新宋体" w:hAnsi="新宋体" w:eastAsia="新宋体"/>
                <w:sz w:val="21"/>
                <w:szCs w:val="21"/>
              </w:rPr>
            </w:pPr>
            <w:ins w:id="969" w:author="火云邪神1418612843 [2]" w:date="2020-07-14T15:12:27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970" w:author="火云邪神1418612843 [2]" w:date="2020-07-14T15:12:01Z"/>
                <w:rFonts w:ascii="Arial" w:hAnsi="Arial" w:eastAsia="宋体" w:cs="Arial"/>
                <w:color w:val="000000"/>
                <w:kern w:val="0"/>
                <w:sz w:val="20"/>
                <w:szCs w:val="20"/>
              </w:rPr>
            </w:pPr>
            <w:ins w:id="971" w:author="火云邪神1418612843 [2]" w:date="2020-07-14T15:12:01Z">
              <w:r>
                <w:rPr>
                  <w:rFonts w:ascii="Arial" w:hAnsi="Arial" w:eastAsia="宋体" w:cs="Arial"/>
                  <w:color w:val="000000"/>
                  <w:kern w:val="0"/>
                  <w:sz w:val="20"/>
                  <w:szCs w:val="20"/>
                </w:rPr>
                <w:t>17</w:t>
              </w:r>
            </w:ins>
          </w:p>
        </w:tc>
        <w:tc>
          <w:tcPr>
            <w:tcW w:w="1073" w:type="dxa"/>
            <w:tcBorders>
              <w:top w:val="single" w:color="000000" w:sz="6" w:space="0"/>
            </w:tcBorders>
            <w:vAlign w:val="bottom"/>
          </w:tcPr>
          <w:p>
            <w:pPr>
              <w:widowControl/>
              <w:jc w:val="left"/>
              <w:textAlignment w:val="bottom"/>
              <w:rPr>
                <w:ins w:id="972" w:author="火云邪神1418612843 [2]" w:date="2020-07-14T15:12: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973" w:author="火云邪神1418612843 [2]" w:date="2020-07-14T15:12:01Z"/>
                <w:rFonts w:ascii="Arial" w:hAnsi="Arial" w:eastAsia="宋体" w:cs="Arial"/>
                <w:color w:val="000000"/>
                <w:kern w:val="0"/>
                <w:sz w:val="20"/>
                <w:szCs w:val="20"/>
              </w:rPr>
            </w:pPr>
            <w:ins w:id="974" w:author="火云邪神1418612843 [2]" w:date="2020-07-14T15:12:01Z">
              <w:r>
                <w:rPr>
                  <w:rFonts w:ascii="Arial" w:hAnsi="Arial" w:eastAsia="宋体" w:cs="Arial"/>
                  <w:color w:val="000000"/>
                  <w:kern w:val="0"/>
                  <w:sz w:val="20"/>
                  <w:szCs w:val="20"/>
                </w:rPr>
                <w:t>Amt1</w:t>
              </w:r>
            </w:ins>
          </w:p>
        </w:tc>
        <w:tc>
          <w:tcPr>
            <w:tcW w:w="1298" w:type="dxa"/>
            <w:tcBorders>
              <w:top w:val="single" w:color="000000" w:sz="6" w:space="0"/>
            </w:tcBorders>
            <w:vAlign w:val="center"/>
          </w:tcPr>
          <w:p>
            <w:pPr>
              <w:pStyle w:val="2"/>
              <w:ind w:left="0" w:leftChars="0" w:firstLine="0" w:firstLineChars="0"/>
              <w:rPr>
                <w:ins w:id="975" w:author="火云邪神1418612843 [2]" w:date="2020-07-14T15:12:01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976" w:author="火云邪神1418612843 [2]" w:date="2020-07-14T15:12:01Z"/>
        </w:trPr>
        <w:tc>
          <w:tcPr>
            <w:tcW w:w="1920" w:type="dxa"/>
            <w:tcBorders>
              <w:top w:val="single" w:color="000000" w:sz="6" w:space="0"/>
            </w:tcBorders>
            <w:vAlign w:val="bottom"/>
          </w:tcPr>
          <w:p>
            <w:pPr>
              <w:widowControl/>
              <w:jc w:val="left"/>
              <w:textAlignment w:val="bottom"/>
              <w:rPr>
                <w:ins w:id="977" w:author="火云邪神1418612843 [2]" w:date="2020-07-14T15:12:01Z"/>
                <w:rFonts w:ascii="Arial" w:hAnsi="Arial" w:eastAsia="宋体" w:cs="Arial"/>
                <w:color w:val="000000"/>
                <w:kern w:val="0"/>
                <w:sz w:val="20"/>
                <w:szCs w:val="20"/>
              </w:rPr>
            </w:pPr>
            <w:ins w:id="978" w:author="火云邪神1418612843 [2]" w:date="2020-07-14T15:12:01Z">
              <w:r>
                <w:rPr>
                  <w:rFonts w:ascii="Arial" w:hAnsi="Arial" w:eastAsia="宋体" w:cs="Arial"/>
                  <w:color w:val="000000"/>
                  <w:kern w:val="0"/>
                  <w:sz w:val="20"/>
                  <w:szCs w:val="20"/>
                </w:rPr>
                <w:t>币种号</w:t>
              </w:r>
            </w:ins>
          </w:p>
        </w:tc>
        <w:tc>
          <w:tcPr>
            <w:tcW w:w="898" w:type="dxa"/>
            <w:tcBorders>
              <w:top w:val="single" w:color="000000" w:sz="6" w:space="0"/>
            </w:tcBorders>
            <w:vAlign w:val="bottom"/>
          </w:tcPr>
          <w:p>
            <w:pPr>
              <w:widowControl/>
              <w:jc w:val="left"/>
              <w:textAlignment w:val="bottom"/>
              <w:rPr>
                <w:ins w:id="979" w:author="火云邪神1418612843 [2]" w:date="2020-07-14T15:12:01Z"/>
                <w:rFonts w:hint="eastAsia" w:ascii="Arial" w:hAnsi="Arial" w:cs="Arial"/>
                <w:color w:val="000000"/>
                <w:kern w:val="0"/>
                <w:sz w:val="20"/>
                <w:szCs w:val="20"/>
                <w:lang w:val="en-US" w:eastAsia="zh-CN"/>
              </w:rPr>
            </w:pPr>
            <w:ins w:id="980" w:author="火云邪神1418612843 [2]" w:date="2020-07-14T15:12: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981" w:author="火云邪神1418612843 [2]" w:date="2020-07-14T15:12:01Z"/>
                <w:rFonts w:hint="eastAsia" w:ascii="新宋体" w:hAnsi="新宋体" w:eastAsia="新宋体"/>
                <w:sz w:val="21"/>
                <w:szCs w:val="21"/>
              </w:rPr>
            </w:pPr>
            <w:ins w:id="982" w:author="火云邪神1418612843 [2]" w:date="2020-07-14T15:12:29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983" w:author="火云邪神1418612843 [2]" w:date="2020-07-14T15:12:01Z"/>
                <w:rFonts w:ascii="Arial" w:hAnsi="Arial" w:eastAsia="宋体" w:cs="Arial"/>
                <w:color w:val="000000"/>
                <w:kern w:val="0"/>
                <w:sz w:val="20"/>
                <w:szCs w:val="20"/>
              </w:rPr>
            </w:pPr>
            <w:ins w:id="984" w:author="火云邪神1418612843 [2]" w:date="2020-07-14T15:12:01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985" w:author="火云邪神1418612843 [2]" w:date="2020-07-14T15:12: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986" w:author="火云邪神1418612843 [2]" w:date="2020-07-14T15:12:01Z"/>
                <w:rFonts w:ascii="Arial" w:hAnsi="Arial" w:eastAsia="宋体" w:cs="Arial"/>
                <w:color w:val="000000"/>
                <w:kern w:val="0"/>
                <w:sz w:val="20"/>
                <w:szCs w:val="20"/>
              </w:rPr>
            </w:pPr>
            <w:ins w:id="987" w:author="火云邪神1418612843 [2]" w:date="2020-07-14T15:12:01Z">
              <w:r>
                <w:rPr>
                  <w:rFonts w:ascii="Arial" w:hAnsi="Arial" w:eastAsia="宋体" w:cs="Arial"/>
                  <w:color w:val="000000"/>
                  <w:kern w:val="0"/>
                  <w:sz w:val="20"/>
                  <w:szCs w:val="20"/>
                </w:rPr>
                <w:t>Ccy1</w:t>
              </w:r>
            </w:ins>
          </w:p>
        </w:tc>
        <w:tc>
          <w:tcPr>
            <w:tcW w:w="1298" w:type="dxa"/>
            <w:tcBorders>
              <w:top w:val="single" w:color="000000" w:sz="6" w:space="0"/>
            </w:tcBorders>
            <w:vAlign w:val="center"/>
          </w:tcPr>
          <w:p>
            <w:pPr>
              <w:pStyle w:val="2"/>
              <w:ind w:left="0" w:leftChars="0" w:firstLine="0" w:firstLineChars="0"/>
              <w:rPr>
                <w:ins w:id="988" w:author="火云邪神1418612843 [2]" w:date="2020-07-14T15:12:01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989" w:author="火云邪神1418612843 [2]" w:date="2020-07-14T15:12:01Z"/>
        </w:trPr>
        <w:tc>
          <w:tcPr>
            <w:tcW w:w="1920" w:type="dxa"/>
            <w:tcBorders>
              <w:top w:val="single" w:color="000000" w:sz="6" w:space="0"/>
            </w:tcBorders>
            <w:vAlign w:val="bottom"/>
          </w:tcPr>
          <w:p>
            <w:pPr>
              <w:widowControl/>
              <w:jc w:val="left"/>
              <w:textAlignment w:val="bottom"/>
              <w:rPr>
                <w:ins w:id="990" w:author="火云邪神1418612843 [2]" w:date="2020-07-14T15:12:01Z"/>
                <w:rFonts w:ascii="Arial" w:hAnsi="Arial" w:eastAsia="宋体" w:cs="Arial"/>
                <w:color w:val="000000"/>
                <w:kern w:val="0"/>
                <w:sz w:val="20"/>
                <w:szCs w:val="20"/>
              </w:rPr>
            </w:pPr>
            <w:ins w:id="991" w:author="火云邪神1418612843 [2]" w:date="2020-07-14T15:12:01Z">
              <w:r>
                <w:rPr>
                  <w:rFonts w:ascii="Arial" w:hAnsi="Arial" w:eastAsia="宋体" w:cs="Arial"/>
                  <w:color w:val="000000"/>
                  <w:kern w:val="0"/>
                  <w:sz w:val="20"/>
                  <w:szCs w:val="20"/>
                </w:rPr>
                <w:t>借贷标志</w:t>
              </w:r>
            </w:ins>
          </w:p>
        </w:tc>
        <w:tc>
          <w:tcPr>
            <w:tcW w:w="898" w:type="dxa"/>
            <w:tcBorders>
              <w:top w:val="single" w:color="000000" w:sz="6" w:space="0"/>
            </w:tcBorders>
            <w:vAlign w:val="bottom"/>
          </w:tcPr>
          <w:p>
            <w:pPr>
              <w:widowControl/>
              <w:jc w:val="left"/>
              <w:textAlignment w:val="bottom"/>
              <w:rPr>
                <w:ins w:id="992" w:author="火云邪神1418612843 [2]" w:date="2020-07-14T15:12:01Z"/>
                <w:rFonts w:hint="eastAsia" w:ascii="Arial" w:hAnsi="Arial" w:cs="Arial"/>
                <w:color w:val="000000"/>
                <w:kern w:val="0"/>
                <w:sz w:val="20"/>
                <w:szCs w:val="20"/>
                <w:lang w:val="en-US" w:eastAsia="zh-CN"/>
              </w:rPr>
            </w:pPr>
            <w:ins w:id="993" w:author="火云邪神1418612843 [2]" w:date="2020-07-14T15:12: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994" w:author="火云邪神1418612843 [2]" w:date="2020-07-14T15:12:01Z"/>
                <w:rFonts w:hint="eastAsia" w:ascii="新宋体" w:hAnsi="新宋体" w:eastAsia="新宋体"/>
                <w:sz w:val="21"/>
                <w:szCs w:val="21"/>
              </w:rPr>
            </w:pPr>
            <w:ins w:id="995" w:author="火云邪神1418612843 [2]" w:date="2020-07-14T15:12:30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996" w:author="火云邪神1418612843 [2]" w:date="2020-07-14T15:12:01Z"/>
                <w:rFonts w:ascii="Arial" w:hAnsi="Arial" w:eastAsia="宋体" w:cs="Arial"/>
                <w:color w:val="000000"/>
                <w:kern w:val="0"/>
                <w:sz w:val="20"/>
                <w:szCs w:val="20"/>
              </w:rPr>
            </w:pPr>
            <w:ins w:id="997" w:author="火云邪神1418612843 [2]" w:date="2020-07-14T15:12:01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998" w:author="火云邪神1418612843 [2]" w:date="2020-07-14T15:12: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999" w:author="火云邪神1418612843 [2]" w:date="2020-07-14T15:12:01Z"/>
                <w:rFonts w:ascii="Arial" w:hAnsi="Arial" w:eastAsia="宋体" w:cs="Arial"/>
                <w:color w:val="000000"/>
                <w:kern w:val="0"/>
                <w:sz w:val="20"/>
                <w:szCs w:val="20"/>
              </w:rPr>
            </w:pPr>
            <w:ins w:id="1000" w:author="火云邪神1418612843 [2]" w:date="2020-07-14T15:12:01Z">
              <w:r>
                <w:rPr>
                  <w:rFonts w:ascii="Arial" w:hAnsi="Arial" w:eastAsia="宋体" w:cs="Arial"/>
                  <w:color w:val="000000"/>
                  <w:kern w:val="0"/>
                  <w:sz w:val="20"/>
                  <w:szCs w:val="20"/>
                </w:rPr>
                <w:t>CDFlag</w:t>
              </w:r>
            </w:ins>
          </w:p>
        </w:tc>
        <w:tc>
          <w:tcPr>
            <w:tcW w:w="1298" w:type="dxa"/>
            <w:tcBorders>
              <w:top w:val="single" w:color="000000" w:sz="6" w:space="0"/>
            </w:tcBorders>
            <w:vAlign w:val="center"/>
          </w:tcPr>
          <w:p>
            <w:pPr>
              <w:pStyle w:val="2"/>
              <w:ind w:left="0" w:leftChars="0" w:firstLine="0" w:firstLineChars="0"/>
              <w:rPr>
                <w:ins w:id="1001" w:author="火云邪神1418612843 [2]" w:date="2020-07-14T15:12:01Z"/>
                <w:rFonts w:hint="eastAsia" w:ascii="新宋体" w:hAnsi="新宋体" w:eastAsia="新宋体"/>
                <w:sz w:val="21"/>
                <w:szCs w:val="21"/>
                <w:lang w:val="en-US" w:eastAsia="zh-CN"/>
              </w:rPr>
            </w:pPr>
            <w:ins w:id="1002" w:author="火云邪神1418612843 [2]" w:date="2020-07-14T15:12:01Z">
              <w:r>
                <w:rPr>
                  <w:rFonts w:hint="eastAsia" w:ascii="新宋体" w:hAnsi="新宋体" w:eastAsia="新宋体"/>
                  <w:sz w:val="21"/>
                  <w:szCs w:val="21"/>
                  <w:lang w:val="en-US" w:eastAsia="zh-CN"/>
                </w:rPr>
                <w:t>D-借C-贷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003" w:author="火云邪神1418612843 [2]" w:date="2020-07-14T15:12:01Z"/>
        </w:trPr>
        <w:tc>
          <w:tcPr>
            <w:tcW w:w="1920" w:type="dxa"/>
            <w:tcBorders>
              <w:top w:val="single" w:color="000000" w:sz="6" w:space="0"/>
            </w:tcBorders>
            <w:vAlign w:val="bottom"/>
          </w:tcPr>
          <w:p>
            <w:pPr>
              <w:widowControl/>
              <w:jc w:val="left"/>
              <w:textAlignment w:val="bottom"/>
              <w:rPr>
                <w:ins w:id="1004" w:author="火云邪神1418612843 [2]" w:date="2020-07-14T15:12:01Z"/>
                <w:rFonts w:hint="eastAsia" w:ascii="Arial" w:hAnsi="Arial" w:cs="Arial"/>
                <w:color w:val="000000"/>
                <w:kern w:val="0"/>
                <w:sz w:val="20"/>
                <w:szCs w:val="20"/>
                <w:lang w:val="en-US" w:eastAsia="zh-CN"/>
              </w:rPr>
            </w:pPr>
            <w:ins w:id="1005" w:author="火云邪神1418612843 [2]" w:date="2020-07-14T15:12:01Z">
              <w:r>
                <w:rPr>
                  <w:rFonts w:ascii="Arial" w:hAnsi="Arial" w:eastAsia="宋体" w:cs="Arial"/>
                  <w:color w:val="000000"/>
                  <w:kern w:val="0"/>
                  <w:sz w:val="20"/>
                  <w:szCs w:val="20"/>
                </w:rPr>
                <w:t>子系统编码</w:t>
              </w:r>
            </w:ins>
          </w:p>
        </w:tc>
        <w:tc>
          <w:tcPr>
            <w:tcW w:w="898" w:type="dxa"/>
            <w:tcBorders>
              <w:top w:val="single" w:color="000000" w:sz="6" w:space="0"/>
            </w:tcBorders>
            <w:vAlign w:val="bottom"/>
          </w:tcPr>
          <w:p>
            <w:pPr>
              <w:widowControl/>
              <w:jc w:val="left"/>
              <w:textAlignment w:val="bottom"/>
              <w:rPr>
                <w:ins w:id="1006" w:author="火云邪神1418612843 [2]" w:date="2020-07-14T15:12:01Z"/>
                <w:rFonts w:hint="eastAsia" w:ascii="新宋体" w:hAnsi="新宋体" w:eastAsia="新宋体"/>
                <w:sz w:val="21"/>
                <w:szCs w:val="21"/>
              </w:rPr>
            </w:pPr>
            <w:ins w:id="1007" w:author="火云邪神1418612843 [2]" w:date="2020-07-14T15:12: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008" w:author="火云邪神1418612843 [2]" w:date="2020-07-14T15:12:01Z"/>
                <w:rFonts w:hint="eastAsia" w:ascii="新宋体" w:hAnsi="新宋体" w:eastAsia="新宋体"/>
                <w:sz w:val="21"/>
                <w:szCs w:val="21"/>
              </w:rPr>
            </w:pPr>
            <w:ins w:id="1009" w:author="火云邪神1418612843 [2]" w:date="2020-07-14T15:12:01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010" w:author="火云邪神1418612843 [2]" w:date="2020-07-14T15:12:01Z"/>
                <w:rFonts w:ascii="Arial" w:hAnsi="Arial" w:eastAsia="宋体" w:cs="Arial"/>
                <w:color w:val="000000"/>
                <w:kern w:val="0"/>
                <w:sz w:val="20"/>
                <w:szCs w:val="20"/>
              </w:rPr>
            </w:pPr>
            <w:ins w:id="1011" w:author="火云邪神1418612843 [2]" w:date="2020-07-14T15:12:01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1012" w:author="火云邪神1418612843 [2]" w:date="2020-07-14T15:12: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013" w:author="火云邪神1418612843 [2]" w:date="2020-07-14T15:12:01Z"/>
                <w:rFonts w:ascii="Arial" w:hAnsi="Arial" w:eastAsia="宋体" w:cs="Arial"/>
                <w:color w:val="000000"/>
                <w:kern w:val="0"/>
                <w:sz w:val="20"/>
                <w:szCs w:val="20"/>
              </w:rPr>
            </w:pPr>
            <w:ins w:id="1014" w:author="火云邪神1418612843 [2]" w:date="2020-07-14T15:12:01Z">
              <w:r>
                <w:rPr>
                  <w:rFonts w:ascii="Arial" w:hAnsi="Arial" w:eastAsia="宋体" w:cs="Arial"/>
                  <w:color w:val="000000"/>
                  <w:kern w:val="0"/>
                  <w:sz w:val="20"/>
                  <w:szCs w:val="20"/>
                </w:rPr>
                <w:t>SubSys1</w:t>
              </w:r>
            </w:ins>
          </w:p>
        </w:tc>
        <w:tc>
          <w:tcPr>
            <w:tcW w:w="1298" w:type="dxa"/>
            <w:tcBorders>
              <w:top w:val="single" w:color="000000" w:sz="6" w:space="0"/>
            </w:tcBorders>
            <w:vAlign w:val="center"/>
          </w:tcPr>
          <w:p>
            <w:pPr>
              <w:pStyle w:val="2"/>
              <w:ind w:left="0" w:leftChars="0" w:firstLine="0" w:firstLineChars="0"/>
              <w:rPr>
                <w:ins w:id="1015" w:author="火云邪神1418612843 [2]" w:date="2020-07-14T15:12:01Z"/>
                <w:rFonts w:hint="eastAsia" w:ascii="新宋体" w:hAnsi="新宋体" w:eastAsia="新宋体"/>
                <w:sz w:val="21"/>
                <w:szCs w:val="21"/>
                <w:lang w:val="en-US" w:eastAsia="zh-CN"/>
              </w:rPr>
            </w:pPr>
            <w:ins w:id="1016" w:author="火云邪神1418612843 [2]" w:date="2020-07-14T15:12:01Z">
              <w:r>
                <w:rPr>
                  <w:rFonts w:hint="eastAsia" w:ascii="新宋体" w:hAnsi="新宋体" w:eastAsia="新宋体"/>
                  <w:sz w:val="21"/>
                  <w:szCs w:val="21"/>
                  <w:lang w:val="en-US" w:eastAsia="zh-CN"/>
                </w:rPr>
                <w:t>DPS-客户帐</w:t>
              </w:r>
            </w:ins>
          </w:p>
          <w:p>
            <w:pPr>
              <w:pStyle w:val="2"/>
              <w:ind w:left="0" w:leftChars="0" w:firstLine="0" w:firstLineChars="0"/>
              <w:rPr>
                <w:ins w:id="1017" w:author="火云邪神1418612843 [2]" w:date="2020-07-14T15:12:01Z"/>
                <w:rFonts w:hint="eastAsia" w:ascii="新宋体" w:hAnsi="新宋体" w:eastAsia="新宋体"/>
                <w:sz w:val="21"/>
                <w:szCs w:val="21"/>
                <w:lang w:val="en-US" w:eastAsia="zh-CN"/>
              </w:rPr>
            </w:pPr>
            <w:ins w:id="1018" w:author="火云邪神1418612843 [2]" w:date="2020-07-14T15:12:01Z">
              <w:r>
                <w:rPr>
                  <w:rFonts w:hint="eastAsia" w:ascii="新宋体" w:hAnsi="新宋体" w:eastAsia="新宋体"/>
                  <w:sz w:val="21"/>
                  <w:szCs w:val="21"/>
                  <w:lang w:val="en-US" w:eastAsia="zh-CN"/>
                </w:rPr>
                <w:t>GLS-内部户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019" w:author="火云邪神1418612843 [2]" w:date="2020-07-14T15:12:01Z"/>
        </w:trPr>
        <w:tc>
          <w:tcPr>
            <w:tcW w:w="1920" w:type="dxa"/>
            <w:tcBorders>
              <w:top w:val="single" w:color="000000" w:sz="6" w:space="0"/>
            </w:tcBorders>
            <w:vAlign w:val="bottom"/>
          </w:tcPr>
          <w:p>
            <w:pPr>
              <w:widowControl/>
              <w:jc w:val="left"/>
              <w:textAlignment w:val="bottom"/>
              <w:rPr>
                <w:ins w:id="1020" w:author="火云邪神1418612843 [2]" w:date="2020-07-14T15:12:01Z"/>
                <w:rFonts w:ascii="Arial" w:hAnsi="Arial" w:eastAsia="宋体" w:cs="Arial"/>
                <w:color w:val="000000"/>
                <w:kern w:val="0"/>
                <w:sz w:val="20"/>
                <w:szCs w:val="20"/>
              </w:rPr>
            </w:pPr>
            <w:ins w:id="1021" w:author="火云邪神1418612843 [2]" w:date="2020-07-14T15:12:01Z">
              <w:r>
                <w:rPr>
                  <w:rFonts w:ascii="Arial" w:hAnsi="Arial" w:eastAsia="宋体" w:cs="Arial"/>
                  <w:color w:val="000000"/>
                  <w:kern w:val="0"/>
                  <w:sz w:val="20"/>
                  <w:szCs w:val="20"/>
                </w:rPr>
                <w:t>交易类型1</w:t>
              </w:r>
            </w:ins>
          </w:p>
        </w:tc>
        <w:tc>
          <w:tcPr>
            <w:tcW w:w="898" w:type="dxa"/>
            <w:tcBorders>
              <w:top w:val="single" w:color="000000" w:sz="6" w:space="0"/>
            </w:tcBorders>
            <w:vAlign w:val="bottom"/>
          </w:tcPr>
          <w:p>
            <w:pPr>
              <w:widowControl/>
              <w:jc w:val="left"/>
              <w:textAlignment w:val="bottom"/>
              <w:rPr>
                <w:ins w:id="1022" w:author="火云邪神1418612843 [2]" w:date="2020-07-14T15:12:01Z"/>
                <w:rFonts w:hint="eastAsia" w:ascii="Arial" w:hAnsi="Arial" w:cs="Arial"/>
                <w:color w:val="000000"/>
                <w:kern w:val="0"/>
                <w:sz w:val="20"/>
                <w:szCs w:val="20"/>
                <w:lang w:val="en-US" w:eastAsia="zh-CN"/>
              </w:rPr>
            </w:pPr>
            <w:ins w:id="1023" w:author="火云邪神1418612843 [2]" w:date="2020-07-14T15:12: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024" w:author="火云邪神1418612843 [2]" w:date="2020-07-14T15:12:01Z"/>
                <w:rFonts w:hint="eastAsia" w:ascii="新宋体" w:hAnsi="新宋体" w:eastAsia="新宋体"/>
                <w:sz w:val="21"/>
                <w:szCs w:val="21"/>
              </w:rPr>
            </w:pPr>
            <w:ins w:id="1025" w:author="火云邪神1418612843 [2]" w:date="2020-07-14T15:12:32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right"/>
              <w:textAlignment w:val="bottom"/>
              <w:rPr>
                <w:ins w:id="1026" w:author="火云邪神1418612843 [2]" w:date="2020-07-14T15:12:01Z"/>
                <w:rFonts w:ascii="Arial" w:hAnsi="Arial" w:eastAsia="宋体" w:cs="Arial"/>
                <w:color w:val="000000"/>
                <w:kern w:val="0"/>
                <w:sz w:val="20"/>
                <w:szCs w:val="20"/>
              </w:rPr>
            </w:pPr>
            <w:ins w:id="1027" w:author="火云邪神1418612843 [2]" w:date="2020-07-14T15:12:01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1028" w:author="火云邪神1418612843 [2]" w:date="2020-07-14T15:12: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029" w:author="火云邪神1418612843 [2]" w:date="2020-07-14T15:12:01Z"/>
                <w:rFonts w:ascii="Arial" w:hAnsi="Arial" w:eastAsia="宋体" w:cs="Arial"/>
                <w:color w:val="000000"/>
                <w:kern w:val="0"/>
                <w:sz w:val="20"/>
                <w:szCs w:val="20"/>
              </w:rPr>
            </w:pPr>
            <w:ins w:id="1030" w:author="火云邪神1418612843 [2]" w:date="2020-07-14T15:12:01Z">
              <w:r>
                <w:rPr>
                  <w:rFonts w:ascii="Arial" w:hAnsi="Arial" w:eastAsia="宋体" w:cs="Arial"/>
                  <w:color w:val="000000"/>
                  <w:kern w:val="0"/>
                  <w:sz w:val="20"/>
                  <w:szCs w:val="20"/>
                </w:rPr>
                <w:t>TransType1</w:t>
              </w:r>
            </w:ins>
          </w:p>
        </w:tc>
        <w:tc>
          <w:tcPr>
            <w:tcW w:w="1298" w:type="dxa"/>
            <w:tcBorders>
              <w:top w:val="single" w:color="000000" w:sz="6" w:space="0"/>
            </w:tcBorders>
            <w:vAlign w:val="center"/>
          </w:tcPr>
          <w:p>
            <w:pPr>
              <w:pStyle w:val="2"/>
              <w:ind w:left="0" w:leftChars="0" w:firstLine="0" w:firstLineChars="0"/>
              <w:rPr>
                <w:ins w:id="1031" w:author="火云邪神1418612843 [2]" w:date="2020-07-14T15:12:01Z"/>
                <w:rFonts w:hint="eastAsia" w:ascii="新宋体" w:hAnsi="新宋体" w:eastAsia="新宋体"/>
                <w:sz w:val="21"/>
                <w:szCs w:val="21"/>
                <w:lang w:val="en-US" w:eastAsia="zh-CN"/>
              </w:rPr>
            </w:pPr>
            <w:ins w:id="1032" w:author="火云邪神1418612843 [2]" w:date="2020-07-14T15:12:01Z">
              <w:r>
                <w:rPr>
                  <w:rFonts w:hint="eastAsia" w:ascii="新宋体" w:hAnsi="新宋体" w:eastAsia="新宋体"/>
                  <w:sz w:val="21"/>
                  <w:szCs w:val="21"/>
                  <w:lang w:val="en-US" w:eastAsia="zh-CN"/>
                </w:rPr>
                <w:t>0.正常交易</w:t>
              </w:r>
            </w:ins>
          </w:p>
          <w:p>
            <w:pPr>
              <w:pStyle w:val="2"/>
              <w:ind w:left="0" w:leftChars="0" w:firstLine="0" w:firstLineChars="0"/>
              <w:rPr>
                <w:ins w:id="1033" w:author="火云邪神1418612843 [2]" w:date="2020-07-14T15:12:01Z"/>
                <w:rFonts w:hint="eastAsia" w:ascii="新宋体" w:hAnsi="新宋体" w:eastAsia="新宋体"/>
                <w:sz w:val="21"/>
                <w:szCs w:val="21"/>
                <w:lang w:val="en-US" w:eastAsia="zh-CN"/>
              </w:rPr>
            </w:pPr>
            <w:ins w:id="1034" w:author="火云邪神1418612843 [2]" w:date="2020-07-14T15:12:01Z">
              <w:r>
                <w:rPr>
                  <w:rFonts w:hint="eastAsia" w:ascii="新宋体" w:hAnsi="新宋体" w:eastAsia="新宋体"/>
                  <w:sz w:val="21"/>
                  <w:szCs w:val="21"/>
                  <w:lang w:val="en-US" w:eastAsia="zh-CN"/>
                </w:rPr>
                <w:t>1.冲销交易</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035" w:author="火云邪神1418612843 [2]" w:date="2020-07-14T15:12:01Z"/>
        </w:trPr>
        <w:tc>
          <w:tcPr>
            <w:tcW w:w="1920" w:type="dxa"/>
            <w:tcBorders>
              <w:top w:val="single" w:color="000000" w:sz="6" w:space="0"/>
            </w:tcBorders>
            <w:vAlign w:val="bottom"/>
          </w:tcPr>
          <w:p>
            <w:pPr>
              <w:widowControl/>
              <w:jc w:val="left"/>
              <w:textAlignment w:val="bottom"/>
              <w:rPr>
                <w:ins w:id="1036" w:author="火云邪神1418612843 [2]" w:date="2020-07-14T15:12:01Z"/>
                <w:rFonts w:ascii="Arial" w:hAnsi="Arial" w:eastAsia="宋体" w:cs="Arial"/>
                <w:color w:val="000000"/>
                <w:kern w:val="0"/>
                <w:sz w:val="20"/>
                <w:szCs w:val="20"/>
              </w:rPr>
            </w:pPr>
            <w:ins w:id="1037" w:author="火云邪神1418612843 [2]" w:date="2020-07-14T15:12:01Z">
              <w:r>
                <w:rPr>
                  <w:rFonts w:ascii="Arial" w:hAnsi="Arial" w:eastAsia="宋体" w:cs="Arial"/>
                  <w:color w:val="000000"/>
                  <w:kern w:val="0"/>
                  <w:sz w:val="20"/>
                  <w:szCs w:val="20"/>
                </w:rPr>
                <w:t>凭证类型</w:t>
              </w:r>
            </w:ins>
          </w:p>
        </w:tc>
        <w:tc>
          <w:tcPr>
            <w:tcW w:w="898" w:type="dxa"/>
            <w:tcBorders>
              <w:top w:val="single" w:color="000000" w:sz="6" w:space="0"/>
            </w:tcBorders>
            <w:vAlign w:val="bottom"/>
          </w:tcPr>
          <w:p>
            <w:pPr>
              <w:widowControl/>
              <w:jc w:val="left"/>
              <w:textAlignment w:val="bottom"/>
              <w:rPr>
                <w:ins w:id="1038" w:author="火云邪神1418612843 [2]" w:date="2020-07-14T15:12:01Z"/>
                <w:rFonts w:hint="eastAsia" w:ascii="Arial" w:hAnsi="Arial" w:cs="Arial"/>
                <w:color w:val="000000"/>
                <w:kern w:val="0"/>
                <w:sz w:val="20"/>
                <w:szCs w:val="20"/>
                <w:lang w:val="en-US" w:eastAsia="zh-CN"/>
              </w:rPr>
            </w:pPr>
            <w:ins w:id="1039" w:author="火云邪神1418612843 [2]" w:date="2020-07-14T15:12: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040" w:author="火云邪神1418612843 [2]" w:date="2020-07-14T15:12:01Z"/>
                <w:rFonts w:hint="eastAsia" w:ascii="新宋体" w:hAnsi="新宋体" w:eastAsia="新宋体"/>
                <w:sz w:val="21"/>
                <w:szCs w:val="21"/>
              </w:rPr>
            </w:pPr>
            <w:ins w:id="1041" w:author="火云邪神1418612843 [2]" w:date="2020-07-14T15:12:01Z">
              <w:r>
                <w:rPr>
                  <w:rFonts w:hint="eastAsia" w:ascii="新宋体" w:hAnsi="新宋体" w:eastAsia="新宋体"/>
                  <w:sz w:val="21"/>
                  <w:szCs w:val="21"/>
                  <w:lang w:val="en-US" w:eastAsia="zh-CN"/>
                </w:rPr>
                <w:t>否</w:t>
              </w:r>
            </w:ins>
          </w:p>
        </w:tc>
        <w:tc>
          <w:tcPr>
            <w:tcW w:w="721" w:type="dxa"/>
            <w:tcBorders>
              <w:top w:val="single" w:color="000000" w:sz="6" w:space="0"/>
            </w:tcBorders>
            <w:vAlign w:val="bottom"/>
          </w:tcPr>
          <w:p>
            <w:pPr>
              <w:widowControl/>
              <w:jc w:val="left"/>
              <w:textAlignment w:val="bottom"/>
              <w:rPr>
                <w:ins w:id="1042" w:author="火云邪神1418612843 [2]" w:date="2020-07-14T15:12:01Z"/>
                <w:rFonts w:ascii="Arial" w:hAnsi="Arial" w:eastAsia="宋体" w:cs="Arial"/>
                <w:color w:val="000000"/>
                <w:kern w:val="0"/>
                <w:sz w:val="20"/>
                <w:szCs w:val="20"/>
              </w:rPr>
            </w:pPr>
            <w:ins w:id="1043" w:author="火云邪神1418612843 [2]" w:date="2020-07-14T15:12:01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1044" w:author="火云邪神1418612843 [2]" w:date="2020-07-14T15:12: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045" w:author="火云邪神1418612843 [2]" w:date="2020-07-14T15:12:01Z"/>
                <w:rFonts w:ascii="Arial" w:hAnsi="Arial" w:eastAsia="宋体" w:cs="Arial"/>
                <w:color w:val="000000"/>
                <w:kern w:val="0"/>
                <w:sz w:val="20"/>
                <w:szCs w:val="20"/>
              </w:rPr>
            </w:pPr>
            <w:ins w:id="1046" w:author="火云邪神1418612843 [2]" w:date="2020-07-14T15:12:01Z">
              <w:r>
                <w:rPr>
                  <w:rFonts w:ascii="Arial" w:hAnsi="Arial" w:eastAsia="宋体" w:cs="Arial"/>
                  <w:color w:val="000000"/>
                  <w:kern w:val="0"/>
                  <w:sz w:val="20"/>
                  <w:szCs w:val="20"/>
                </w:rPr>
                <w:t>VouType2</w:t>
              </w:r>
            </w:ins>
          </w:p>
        </w:tc>
        <w:tc>
          <w:tcPr>
            <w:tcW w:w="1298" w:type="dxa"/>
            <w:tcBorders>
              <w:top w:val="single" w:color="000000" w:sz="6" w:space="0"/>
            </w:tcBorders>
            <w:vAlign w:val="center"/>
          </w:tcPr>
          <w:p>
            <w:pPr>
              <w:pStyle w:val="2"/>
              <w:ind w:left="0" w:leftChars="0" w:firstLine="0" w:firstLineChars="0"/>
              <w:rPr>
                <w:ins w:id="1047" w:author="火云邪神1418612843 [2]" w:date="2020-07-14T15:12:01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048" w:author="火云邪神1418612843 [2]" w:date="2020-07-14T15:12:01Z"/>
        </w:trPr>
        <w:tc>
          <w:tcPr>
            <w:tcW w:w="1920" w:type="dxa"/>
            <w:tcBorders>
              <w:top w:val="single" w:color="000000" w:sz="6" w:space="0"/>
            </w:tcBorders>
            <w:vAlign w:val="bottom"/>
          </w:tcPr>
          <w:p>
            <w:pPr>
              <w:widowControl/>
              <w:jc w:val="left"/>
              <w:textAlignment w:val="bottom"/>
              <w:rPr>
                <w:ins w:id="1049" w:author="火云邪神1418612843 [2]" w:date="2020-07-14T15:12:01Z"/>
                <w:rFonts w:ascii="Arial" w:hAnsi="Arial" w:eastAsia="宋体" w:cs="Arial"/>
                <w:color w:val="000000"/>
                <w:kern w:val="0"/>
                <w:sz w:val="20"/>
                <w:szCs w:val="20"/>
              </w:rPr>
            </w:pPr>
            <w:ins w:id="1050" w:author="火云邪神1418612843 [2]" w:date="2020-07-14T15:12:01Z">
              <w:r>
                <w:rPr>
                  <w:rFonts w:ascii="Arial" w:hAnsi="Arial" w:eastAsia="宋体" w:cs="Arial"/>
                  <w:color w:val="000000"/>
                  <w:kern w:val="0"/>
                  <w:sz w:val="20"/>
                  <w:szCs w:val="20"/>
                </w:rPr>
                <w:t>凭证号码</w:t>
              </w:r>
            </w:ins>
          </w:p>
        </w:tc>
        <w:tc>
          <w:tcPr>
            <w:tcW w:w="898" w:type="dxa"/>
            <w:tcBorders>
              <w:top w:val="single" w:color="000000" w:sz="6" w:space="0"/>
            </w:tcBorders>
            <w:vAlign w:val="bottom"/>
          </w:tcPr>
          <w:p>
            <w:pPr>
              <w:widowControl/>
              <w:jc w:val="left"/>
              <w:textAlignment w:val="bottom"/>
              <w:rPr>
                <w:ins w:id="1051" w:author="火云邪神1418612843 [2]" w:date="2020-07-14T15:12:01Z"/>
                <w:rFonts w:hint="eastAsia" w:ascii="Arial" w:hAnsi="Arial" w:cs="Arial"/>
                <w:color w:val="000000"/>
                <w:kern w:val="0"/>
                <w:sz w:val="20"/>
                <w:szCs w:val="20"/>
                <w:lang w:val="en-US" w:eastAsia="zh-CN"/>
              </w:rPr>
            </w:pPr>
            <w:ins w:id="1052" w:author="火云邪神1418612843 [2]" w:date="2020-07-14T15:12: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053" w:author="火云邪神1418612843 [2]" w:date="2020-07-14T15:12:01Z"/>
                <w:rFonts w:hint="eastAsia" w:ascii="新宋体" w:hAnsi="新宋体" w:eastAsia="新宋体"/>
                <w:sz w:val="21"/>
                <w:szCs w:val="21"/>
              </w:rPr>
            </w:pPr>
            <w:ins w:id="1054" w:author="火云邪神1418612843 [2]" w:date="2020-07-14T15:12:16Z">
              <w:r>
                <w:rPr>
                  <w:rFonts w:hint="eastAsia" w:ascii="新宋体" w:hAnsi="新宋体" w:eastAsia="新宋体"/>
                  <w:sz w:val="21"/>
                  <w:szCs w:val="21"/>
                  <w:lang w:val="en-US" w:eastAsia="zh-CN"/>
                </w:rPr>
                <w:t>否</w:t>
              </w:r>
            </w:ins>
          </w:p>
        </w:tc>
        <w:tc>
          <w:tcPr>
            <w:tcW w:w="721" w:type="dxa"/>
            <w:tcBorders>
              <w:top w:val="single" w:color="000000" w:sz="6" w:space="0"/>
            </w:tcBorders>
            <w:vAlign w:val="bottom"/>
          </w:tcPr>
          <w:p>
            <w:pPr>
              <w:widowControl/>
              <w:jc w:val="left"/>
              <w:textAlignment w:val="bottom"/>
              <w:rPr>
                <w:ins w:id="1055" w:author="火云邪神1418612843 [2]" w:date="2020-07-14T15:12:01Z"/>
                <w:rFonts w:ascii="Arial" w:hAnsi="Arial" w:eastAsia="宋体" w:cs="Arial"/>
                <w:color w:val="000000"/>
                <w:kern w:val="0"/>
                <w:sz w:val="20"/>
                <w:szCs w:val="20"/>
              </w:rPr>
            </w:pPr>
            <w:ins w:id="1056" w:author="火云邪神1418612843 [2]" w:date="2020-07-14T15:12:01Z">
              <w:r>
                <w:rPr>
                  <w:rFonts w:ascii="Arial" w:hAnsi="Arial" w:eastAsia="宋体" w:cs="Arial"/>
                  <w:color w:val="000000"/>
                  <w:kern w:val="0"/>
                  <w:sz w:val="20"/>
                  <w:szCs w:val="20"/>
                </w:rPr>
                <w:t>20</w:t>
              </w:r>
            </w:ins>
          </w:p>
        </w:tc>
        <w:tc>
          <w:tcPr>
            <w:tcW w:w="1073" w:type="dxa"/>
            <w:tcBorders>
              <w:top w:val="single" w:color="000000" w:sz="6" w:space="0"/>
            </w:tcBorders>
            <w:vAlign w:val="bottom"/>
          </w:tcPr>
          <w:p>
            <w:pPr>
              <w:widowControl/>
              <w:jc w:val="left"/>
              <w:textAlignment w:val="bottom"/>
              <w:rPr>
                <w:ins w:id="1057" w:author="火云邪神1418612843 [2]" w:date="2020-07-14T15:12: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058" w:author="火云邪神1418612843 [2]" w:date="2020-07-14T15:12:01Z"/>
                <w:rFonts w:ascii="Arial" w:hAnsi="Arial" w:eastAsia="宋体" w:cs="Arial"/>
                <w:color w:val="000000"/>
                <w:kern w:val="0"/>
                <w:sz w:val="20"/>
                <w:szCs w:val="20"/>
              </w:rPr>
            </w:pPr>
            <w:ins w:id="1059" w:author="火云邪神1418612843 [2]" w:date="2020-07-14T15:12:01Z">
              <w:r>
                <w:rPr>
                  <w:rFonts w:ascii="Arial" w:hAnsi="Arial" w:eastAsia="宋体" w:cs="Arial"/>
                  <w:color w:val="000000"/>
                  <w:kern w:val="0"/>
                  <w:sz w:val="20"/>
                  <w:szCs w:val="20"/>
                </w:rPr>
                <w:t>VouNo2</w:t>
              </w:r>
            </w:ins>
          </w:p>
        </w:tc>
        <w:tc>
          <w:tcPr>
            <w:tcW w:w="1298" w:type="dxa"/>
            <w:tcBorders>
              <w:top w:val="single" w:color="000000" w:sz="6" w:space="0"/>
            </w:tcBorders>
            <w:vAlign w:val="center"/>
          </w:tcPr>
          <w:p>
            <w:pPr>
              <w:pStyle w:val="2"/>
              <w:ind w:left="0" w:leftChars="0" w:firstLine="0" w:firstLineChars="0"/>
              <w:rPr>
                <w:ins w:id="1060" w:author="火云邪神1418612843 [2]" w:date="2020-07-14T15:12:01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061" w:author="火云邪神1418612843 [2]" w:date="2020-07-14T15:12:01Z"/>
        </w:trPr>
        <w:tc>
          <w:tcPr>
            <w:tcW w:w="1920" w:type="dxa"/>
            <w:tcBorders>
              <w:top w:val="single" w:color="000000" w:sz="6" w:space="0"/>
            </w:tcBorders>
            <w:vAlign w:val="bottom"/>
          </w:tcPr>
          <w:p>
            <w:pPr>
              <w:widowControl/>
              <w:jc w:val="left"/>
              <w:textAlignment w:val="bottom"/>
              <w:rPr>
                <w:ins w:id="1062" w:author="火云邪神1418612843 [2]" w:date="2020-07-14T15:12:01Z"/>
                <w:rFonts w:ascii="Arial" w:hAnsi="Arial" w:eastAsia="宋体" w:cs="Arial"/>
                <w:color w:val="000000"/>
                <w:kern w:val="0"/>
                <w:sz w:val="20"/>
                <w:szCs w:val="20"/>
              </w:rPr>
            </w:pPr>
            <w:ins w:id="1063" w:author="火云邪神1418612843 [2]" w:date="2020-07-14T15:12:01Z">
              <w:r>
                <w:rPr>
                  <w:rFonts w:ascii="Arial" w:hAnsi="Arial" w:eastAsia="宋体" w:cs="Arial"/>
                  <w:color w:val="000000"/>
                  <w:kern w:val="0"/>
                  <w:sz w:val="20"/>
                  <w:szCs w:val="20"/>
                </w:rPr>
                <w:t>账号</w:t>
              </w:r>
            </w:ins>
          </w:p>
        </w:tc>
        <w:tc>
          <w:tcPr>
            <w:tcW w:w="898" w:type="dxa"/>
            <w:tcBorders>
              <w:top w:val="single" w:color="000000" w:sz="6" w:space="0"/>
            </w:tcBorders>
            <w:vAlign w:val="bottom"/>
          </w:tcPr>
          <w:p>
            <w:pPr>
              <w:widowControl/>
              <w:jc w:val="left"/>
              <w:textAlignment w:val="bottom"/>
              <w:rPr>
                <w:ins w:id="1064" w:author="火云邪神1418612843 [2]" w:date="2020-07-14T15:12:01Z"/>
                <w:rFonts w:hint="eastAsia" w:ascii="Arial" w:hAnsi="Arial" w:cs="Arial"/>
                <w:color w:val="000000"/>
                <w:kern w:val="0"/>
                <w:sz w:val="20"/>
                <w:szCs w:val="20"/>
                <w:lang w:val="en-US" w:eastAsia="zh-CN"/>
              </w:rPr>
            </w:pPr>
            <w:ins w:id="1065" w:author="火云邪神1418612843 [2]" w:date="2020-07-14T15:12: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066" w:author="火云邪神1418612843 [2]" w:date="2020-07-14T15:12:01Z"/>
                <w:rFonts w:hint="eastAsia" w:ascii="新宋体" w:hAnsi="新宋体" w:eastAsia="新宋体"/>
                <w:sz w:val="21"/>
                <w:szCs w:val="21"/>
              </w:rPr>
            </w:pPr>
            <w:ins w:id="1067" w:author="火云邪神1418612843 [2]" w:date="2020-07-14T15:12:39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068" w:author="火云邪神1418612843 [2]" w:date="2020-07-14T15:12:01Z"/>
                <w:rFonts w:ascii="Arial" w:hAnsi="Arial" w:eastAsia="宋体" w:cs="Arial"/>
                <w:color w:val="000000"/>
                <w:kern w:val="0"/>
                <w:sz w:val="20"/>
                <w:szCs w:val="20"/>
              </w:rPr>
            </w:pPr>
            <w:ins w:id="1069" w:author="火云邪神1418612843 [2]" w:date="2020-07-14T15:12:01Z">
              <w:r>
                <w:rPr>
                  <w:rFonts w:ascii="Arial" w:hAnsi="Arial" w:eastAsia="宋体" w:cs="Arial"/>
                  <w:color w:val="000000"/>
                  <w:kern w:val="0"/>
                  <w:sz w:val="20"/>
                  <w:szCs w:val="20"/>
                </w:rPr>
                <w:t>32</w:t>
              </w:r>
            </w:ins>
          </w:p>
        </w:tc>
        <w:tc>
          <w:tcPr>
            <w:tcW w:w="1073" w:type="dxa"/>
            <w:tcBorders>
              <w:top w:val="single" w:color="000000" w:sz="6" w:space="0"/>
            </w:tcBorders>
            <w:vAlign w:val="bottom"/>
          </w:tcPr>
          <w:p>
            <w:pPr>
              <w:widowControl/>
              <w:jc w:val="left"/>
              <w:textAlignment w:val="bottom"/>
              <w:rPr>
                <w:ins w:id="1070" w:author="火云邪神1418612843 [2]" w:date="2020-07-14T15:12: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071" w:author="火云邪神1418612843 [2]" w:date="2020-07-14T15:12:01Z"/>
                <w:rFonts w:ascii="Arial" w:hAnsi="Arial" w:eastAsia="宋体" w:cs="Arial"/>
                <w:color w:val="000000"/>
                <w:kern w:val="0"/>
                <w:sz w:val="20"/>
                <w:szCs w:val="20"/>
              </w:rPr>
            </w:pPr>
            <w:ins w:id="1072" w:author="火云邪神1418612843 [2]" w:date="2020-07-14T15:12:01Z">
              <w:r>
                <w:rPr>
                  <w:rFonts w:ascii="Arial" w:hAnsi="Arial" w:eastAsia="宋体" w:cs="Arial"/>
                  <w:color w:val="000000"/>
                  <w:kern w:val="0"/>
                  <w:sz w:val="20"/>
                  <w:szCs w:val="20"/>
                </w:rPr>
                <w:t>AcctNo2</w:t>
              </w:r>
            </w:ins>
          </w:p>
        </w:tc>
        <w:tc>
          <w:tcPr>
            <w:tcW w:w="1298" w:type="dxa"/>
            <w:tcBorders>
              <w:top w:val="single" w:color="000000" w:sz="6" w:space="0"/>
            </w:tcBorders>
            <w:vAlign w:val="center"/>
          </w:tcPr>
          <w:p>
            <w:pPr>
              <w:pStyle w:val="2"/>
              <w:ind w:left="0" w:leftChars="0" w:firstLine="0" w:firstLineChars="0"/>
              <w:rPr>
                <w:ins w:id="1073" w:author="火云邪神1418612843 [2]" w:date="2020-07-14T15:12:01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074" w:author="火云邪神1418612843 [2]" w:date="2020-07-14T15:12:01Z"/>
        </w:trPr>
        <w:tc>
          <w:tcPr>
            <w:tcW w:w="1920" w:type="dxa"/>
            <w:tcBorders>
              <w:top w:val="single" w:color="000000" w:sz="6" w:space="0"/>
            </w:tcBorders>
            <w:vAlign w:val="bottom"/>
          </w:tcPr>
          <w:p>
            <w:pPr>
              <w:widowControl/>
              <w:jc w:val="left"/>
              <w:textAlignment w:val="bottom"/>
              <w:rPr>
                <w:ins w:id="1075" w:author="火云邪神1418612843 [2]" w:date="2020-07-14T15:12:01Z"/>
                <w:rFonts w:ascii="Arial" w:hAnsi="Arial" w:eastAsia="宋体" w:cs="Arial"/>
                <w:color w:val="000000"/>
                <w:kern w:val="0"/>
                <w:sz w:val="20"/>
                <w:szCs w:val="20"/>
              </w:rPr>
            </w:pPr>
            <w:ins w:id="1076" w:author="火云邪神1418612843 [2]" w:date="2020-07-14T15:12:01Z">
              <w:r>
                <w:rPr>
                  <w:rFonts w:ascii="Arial" w:hAnsi="Arial" w:eastAsia="宋体" w:cs="Arial"/>
                  <w:color w:val="000000"/>
                  <w:kern w:val="0"/>
                  <w:sz w:val="20"/>
                  <w:szCs w:val="20"/>
                </w:rPr>
                <w:t>发生额</w:t>
              </w:r>
            </w:ins>
          </w:p>
        </w:tc>
        <w:tc>
          <w:tcPr>
            <w:tcW w:w="898" w:type="dxa"/>
            <w:tcBorders>
              <w:top w:val="single" w:color="000000" w:sz="6" w:space="0"/>
            </w:tcBorders>
            <w:vAlign w:val="bottom"/>
          </w:tcPr>
          <w:p>
            <w:pPr>
              <w:widowControl/>
              <w:jc w:val="left"/>
              <w:textAlignment w:val="bottom"/>
              <w:rPr>
                <w:ins w:id="1077" w:author="火云邪神1418612843 [2]" w:date="2020-07-14T15:12:01Z"/>
                <w:rFonts w:hint="eastAsia" w:ascii="Arial" w:hAnsi="Arial" w:cs="Arial"/>
                <w:color w:val="000000"/>
                <w:kern w:val="0"/>
                <w:sz w:val="20"/>
                <w:szCs w:val="20"/>
                <w:lang w:val="en-US" w:eastAsia="zh-CN"/>
              </w:rPr>
            </w:pPr>
            <w:ins w:id="1078" w:author="火云邪神1418612843 [2]" w:date="2020-07-14T15:12:01Z">
              <w:r>
                <w:rPr>
                  <w:rFonts w:ascii="Arial" w:hAnsi="Arial" w:eastAsia="宋体" w:cs="Arial"/>
                  <w:color w:val="000000"/>
                  <w:kern w:val="0"/>
                  <w:sz w:val="20"/>
                  <w:szCs w:val="20"/>
                </w:rPr>
                <w:t>DECIMAL</w:t>
              </w:r>
            </w:ins>
          </w:p>
        </w:tc>
        <w:tc>
          <w:tcPr>
            <w:tcW w:w="721" w:type="dxa"/>
            <w:tcBorders>
              <w:top w:val="single" w:color="000000" w:sz="6" w:space="0"/>
            </w:tcBorders>
            <w:vAlign w:val="center"/>
          </w:tcPr>
          <w:p>
            <w:pPr>
              <w:jc w:val="center"/>
              <w:rPr>
                <w:ins w:id="1079" w:author="火云邪神1418612843 [2]" w:date="2020-07-14T15:12:01Z"/>
                <w:rFonts w:hint="eastAsia" w:ascii="新宋体" w:hAnsi="新宋体" w:eastAsia="新宋体"/>
                <w:sz w:val="21"/>
                <w:szCs w:val="21"/>
              </w:rPr>
            </w:pPr>
            <w:ins w:id="1080" w:author="火云邪神1418612843 [2]" w:date="2020-07-14T15:12:38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081" w:author="火云邪神1418612843 [2]" w:date="2020-07-14T15:12:01Z"/>
                <w:rFonts w:ascii="Arial" w:hAnsi="Arial" w:eastAsia="宋体" w:cs="Arial"/>
                <w:color w:val="000000"/>
                <w:kern w:val="0"/>
                <w:sz w:val="20"/>
                <w:szCs w:val="20"/>
              </w:rPr>
            </w:pPr>
            <w:ins w:id="1082" w:author="火云邪神1418612843 [2]" w:date="2020-07-14T15:12:01Z">
              <w:r>
                <w:rPr>
                  <w:rFonts w:ascii="Arial" w:hAnsi="Arial" w:eastAsia="宋体" w:cs="Arial"/>
                  <w:color w:val="000000"/>
                  <w:kern w:val="0"/>
                  <w:sz w:val="20"/>
                  <w:szCs w:val="20"/>
                </w:rPr>
                <w:t>17</w:t>
              </w:r>
            </w:ins>
          </w:p>
        </w:tc>
        <w:tc>
          <w:tcPr>
            <w:tcW w:w="1073" w:type="dxa"/>
            <w:tcBorders>
              <w:top w:val="single" w:color="000000" w:sz="6" w:space="0"/>
            </w:tcBorders>
            <w:vAlign w:val="bottom"/>
          </w:tcPr>
          <w:p>
            <w:pPr>
              <w:widowControl/>
              <w:jc w:val="left"/>
              <w:textAlignment w:val="bottom"/>
              <w:rPr>
                <w:ins w:id="1083" w:author="火云邪神1418612843 [2]" w:date="2020-07-14T15:12: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084" w:author="火云邪神1418612843 [2]" w:date="2020-07-14T15:12:01Z"/>
                <w:rFonts w:ascii="Arial" w:hAnsi="Arial" w:eastAsia="宋体" w:cs="Arial"/>
                <w:color w:val="000000"/>
                <w:kern w:val="0"/>
                <w:sz w:val="20"/>
                <w:szCs w:val="20"/>
              </w:rPr>
            </w:pPr>
            <w:ins w:id="1085" w:author="火云邪神1418612843 [2]" w:date="2020-07-14T15:12:01Z">
              <w:r>
                <w:rPr>
                  <w:rFonts w:ascii="Arial" w:hAnsi="Arial" w:eastAsia="宋体" w:cs="Arial"/>
                  <w:color w:val="000000"/>
                  <w:kern w:val="0"/>
                  <w:sz w:val="20"/>
                  <w:szCs w:val="20"/>
                </w:rPr>
                <w:t>Amt2</w:t>
              </w:r>
            </w:ins>
          </w:p>
        </w:tc>
        <w:tc>
          <w:tcPr>
            <w:tcW w:w="1298" w:type="dxa"/>
            <w:tcBorders>
              <w:top w:val="single" w:color="000000" w:sz="6" w:space="0"/>
            </w:tcBorders>
            <w:vAlign w:val="center"/>
          </w:tcPr>
          <w:p>
            <w:pPr>
              <w:pStyle w:val="2"/>
              <w:ind w:left="0" w:leftChars="0" w:firstLine="0" w:firstLineChars="0"/>
              <w:rPr>
                <w:ins w:id="1086" w:author="火云邪神1418612843 [2]" w:date="2020-07-14T15:12:01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087" w:author="火云邪神1418612843 [2]" w:date="2020-07-14T15:12:01Z"/>
        </w:trPr>
        <w:tc>
          <w:tcPr>
            <w:tcW w:w="1920" w:type="dxa"/>
            <w:tcBorders>
              <w:top w:val="single" w:color="000000" w:sz="6" w:space="0"/>
            </w:tcBorders>
            <w:vAlign w:val="bottom"/>
          </w:tcPr>
          <w:p>
            <w:pPr>
              <w:widowControl/>
              <w:jc w:val="left"/>
              <w:textAlignment w:val="bottom"/>
              <w:rPr>
                <w:ins w:id="1088" w:author="火云邪神1418612843 [2]" w:date="2020-07-14T15:12:01Z"/>
                <w:rFonts w:ascii="Arial" w:hAnsi="Arial" w:eastAsia="宋体" w:cs="Arial"/>
                <w:color w:val="000000"/>
                <w:kern w:val="0"/>
                <w:sz w:val="20"/>
                <w:szCs w:val="20"/>
              </w:rPr>
            </w:pPr>
            <w:ins w:id="1089" w:author="火云邪神1418612843 [2]" w:date="2020-07-14T15:12:01Z">
              <w:r>
                <w:rPr>
                  <w:rFonts w:ascii="Arial" w:hAnsi="Arial" w:eastAsia="宋体" w:cs="Arial"/>
                  <w:color w:val="000000"/>
                  <w:kern w:val="0"/>
                  <w:sz w:val="20"/>
                  <w:szCs w:val="20"/>
                </w:rPr>
                <w:t>币种号</w:t>
              </w:r>
            </w:ins>
          </w:p>
        </w:tc>
        <w:tc>
          <w:tcPr>
            <w:tcW w:w="898" w:type="dxa"/>
            <w:tcBorders>
              <w:top w:val="single" w:color="000000" w:sz="6" w:space="0"/>
            </w:tcBorders>
            <w:vAlign w:val="bottom"/>
          </w:tcPr>
          <w:p>
            <w:pPr>
              <w:widowControl/>
              <w:jc w:val="left"/>
              <w:textAlignment w:val="bottom"/>
              <w:rPr>
                <w:ins w:id="1090" w:author="火云邪神1418612843 [2]" w:date="2020-07-14T15:12:01Z"/>
                <w:rFonts w:hint="eastAsia" w:ascii="Arial" w:hAnsi="Arial" w:cs="Arial"/>
                <w:color w:val="000000"/>
                <w:kern w:val="0"/>
                <w:sz w:val="20"/>
                <w:szCs w:val="20"/>
                <w:lang w:val="en-US" w:eastAsia="zh-CN"/>
              </w:rPr>
            </w:pPr>
            <w:ins w:id="1091" w:author="火云邪神1418612843 [2]" w:date="2020-07-14T15:12: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092" w:author="火云邪神1418612843 [2]" w:date="2020-07-14T15:12:01Z"/>
                <w:rFonts w:hint="eastAsia" w:ascii="新宋体" w:hAnsi="新宋体" w:eastAsia="新宋体"/>
                <w:sz w:val="21"/>
                <w:szCs w:val="21"/>
              </w:rPr>
            </w:pPr>
            <w:ins w:id="1093" w:author="火云邪神1418612843 [2]" w:date="2020-07-14T15:12:40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094" w:author="火云邪神1418612843 [2]" w:date="2020-07-14T15:12:01Z"/>
                <w:rFonts w:ascii="Arial" w:hAnsi="Arial" w:eastAsia="宋体" w:cs="Arial"/>
                <w:color w:val="000000"/>
                <w:kern w:val="0"/>
                <w:sz w:val="20"/>
                <w:szCs w:val="20"/>
              </w:rPr>
            </w:pPr>
            <w:ins w:id="1095" w:author="火云邪神1418612843 [2]" w:date="2020-07-14T15:12:01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1096" w:author="火云邪神1418612843 [2]" w:date="2020-07-14T15:12: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097" w:author="火云邪神1418612843 [2]" w:date="2020-07-14T15:12:01Z"/>
                <w:rFonts w:ascii="Arial" w:hAnsi="Arial" w:eastAsia="宋体" w:cs="Arial"/>
                <w:color w:val="000000"/>
                <w:kern w:val="0"/>
                <w:sz w:val="20"/>
                <w:szCs w:val="20"/>
              </w:rPr>
            </w:pPr>
            <w:ins w:id="1098" w:author="火云邪神1418612843 [2]" w:date="2020-07-14T15:12:01Z">
              <w:r>
                <w:rPr>
                  <w:rFonts w:ascii="Arial" w:hAnsi="Arial" w:eastAsia="宋体" w:cs="Arial"/>
                  <w:color w:val="000000"/>
                  <w:kern w:val="0"/>
                  <w:sz w:val="20"/>
                  <w:szCs w:val="20"/>
                </w:rPr>
                <w:t>Ccy2</w:t>
              </w:r>
            </w:ins>
          </w:p>
        </w:tc>
        <w:tc>
          <w:tcPr>
            <w:tcW w:w="1298" w:type="dxa"/>
            <w:tcBorders>
              <w:top w:val="single" w:color="000000" w:sz="6" w:space="0"/>
            </w:tcBorders>
            <w:vAlign w:val="center"/>
          </w:tcPr>
          <w:p>
            <w:pPr>
              <w:pStyle w:val="2"/>
              <w:ind w:left="0" w:leftChars="0" w:firstLine="0" w:firstLineChars="0"/>
              <w:rPr>
                <w:ins w:id="1099" w:author="火云邪神1418612843 [2]" w:date="2020-07-14T15:12:01Z"/>
                <w:rFonts w:hint="eastAsia" w:ascii="新宋体" w:hAnsi="新宋体" w:eastAsia="新宋体"/>
                <w:sz w:val="21"/>
                <w:szCs w:val="21"/>
                <w:lang w:val="en-US" w:eastAsia="zh-CN"/>
              </w:rPr>
            </w:pPr>
            <w:ins w:id="1100" w:author="火云邪神1418612843 [2]" w:date="2020-07-14T15:12:01Z">
              <w:r>
                <w:rPr>
                  <w:rFonts w:hint="eastAsia" w:ascii="新宋体" w:hAnsi="新宋体" w:eastAsia="新宋体"/>
                  <w:sz w:val="21"/>
                  <w:szCs w:val="21"/>
                  <w:lang w:val="en-US" w:eastAsia="zh-CN"/>
                </w:rPr>
                <w:t>01， 人民币</w:t>
              </w:r>
            </w:ins>
          </w:p>
          <w:p>
            <w:pPr>
              <w:pStyle w:val="2"/>
              <w:ind w:left="0" w:leftChars="0" w:firstLine="0" w:firstLineChars="0"/>
              <w:rPr>
                <w:ins w:id="1101" w:author="火云邪神1418612843 [2]" w:date="2020-07-14T15:12:01Z"/>
                <w:rFonts w:hint="eastAsia" w:ascii="新宋体" w:hAnsi="新宋体" w:eastAsia="新宋体"/>
                <w:sz w:val="21"/>
                <w:szCs w:val="21"/>
                <w:lang w:val="en-US" w:eastAsia="zh-CN"/>
              </w:rPr>
            </w:pPr>
            <w:ins w:id="1102" w:author="火云邪神1418612843 [2]" w:date="2020-07-14T15:12:01Z">
              <w:r>
                <w:rPr>
                  <w:rFonts w:hint="eastAsia" w:ascii="新宋体" w:hAnsi="新宋体" w:eastAsia="新宋体"/>
                  <w:sz w:val="21"/>
                  <w:szCs w:val="21"/>
                  <w:lang w:val="en-US" w:eastAsia="zh-CN"/>
                </w:rPr>
                <w:t>13，港币</w:t>
              </w:r>
            </w:ins>
          </w:p>
          <w:p>
            <w:pPr>
              <w:pStyle w:val="2"/>
              <w:ind w:left="0" w:leftChars="0" w:firstLine="0" w:firstLineChars="0"/>
              <w:rPr>
                <w:ins w:id="1103" w:author="火云邪神1418612843 [2]" w:date="2020-07-14T15:12:01Z"/>
                <w:rFonts w:hint="eastAsia" w:ascii="新宋体" w:hAnsi="新宋体" w:eastAsia="新宋体"/>
                <w:sz w:val="21"/>
                <w:szCs w:val="21"/>
                <w:lang w:val="en-US" w:eastAsia="zh-CN"/>
              </w:rPr>
            </w:pPr>
            <w:ins w:id="1104" w:author="火云邪神1418612843 [2]" w:date="2020-07-14T15:12:01Z">
              <w:r>
                <w:rPr>
                  <w:rFonts w:hint="eastAsia" w:ascii="新宋体" w:hAnsi="新宋体" w:eastAsia="新宋体"/>
                  <w:sz w:val="21"/>
                  <w:szCs w:val="21"/>
                  <w:lang w:val="en-US" w:eastAsia="zh-CN"/>
                </w:rPr>
                <w:t>14，美元</w:t>
              </w:r>
            </w:ins>
          </w:p>
          <w:p>
            <w:pPr>
              <w:pStyle w:val="2"/>
              <w:ind w:left="0" w:leftChars="0" w:firstLine="0" w:firstLineChars="0"/>
              <w:rPr>
                <w:ins w:id="1105" w:author="火云邪神1418612843 [2]" w:date="2020-07-14T15:12:01Z"/>
                <w:rFonts w:hint="eastAsia" w:ascii="新宋体" w:hAnsi="新宋体" w:eastAsia="新宋体"/>
                <w:sz w:val="21"/>
                <w:szCs w:val="21"/>
                <w:lang w:val="en-US" w:eastAsia="zh-CN"/>
              </w:rPr>
            </w:pPr>
            <w:ins w:id="1106" w:author="火云邪神1418612843 [2]" w:date="2020-07-14T15:12:01Z">
              <w:r>
                <w:rPr>
                  <w:rFonts w:hint="eastAsia" w:ascii="新宋体" w:hAnsi="新宋体" w:eastAsia="新宋体"/>
                  <w:sz w:val="21"/>
                  <w:szCs w:val="21"/>
                  <w:lang w:val="en-US" w:eastAsia="zh-CN"/>
                </w:rPr>
                <w:t>27，日元</w:t>
              </w:r>
            </w:ins>
          </w:p>
          <w:p>
            <w:pPr>
              <w:pStyle w:val="2"/>
              <w:ind w:left="0" w:leftChars="0" w:firstLine="0" w:firstLineChars="0"/>
              <w:rPr>
                <w:ins w:id="1107" w:author="火云邪神1418612843 [2]" w:date="2020-07-14T15:12:01Z"/>
                <w:rFonts w:hint="eastAsia" w:ascii="新宋体" w:hAnsi="新宋体" w:eastAsia="新宋体"/>
                <w:sz w:val="21"/>
                <w:szCs w:val="21"/>
                <w:lang w:val="en-US" w:eastAsia="zh-CN"/>
              </w:rPr>
            </w:pPr>
            <w:ins w:id="1108" w:author="火云邪神1418612843 [2]" w:date="2020-07-14T15:12:01Z">
              <w:r>
                <w:rPr>
                  <w:rFonts w:hint="eastAsia" w:ascii="新宋体" w:hAnsi="新宋体" w:eastAsia="新宋体"/>
                  <w:sz w:val="21"/>
                  <w:szCs w:val="21"/>
                  <w:lang w:val="en-US" w:eastAsia="zh-CN"/>
                </w:rPr>
                <w:t>38，欧元</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109" w:author="火云邪神1418612843 [2]" w:date="2020-07-14T15:12:01Z"/>
        </w:trPr>
        <w:tc>
          <w:tcPr>
            <w:tcW w:w="1920" w:type="dxa"/>
            <w:tcBorders>
              <w:top w:val="single" w:color="000000" w:sz="6" w:space="0"/>
            </w:tcBorders>
            <w:vAlign w:val="bottom"/>
          </w:tcPr>
          <w:p>
            <w:pPr>
              <w:widowControl/>
              <w:jc w:val="left"/>
              <w:textAlignment w:val="bottom"/>
              <w:rPr>
                <w:ins w:id="1110" w:author="火云邪神1418612843 [2]" w:date="2020-07-14T15:12:01Z"/>
                <w:rFonts w:ascii="Arial" w:hAnsi="Arial" w:eastAsia="宋体" w:cs="Arial"/>
                <w:color w:val="000000"/>
                <w:kern w:val="0"/>
                <w:sz w:val="20"/>
                <w:szCs w:val="20"/>
              </w:rPr>
            </w:pPr>
            <w:ins w:id="1111" w:author="火云邪神1418612843 [2]" w:date="2020-07-14T15:12:01Z">
              <w:r>
                <w:rPr>
                  <w:rFonts w:ascii="Arial" w:hAnsi="Arial" w:eastAsia="宋体" w:cs="Arial"/>
                  <w:color w:val="000000"/>
                  <w:kern w:val="0"/>
                  <w:sz w:val="20"/>
                  <w:szCs w:val="20"/>
                </w:rPr>
                <w:t>收付现标志</w:t>
              </w:r>
            </w:ins>
          </w:p>
        </w:tc>
        <w:tc>
          <w:tcPr>
            <w:tcW w:w="898" w:type="dxa"/>
            <w:tcBorders>
              <w:top w:val="single" w:color="000000" w:sz="6" w:space="0"/>
            </w:tcBorders>
            <w:vAlign w:val="bottom"/>
          </w:tcPr>
          <w:p>
            <w:pPr>
              <w:widowControl/>
              <w:jc w:val="left"/>
              <w:textAlignment w:val="bottom"/>
              <w:rPr>
                <w:ins w:id="1112" w:author="火云邪神1418612843 [2]" w:date="2020-07-14T15:12:01Z"/>
                <w:rFonts w:hint="eastAsia" w:ascii="Arial" w:hAnsi="Arial" w:cs="Arial"/>
                <w:color w:val="000000"/>
                <w:kern w:val="0"/>
                <w:sz w:val="20"/>
                <w:szCs w:val="20"/>
                <w:lang w:val="en-US" w:eastAsia="zh-CN"/>
              </w:rPr>
            </w:pPr>
            <w:ins w:id="1113" w:author="火云邪神1418612843 [2]" w:date="2020-07-14T15:12: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114" w:author="火云邪神1418612843 [2]" w:date="2020-07-14T15:12:01Z"/>
                <w:rFonts w:hint="eastAsia" w:ascii="新宋体" w:hAnsi="新宋体" w:eastAsia="新宋体"/>
                <w:sz w:val="21"/>
                <w:szCs w:val="21"/>
              </w:rPr>
            </w:pPr>
            <w:ins w:id="1115" w:author="火云邪神1418612843 [2]" w:date="2020-07-14T15:12:41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116" w:author="火云邪神1418612843 [2]" w:date="2020-07-14T15:12:01Z"/>
                <w:rFonts w:ascii="Arial" w:hAnsi="Arial" w:eastAsia="宋体" w:cs="Arial"/>
                <w:color w:val="000000"/>
                <w:kern w:val="0"/>
                <w:sz w:val="20"/>
                <w:szCs w:val="20"/>
              </w:rPr>
            </w:pPr>
            <w:ins w:id="1117" w:author="火云邪神1418612843 [2]" w:date="2020-07-14T15:12:01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1118" w:author="火云邪神1418612843 [2]" w:date="2020-07-14T15:12:01Z"/>
                <w:rFonts w:hint="eastAsia" w:ascii="Arial" w:hAnsi="Arial" w:eastAsia="宋体" w:cs="Arial"/>
                <w:color w:val="000000"/>
                <w:kern w:val="0"/>
                <w:sz w:val="20"/>
                <w:szCs w:val="20"/>
                <w:lang w:val="en-US" w:eastAsia="zh-CN"/>
              </w:rPr>
            </w:pPr>
            <w:ins w:id="1119" w:author="火云邪神1418612843 [2]" w:date="2020-07-14T15:12:01Z">
              <w:r>
                <w:rPr>
                  <w:rFonts w:hint="eastAsia" w:ascii="Arial" w:hAnsi="Arial" w:cs="Arial"/>
                  <w:color w:val="000000"/>
                  <w:kern w:val="0"/>
                  <w:sz w:val="20"/>
                  <w:szCs w:val="20"/>
                  <w:lang w:val="en-US" w:eastAsia="zh-CN"/>
                </w:rPr>
                <w:t>2</w:t>
              </w:r>
            </w:ins>
          </w:p>
        </w:tc>
        <w:tc>
          <w:tcPr>
            <w:tcW w:w="1829" w:type="dxa"/>
            <w:tcBorders>
              <w:top w:val="single" w:color="000000" w:sz="6" w:space="0"/>
            </w:tcBorders>
            <w:vAlign w:val="bottom"/>
          </w:tcPr>
          <w:p>
            <w:pPr>
              <w:widowControl/>
              <w:jc w:val="left"/>
              <w:textAlignment w:val="bottom"/>
              <w:rPr>
                <w:ins w:id="1120" w:author="火云邪神1418612843 [2]" w:date="2020-07-14T15:12:01Z"/>
                <w:rFonts w:hint="eastAsia" w:ascii="Arial" w:hAnsi="Arial" w:eastAsia="宋体" w:cs="Arial"/>
                <w:color w:val="000000"/>
                <w:kern w:val="0"/>
                <w:sz w:val="20"/>
                <w:szCs w:val="20"/>
                <w:lang w:val="en-US" w:eastAsia="zh-CN"/>
              </w:rPr>
            </w:pPr>
            <w:ins w:id="1121" w:author="火云邪神1418612843 [2]" w:date="2020-07-14T15:12:01Z">
              <w:r>
                <w:rPr>
                  <w:rFonts w:ascii="Arial" w:hAnsi="Arial" w:eastAsia="宋体" w:cs="Arial"/>
                  <w:color w:val="000000"/>
                  <w:kern w:val="0"/>
                  <w:sz w:val="20"/>
                  <w:szCs w:val="20"/>
                </w:rPr>
                <w:t>CashFlag1</w:t>
              </w:r>
            </w:ins>
            <w:ins w:id="1122" w:author="火云邪神1418612843 [2]" w:date="2020-07-14T15:12:01Z">
              <w:r>
                <w:rPr>
                  <w:rFonts w:hint="eastAsia" w:ascii="Arial" w:hAnsi="Arial" w:cs="Arial"/>
                  <w:color w:val="000000"/>
                  <w:kern w:val="0"/>
                  <w:sz w:val="20"/>
                  <w:szCs w:val="20"/>
                  <w:lang w:val="en-US" w:eastAsia="zh-CN"/>
                </w:rPr>
                <w:t>(都是转账)</w:t>
              </w:r>
            </w:ins>
          </w:p>
        </w:tc>
        <w:tc>
          <w:tcPr>
            <w:tcW w:w="1298" w:type="dxa"/>
            <w:tcBorders>
              <w:top w:val="single" w:color="000000" w:sz="6" w:space="0"/>
            </w:tcBorders>
            <w:vAlign w:val="center"/>
          </w:tcPr>
          <w:p>
            <w:pPr>
              <w:pStyle w:val="2"/>
              <w:ind w:left="0" w:leftChars="0" w:firstLine="0" w:firstLineChars="0"/>
              <w:rPr>
                <w:ins w:id="1123" w:author="火云邪神1418612843 [2]" w:date="2020-07-14T15:12:01Z"/>
                <w:rFonts w:hint="eastAsia" w:ascii="新宋体" w:hAnsi="新宋体" w:eastAsia="新宋体"/>
                <w:sz w:val="21"/>
                <w:szCs w:val="21"/>
                <w:lang w:val="en-US" w:eastAsia="zh-CN"/>
              </w:rPr>
            </w:pPr>
            <w:ins w:id="1124" w:author="火云邪神1418612843 [2]" w:date="2020-07-14T15:12:01Z">
              <w:r>
                <w:rPr>
                  <w:rFonts w:hint="eastAsia" w:ascii="新宋体" w:hAnsi="新宋体" w:eastAsia="新宋体"/>
                  <w:sz w:val="21"/>
                  <w:szCs w:val="21"/>
                  <w:lang w:val="en-US" w:eastAsia="zh-CN"/>
                </w:rPr>
                <w:t>1现金</w:t>
              </w:r>
            </w:ins>
          </w:p>
          <w:p>
            <w:pPr>
              <w:pStyle w:val="2"/>
              <w:ind w:left="0" w:leftChars="0" w:firstLine="0" w:firstLineChars="0"/>
              <w:rPr>
                <w:ins w:id="1125" w:author="火云邪神1418612843 [2]" w:date="2020-07-14T15:12:01Z"/>
                <w:rFonts w:hint="eastAsia" w:ascii="新宋体" w:hAnsi="新宋体" w:eastAsia="新宋体"/>
                <w:sz w:val="21"/>
                <w:szCs w:val="21"/>
                <w:lang w:val="en-US" w:eastAsia="zh-CN"/>
              </w:rPr>
            </w:pPr>
            <w:ins w:id="1126" w:author="火云邪神1418612843 [2]" w:date="2020-07-14T15:12:01Z">
              <w:r>
                <w:rPr>
                  <w:rFonts w:hint="eastAsia" w:ascii="新宋体" w:hAnsi="新宋体" w:eastAsia="新宋体"/>
                  <w:sz w:val="21"/>
                  <w:szCs w:val="21"/>
                  <w:lang w:val="en-US" w:eastAsia="zh-CN"/>
                </w:rPr>
                <w:t>2转帐</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127" w:author="火云邪神1418612843 [2]" w:date="2020-07-14T15:12:01Z"/>
        </w:trPr>
        <w:tc>
          <w:tcPr>
            <w:tcW w:w="1920" w:type="dxa"/>
            <w:tcBorders>
              <w:top w:val="single" w:color="000000" w:sz="6" w:space="0"/>
            </w:tcBorders>
            <w:vAlign w:val="bottom"/>
          </w:tcPr>
          <w:p>
            <w:pPr>
              <w:widowControl/>
              <w:jc w:val="left"/>
              <w:textAlignment w:val="bottom"/>
              <w:rPr>
                <w:ins w:id="1128" w:author="火云邪神1418612843 [2]" w:date="2020-07-14T15:12:01Z"/>
                <w:rFonts w:ascii="Arial" w:hAnsi="Arial" w:eastAsia="宋体" w:cs="Arial"/>
                <w:color w:val="000000"/>
                <w:kern w:val="0"/>
                <w:sz w:val="20"/>
                <w:szCs w:val="20"/>
              </w:rPr>
            </w:pPr>
            <w:ins w:id="1129" w:author="火云邪神1418612843 [2]" w:date="2020-07-14T15:12:01Z">
              <w:r>
                <w:rPr>
                  <w:rFonts w:ascii="Arial" w:hAnsi="Arial" w:eastAsia="宋体" w:cs="Arial"/>
                  <w:color w:val="000000"/>
                  <w:kern w:val="0"/>
                  <w:sz w:val="20"/>
                  <w:szCs w:val="20"/>
                </w:rPr>
                <w:t>起始日期</w:t>
              </w:r>
            </w:ins>
          </w:p>
        </w:tc>
        <w:tc>
          <w:tcPr>
            <w:tcW w:w="898" w:type="dxa"/>
            <w:tcBorders>
              <w:top w:val="single" w:color="000000" w:sz="6" w:space="0"/>
            </w:tcBorders>
            <w:vAlign w:val="bottom"/>
          </w:tcPr>
          <w:p>
            <w:pPr>
              <w:widowControl/>
              <w:jc w:val="left"/>
              <w:textAlignment w:val="bottom"/>
              <w:rPr>
                <w:ins w:id="1130" w:author="火云邪神1418612843 [2]" w:date="2020-07-14T15:12:01Z"/>
                <w:rFonts w:hint="eastAsia" w:ascii="Arial" w:hAnsi="Arial" w:cs="Arial"/>
                <w:color w:val="000000"/>
                <w:kern w:val="0"/>
                <w:sz w:val="20"/>
                <w:szCs w:val="20"/>
                <w:lang w:val="en-US" w:eastAsia="zh-CN"/>
              </w:rPr>
            </w:pPr>
            <w:ins w:id="1131" w:author="火云邪神1418612843 [2]" w:date="2020-07-14T15:12:01Z">
              <w:r>
                <w:rPr>
                  <w:rFonts w:ascii="Arial" w:hAnsi="Arial" w:eastAsia="宋体" w:cs="Arial"/>
                  <w:color w:val="000000"/>
                  <w:kern w:val="0"/>
                  <w:sz w:val="20"/>
                  <w:szCs w:val="20"/>
                </w:rPr>
                <w:t>DATE</w:t>
              </w:r>
            </w:ins>
          </w:p>
        </w:tc>
        <w:tc>
          <w:tcPr>
            <w:tcW w:w="721" w:type="dxa"/>
            <w:tcBorders>
              <w:top w:val="single" w:color="000000" w:sz="6" w:space="0"/>
            </w:tcBorders>
            <w:vAlign w:val="center"/>
          </w:tcPr>
          <w:p>
            <w:pPr>
              <w:jc w:val="center"/>
              <w:rPr>
                <w:ins w:id="1132" w:author="火云邪神1418612843 [2]" w:date="2020-07-14T15:12:01Z"/>
                <w:rFonts w:hint="eastAsia" w:ascii="新宋体" w:hAnsi="新宋体" w:eastAsia="新宋体"/>
                <w:sz w:val="21"/>
                <w:szCs w:val="21"/>
              </w:rPr>
            </w:pPr>
            <w:ins w:id="1133" w:author="火云邪神1418612843 [2]" w:date="2020-07-14T15:12:42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134" w:author="火云邪神1418612843 [2]" w:date="2020-07-14T15:12:01Z"/>
                <w:rFonts w:ascii="Arial" w:hAnsi="Arial" w:eastAsia="宋体" w:cs="Arial"/>
                <w:color w:val="000000"/>
                <w:kern w:val="0"/>
                <w:sz w:val="20"/>
                <w:szCs w:val="20"/>
              </w:rPr>
            </w:pPr>
            <w:ins w:id="1135" w:author="火云邪神1418612843 [2]" w:date="2020-07-14T15:12:01Z">
              <w:r>
                <w:rPr>
                  <w:rFonts w:ascii="Arial" w:hAnsi="Arial" w:eastAsia="宋体" w:cs="Arial"/>
                  <w:color w:val="000000"/>
                  <w:kern w:val="0"/>
                  <w:sz w:val="20"/>
                  <w:szCs w:val="20"/>
                </w:rPr>
                <w:t>10</w:t>
              </w:r>
            </w:ins>
          </w:p>
        </w:tc>
        <w:tc>
          <w:tcPr>
            <w:tcW w:w="1073" w:type="dxa"/>
            <w:tcBorders>
              <w:top w:val="single" w:color="000000" w:sz="6" w:space="0"/>
            </w:tcBorders>
            <w:vAlign w:val="bottom"/>
          </w:tcPr>
          <w:p>
            <w:pPr>
              <w:widowControl/>
              <w:jc w:val="left"/>
              <w:textAlignment w:val="bottom"/>
              <w:rPr>
                <w:ins w:id="1136" w:author="火云邪神1418612843 [2]" w:date="2020-07-14T15:12: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137" w:author="火云邪神1418612843 [2]" w:date="2020-07-14T15:12:01Z"/>
                <w:rFonts w:ascii="Arial" w:hAnsi="Arial" w:eastAsia="宋体" w:cs="Arial"/>
                <w:color w:val="000000"/>
                <w:kern w:val="0"/>
                <w:sz w:val="20"/>
                <w:szCs w:val="20"/>
              </w:rPr>
            </w:pPr>
            <w:ins w:id="1138" w:author="火云邪神1418612843 [2]" w:date="2020-07-14T15:12:01Z">
              <w:r>
                <w:rPr>
                  <w:rFonts w:ascii="Arial" w:hAnsi="Arial" w:eastAsia="宋体" w:cs="Arial"/>
                  <w:color w:val="000000"/>
                  <w:kern w:val="0"/>
                  <w:sz w:val="20"/>
                  <w:szCs w:val="20"/>
                </w:rPr>
                <w:t>ValidDate</w:t>
              </w:r>
            </w:ins>
          </w:p>
        </w:tc>
        <w:tc>
          <w:tcPr>
            <w:tcW w:w="1298" w:type="dxa"/>
            <w:tcBorders>
              <w:top w:val="single" w:color="000000" w:sz="6" w:space="0"/>
            </w:tcBorders>
            <w:vAlign w:val="center"/>
          </w:tcPr>
          <w:p>
            <w:pPr>
              <w:pStyle w:val="2"/>
              <w:ind w:left="0" w:leftChars="0" w:firstLine="0" w:firstLineChars="0"/>
              <w:rPr>
                <w:ins w:id="1139" w:author="火云邪神1418612843 [2]" w:date="2020-07-14T15:12:01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140" w:author="火云邪神1418612843 [2]" w:date="2020-07-14T15:12:01Z"/>
        </w:trPr>
        <w:tc>
          <w:tcPr>
            <w:tcW w:w="1920" w:type="dxa"/>
            <w:tcBorders>
              <w:top w:val="single" w:color="000000" w:sz="6" w:space="0"/>
            </w:tcBorders>
            <w:vAlign w:val="bottom"/>
          </w:tcPr>
          <w:p>
            <w:pPr>
              <w:widowControl/>
              <w:jc w:val="left"/>
              <w:textAlignment w:val="bottom"/>
              <w:rPr>
                <w:ins w:id="1141" w:author="火云邪神1418612843 [2]" w:date="2020-07-14T15:12:01Z"/>
                <w:rFonts w:ascii="Arial" w:hAnsi="Arial" w:eastAsia="宋体" w:cs="Arial"/>
                <w:color w:val="000000"/>
                <w:kern w:val="0"/>
                <w:sz w:val="20"/>
                <w:szCs w:val="20"/>
              </w:rPr>
            </w:pPr>
            <w:ins w:id="1142" w:author="火云邪神1418612843 [2]" w:date="2020-07-14T15:12:01Z">
              <w:r>
                <w:rPr>
                  <w:rFonts w:ascii="Arial" w:hAnsi="Arial" w:eastAsia="宋体" w:cs="Arial"/>
                  <w:color w:val="000000"/>
                  <w:kern w:val="0"/>
                  <w:sz w:val="20"/>
                  <w:szCs w:val="20"/>
                </w:rPr>
                <w:t>摘要码</w:t>
              </w:r>
            </w:ins>
          </w:p>
        </w:tc>
        <w:tc>
          <w:tcPr>
            <w:tcW w:w="898" w:type="dxa"/>
            <w:tcBorders>
              <w:top w:val="single" w:color="000000" w:sz="6" w:space="0"/>
            </w:tcBorders>
            <w:vAlign w:val="bottom"/>
          </w:tcPr>
          <w:p>
            <w:pPr>
              <w:widowControl/>
              <w:jc w:val="left"/>
              <w:textAlignment w:val="bottom"/>
              <w:rPr>
                <w:ins w:id="1143" w:author="火云邪神1418612843 [2]" w:date="2020-07-14T15:12:01Z"/>
                <w:rFonts w:hint="eastAsia" w:ascii="Arial" w:hAnsi="Arial" w:cs="Arial"/>
                <w:color w:val="000000"/>
                <w:kern w:val="0"/>
                <w:sz w:val="20"/>
                <w:szCs w:val="20"/>
                <w:lang w:val="en-US" w:eastAsia="zh-CN"/>
              </w:rPr>
            </w:pPr>
            <w:ins w:id="1144" w:author="火云邪神1418612843 [2]" w:date="2020-07-14T15:12: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145" w:author="火云邪神1418612843 [2]" w:date="2020-07-14T15:12:01Z"/>
                <w:rFonts w:hint="eastAsia" w:ascii="新宋体" w:hAnsi="新宋体" w:eastAsia="新宋体"/>
                <w:sz w:val="21"/>
                <w:szCs w:val="21"/>
              </w:rPr>
            </w:pPr>
            <w:ins w:id="1146" w:author="火云邪神1418612843 [2]" w:date="2020-07-14T15:12:44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147" w:author="火云邪神1418612843 [2]" w:date="2020-07-14T15:12:01Z"/>
                <w:rFonts w:ascii="Arial" w:hAnsi="Arial" w:eastAsia="宋体" w:cs="Arial"/>
                <w:color w:val="000000"/>
                <w:kern w:val="0"/>
                <w:sz w:val="20"/>
                <w:szCs w:val="20"/>
              </w:rPr>
            </w:pPr>
            <w:ins w:id="1148" w:author="火云邪神1418612843 [2]" w:date="2020-07-14T15:12:01Z">
              <w:r>
                <w:rPr>
                  <w:rFonts w:ascii="Arial" w:hAnsi="Arial" w:eastAsia="宋体" w:cs="Arial"/>
                  <w:color w:val="000000"/>
                  <w:kern w:val="0"/>
                  <w:sz w:val="20"/>
                  <w:szCs w:val="20"/>
                </w:rPr>
                <w:t>4</w:t>
              </w:r>
            </w:ins>
          </w:p>
        </w:tc>
        <w:tc>
          <w:tcPr>
            <w:tcW w:w="1073" w:type="dxa"/>
            <w:tcBorders>
              <w:top w:val="single" w:color="000000" w:sz="6" w:space="0"/>
            </w:tcBorders>
            <w:vAlign w:val="bottom"/>
          </w:tcPr>
          <w:p>
            <w:pPr>
              <w:widowControl/>
              <w:jc w:val="left"/>
              <w:textAlignment w:val="bottom"/>
              <w:rPr>
                <w:ins w:id="1149" w:author="火云邪神1418612843 [2]" w:date="2020-07-14T15:12: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150" w:author="火云邪神1418612843 [2]" w:date="2020-07-14T15:12:01Z"/>
                <w:rFonts w:ascii="Arial" w:hAnsi="Arial" w:eastAsia="宋体" w:cs="Arial"/>
                <w:color w:val="000000"/>
                <w:kern w:val="0"/>
                <w:sz w:val="20"/>
                <w:szCs w:val="20"/>
              </w:rPr>
            </w:pPr>
            <w:ins w:id="1151" w:author="火云邪神1418612843 [2]" w:date="2020-07-14T15:12:01Z">
              <w:r>
                <w:rPr>
                  <w:rFonts w:ascii="Arial" w:hAnsi="Arial" w:eastAsia="宋体" w:cs="Arial"/>
                  <w:color w:val="000000"/>
                  <w:kern w:val="0"/>
                  <w:sz w:val="20"/>
                  <w:szCs w:val="20"/>
                </w:rPr>
                <w:t>MemoCode</w:t>
              </w:r>
            </w:ins>
          </w:p>
        </w:tc>
        <w:tc>
          <w:tcPr>
            <w:tcW w:w="1298" w:type="dxa"/>
            <w:tcBorders>
              <w:top w:val="single" w:color="000000" w:sz="6" w:space="0"/>
            </w:tcBorders>
            <w:vAlign w:val="center"/>
          </w:tcPr>
          <w:p>
            <w:pPr>
              <w:pStyle w:val="2"/>
              <w:ind w:left="0" w:leftChars="0" w:firstLine="0" w:firstLineChars="0"/>
              <w:rPr>
                <w:ins w:id="1152" w:author="火云邪神1418612843 [2]" w:date="2020-07-14T15:12:01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153" w:author="火云邪神1418612843 [2]" w:date="2020-07-14T15:12:01Z"/>
        </w:trPr>
        <w:tc>
          <w:tcPr>
            <w:tcW w:w="1920" w:type="dxa"/>
            <w:tcBorders>
              <w:top w:val="single" w:color="000000" w:sz="6" w:space="0"/>
              <w:bottom w:val="single" w:color="000000" w:sz="6" w:space="0"/>
            </w:tcBorders>
            <w:vAlign w:val="bottom"/>
          </w:tcPr>
          <w:p>
            <w:pPr>
              <w:widowControl/>
              <w:jc w:val="left"/>
              <w:textAlignment w:val="bottom"/>
              <w:rPr>
                <w:ins w:id="1154" w:author="火云邪神1418612843 [2]" w:date="2020-07-14T15:12:01Z"/>
                <w:rFonts w:hint="eastAsia" w:ascii="Arial" w:hAnsi="Arial" w:cs="Arial"/>
                <w:color w:val="000000"/>
                <w:kern w:val="0"/>
                <w:sz w:val="20"/>
                <w:szCs w:val="20"/>
                <w:lang w:val="en-US" w:eastAsia="zh-CN"/>
              </w:rPr>
            </w:pPr>
            <w:ins w:id="1155" w:author="火云邪神1418612843 [2]" w:date="2020-07-14T15:12:01Z">
              <w:r>
                <w:rPr>
                  <w:rFonts w:ascii="Arial" w:hAnsi="Arial" w:eastAsia="宋体" w:cs="Arial"/>
                  <w:color w:val="000000"/>
                  <w:kern w:val="0"/>
                  <w:sz w:val="20"/>
                  <w:szCs w:val="20"/>
                </w:rPr>
                <w:t>机构码</w:t>
              </w:r>
            </w:ins>
          </w:p>
        </w:tc>
        <w:tc>
          <w:tcPr>
            <w:tcW w:w="898" w:type="dxa"/>
            <w:tcBorders>
              <w:top w:val="single" w:color="000000" w:sz="6" w:space="0"/>
              <w:bottom w:val="single" w:color="000000" w:sz="6" w:space="0"/>
            </w:tcBorders>
            <w:vAlign w:val="bottom"/>
          </w:tcPr>
          <w:p>
            <w:pPr>
              <w:widowControl/>
              <w:jc w:val="left"/>
              <w:textAlignment w:val="bottom"/>
              <w:rPr>
                <w:ins w:id="1156" w:author="火云邪神1418612843 [2]" w:date="2020-07-14T15:12:01Z"/>
                <w:rFonts w:hint="eastAsia" w:ascii="新宋体" w:hAnsi="新宋体" w:eastAsia="新宋体"/>
                <w:sz w:val="21"/>
                <w:szCs w:val="21"/>
              </w:rPr>
            </w:pPr>
            <w:ins w:id="1157" w:author="火云邪神1418612843 [2]" w:date="2020-07-14T15:12:01Z">
              <w:r>
                <w:rPr>
                  <w:rFonts w:ascii="Arial" w:hAnsi="Arial" w:eastAsia="宋体" w:cs="Arial"/>
                  <w:color w:val="000000"/>
                  <w:kern w:val="0"/>
                  <w:sz w:val="20"/>
                  <w:szCs w:val="20"/>
                </w:rPr>
                <w:t>CHAR</w:t>
              </w:r>
            </w:ins>
          </w:p>
        </w:tc>
        <w:tc>
          <w:tcPr>
            <w:tcW w:w="721" w:type="dxa"/>
            <w:tcBorders>
              <w:top w:val="single" w:color="000000" w:sz="6" w:space="0"/>
              <w:bottom w:val="single" w:color="000000" w:sz="6" w:space="0"/>
            </w:tcBorders>
            <w:vAlign w:val="center"/>
          </w:tcPr>
          <w:p>
            <w:pPr>
              <w:jc w:val="center"/>
              <w:rPr>
                <w:ins w:id="1158" w:author="火云邪神1418612843 [2]" w:date="2020-07-14T15:12:01Z"/>
                <w:rFonts w:hint="eastAsia" w:ascii="新宋体" w:hAnsi="新宋体" w:eastAsia="新宋体"/>
                <w:sz w:val="21"/>
                <w:szCs w:val="21"/>
              </w:rPr>
            </w:pPr>
            <w:ins w:id="1159" w:author="火云邪神1418612843 [2]" w:date="2020-07-14T15:12:50Z">
              <w:r>
                <w:rPr>
                  <w:rFonts w:hint="eastAsia" w:ascii="新宋体" w:hAnsi="新宋体" w:eastAsia="新宋体"/>
                  <w:sz w:val="21"/>
                  <w:szCs w:val="21"/>
                </w:rPr>
                <w:t>是</w:t>
              </w:r>
            </w:ins>
          </w:p>
        </w:tc>
        <w:tc>
          <w:tcPr>
            <w:tcW w:w="721" w:type="dxa"/>
            <w:tcBorders>
              <w:top w:val="single" w:color="000000" w:sz="6" w:space="0"/>
              <w:bottom w:val="single" w:color="000000" w:sz="6" w:space="0"/>
            </w:tcBorders>
            <w:vAlign w:val="bottom"/>
          </w:tcPr>
          <w:p>
            <w:pPr>
              <w:widowControl/>
              <w:jc w:val="left"/>
              <w:textAlignment w:val="bottom"/>
              <w:rPr>
                <w:ins w:id="1160" w:author="火云邪神1418612843 [2]" w:date="2020-07-14T15:12:01Z"/>
                <w:rFonts w:ascii="Arial" w:hAnsi="Arial" w:eastAsia="宋体" w:cs="Arial"/>
                <w:color w:val="000000"/>
                <w:kern w:val="0"/>
                <w:sz w:val="20"/>
                <w:szCs w:val="20"/>
              </w:rPr>
            </w:pPr>
            <w:ins w:id="1161" w:author="火云邪神1418612843 [2]" w:date="2020-07-14T15:12:01Z">
              <w:r>
                <w:rPr>
                  <w:rFonts w:ascii="Arial" w:hAnsi="Arial" w:eastAsia="宋体" w:cs="Arial"/>
                  <w:color w:val="000000"/>
                  <w:kern w:val="0"/>
                  <w:sz w:val="20"/>
                  <w:szCs w:val="20"/>
                </w:rPr>
                <w:t>9</w:t>
              </w:r>
            </w:ins>
          </w:p>
        </w:tc>
        <w:tc>
          <w:tcPr>
            <w:tcW w:w="1073" w:type="dxa"/>
            <w:tcBorders>
              <w:top w:val="single" w:color="000000" w:sz="6" w:space="0"/>
              <w:bottom w:val="single" w:color="000000" w:sz="6" w:space="0"/>
            </w:tcBorders>
            <w:vAlign w:val="bottom"/>
          </w:tcPr>
          <w:p>
            <w:pPr>
              <w:widowControl/>
              <w:jc w:val="left"/>
              <w:textAlignment w:val="bottom"/>
              <w:rPr>
                <w:ins w:id="1162" w:author="火云邪神1418612843 [2]" w:date="2020-07-14T15:12:01Z"/>
                <w:rFonts w:ascii="Arial" w:hAnsi="Arial" w:eastAsia="宋体" w:cs="Arial"/>
                <w:color w:val="000000"/>
                <w:kern w:val="0"/>
                <w:sz w:val="20"/>
                <w:szCs w:val="20"/>
              </w:rPr>
            </w:pPr>
            <w:ins w:id="1163" w:author="火云邪神1418612843 [2]" w:date="2020-07-14T15:12:01Z">
              <w:r>
                <w:rPr>
                  <w:rFonts w:ascii="Arial" w:hAnsi="Arial" w:eastAsia="宋体" w:cs="Arial"/>
                  <w:color w:val="000000"/>
                  <w:kern w:val="0"/>
                  <w:sz w:val="20"/>
                  <w:szCs w:val="20"/>
                </w:rPr>
                <w:t>"10001"</w:t>
              </w:r>
            </w:ins>
          </w:p>
        </w:tc>
        <w:tc>
          <w:tcPr>
            <w:tcW w:w="1829" w:type="dxa"/>
            <w:tcBorders>
              <w:top w:val="single" w:color="000000" w:sz="6" w:space="0"/>
              <w:bottom w:val="single" w:color="000000" w:sz="6" w:space="0"/>
            </w:tcBorders>
            <w:vAlign w:val="bottom"/>
          </w:tcPr>
          <w:p>
            <w:pPr>
              <w:widowControl/>
              <w:jc w:val="left"/>
              <w:textAlignment w:val="bottom"/>
              <w:rPr>
                <w:ins w:id="1164" w:author="火云邪神1418612843 [2]" w:date="2020-07-14T15:12:01Z"/>
                <w:rFonts w:ascii="Arial" w:hAnsi="Arial" w:eastAsia="宋体" w:cs="Arial"/>
                <w:color w:val="000000"/>
                <w:kern w:val="0"/>
                <w:sz w:val="20"/>
                <w:szCs w:val="20"/>
              </w:rPr>
            </w:pPr>
            <w:ins w:id="1165" w:author="火云邪神1418612843 [2]" w:date="2020-07-14T15:12:01Z">
              <w:r>
                <w:rPr>
                  <w:rFonts w:ascii="Arial" w:hAnsi="Arial" w:eastAsia="宋体" w:cs="Arial"/>
                  <w:color w:val="000000"/>
                  <w:kern w:val="0"/>
                  <w:sz w:val="20"/>
                  <w:szCs w:val="20"/>
                </w:rPr>
                <w:t>Brc1</w:t>
              </w:r>
            </w:ins>
          </w:p>
        </w:tc>
        <w:tc>
          <w:tcPr>
            <w:tcW w:w="1298" w:type="dxa"/>
            <w:tcBorders>
              <w:top w:val="single" w:color="000000" w:sz="6" w:space="0"/>
              <w:bottom w:val="single" w:color="000000" w:sz="6" w:space="0"/>
            </w:tcBorders>
            <w:vAlign w:val="center"/>
          </w:tcPr>
          <w:p>
            <w:pPr>
              <w:pStyle w:val="2"/>
              <w:ind w:left="0" w:leftChars="0" w:firstLine="0" w:firstLineChars="0"/>
              <w:rPr>
                <w:ins w:id="1166" w:author="火云邪神1418612843 [2]" w:date="2020-07-14T15:12:01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167" w:author="火云邪神1418612843 [2]" w:date="2020-07-14T16:09:52Z"/>
        </w:trPr>
        <w:tc>
          <w:tcPr>
            <w:tcW w:w="1920" w:type="dxa"/>
            <w:tcBorders>
              <w:top w:val="single" w:color="000000" w:sz="6" w:space="0"/>
            </w:tcBorders>
            <w:vAlign w:val="top"/>
          </w:tcPr>
          <w:p>
            <w:pPr>
              <w:rPr>
                <w:ins w:id="1168" w:author="火云邪神1418612843 [2]" w:date="2020-07-14T16:09:52Z"/>
                <w:rFonts w:hint="eastAsia" w:ascii="Arial" w:hAnsi="Arial" w:cs="Arial" w:eastAsiaTheme="minorEastAsia"/>
                <w:color w:val="000000"/>
                <w:kern w:val="0"/>
                <w:sz w:val="20"/>
                <w:szCs w:val="20"/>
                <w:lang w:val="en-US" w:eastAsia="zh-CN"/>
              </w:rPr>
            </w:pPr>
            <w:r>
              <w:rPr>
                <w:rFonts w:hint="eastAsia" w:cs="宋体"/>
                <w:sz w:val="18"/>
                <w:szCs w:val="18"/>
              </w:rPr>
              <w:t>业务类型</w:t>
            </w:r>
            <w:ins w:id="1169" w:author="火云邪神1418612843 [2]" w:date="2020-07-14T17:14:05Z">
              <w:r>
                <w:rPr>
                  <w:rFonts w:hint="eastAsia" w:cs="宋体"/>
                  <w:sz w:val="18"/>
                  <w:szCs w:val="18"/>
                  <w:lang w:val="en-US" w:eastAsia="zh-CN"/>
                </w:rPr>
                <w:t>(</w:t>
              </w:r>
            </w:ins>
            <w:ins w:id="1170" w:author="火云邪神1418612843 [2]" w:date="2020-07-14T17:14:08Z">
              <w:r>
                <w:rPr>
                  <w:rFonts w:hint="eastAsia" w:cs="宋体"/>
                  <w:sz w:val="18"/>
                  <w:szCs w:val="18"/>
                  <w:lang w:val="en-US" w:eastAsia="zh-CN"/>
                </w:rPr>
                <w:t>放到</w:t>
              </w:r>
            </w:ins>
            <w:ins w:id="1171" w:author="火云邪神1418612843 [2]" w:date="2020-07-14T17:14:13Z">
              <w:r>
                <w:rPr>
                  <w:rFonts w:hint="eastAsia" w:cs="宋体"/>
                  <w:sz w:val="18"/>
                  <w:szCs w:val="18"/>
                  <w:lang w:val="en-US" w:eastAsia="zh-CN"/>
                </w:rPr>
                <w:t>摘要</w:t>
              </w:r>
            </w:ins>
            <w:ins w:id="1172" w:author="火云邪神1418612843 [2]" w:date="2020-07-14T17:14:14Z">
              <w:r>
                <w:rPr>
                  <w:rFonts w:hint="eastAsia" w:cs="宋体"/>
                  <w:sz w:val="18"/>
                  <w:szCs w:val="18"/>
                  <w:lang w:val="en-US" w:eastAsia="zh-CN"/>
                </w:rPr>
                <w:t>里面</w:t>
              </w:r>
            </w:ins>
            <w:ins w:id="1173" w:author="火云邪神1418612843 [2]" w:date="2020-07-14T17:14:05Z">
              <w:r>
                <w:rPr>
                  <w:rFonts w:hint="eastAsia" w:cs="宋体"/>
                  <w:sz w:val="18"/>
                  <w:szCs w:val="18"/>
                  <w:lang w:val="en-US" w:eastAsia="zh-CN"/>
                </w:rPr>
                <w:t>)</w:t>
              </w:r>
            </w:ins>
          </w:p>
        </w:tc>
        <w:tc>
          <w:tcPr>
            <w:tcW w:w="898" w:type="dxa"/>
            <w:tcBorders>
              <w:top w:val="single" w:color="000000" w:sz="6" w:space="0"/>
            </w:tcBorders>
            <w:vAlign w:val="top"/>
          </w:tcPr>
          <w:p>
            <w:pPr>
              <w:rPr>
                <w:ins w:id="1174" w:author="火云邪神1418612843 [2]" w:date="2020-07-14T16:09:52Z"/>
                <w:rFonts w:ascii="Arial" w:hAnsi="Arial" w:eastAsia="宋体" w:cs="Arial"/>
                <w:color w:val="000000"/>
                <w:kern w:val="0"/>
                <w:sz w:val="20"/>
                <w:szCs w:val="20"/>
              </w:rPr>
            </w:pPr>
            <w:r>
              <w:rPr>
                <w:rFonts w:ascii="Tahoma" w:hAnsi="Tahoma" w:cs="Tahoma"/>
                <w:sz w:val="18"/>
                <w:szCs w:val="18"/>
              </w:rPr>
              <w:t>ZHZHLX</w:t>
            </w:r>
          </w:p>
        </w:tc>
        <w:tc>
          <w:tcPr>
            <w:tcW w:w="721" w:type="dxa"/>
            <w:tcBorders>
              <w:top w:val="single" w:color="000000" w:sz="6" w:space="0"/>
            </w:tcBorders>
            <w:vAlign w:val="top"/>
          </w:tcPr>
          <w:p>
            <w:pPr>
              <w:ind w:firstLine="210" w:firstLineChars="100"/>
              <w:rPr>
                <w:ins w:id="1175" w:author="火云邪神1418612843 [2]" w:date="2020-07-14T16:09:52Z"/>
                <w:rFonts w:hint="eastAsia" w:ascii="新宋体" w:hAnsi="新宋体" w:eastAsia="新宋体"/>
                <w:sz w:val="21"/>
                <w:szCs w:val="21"/>
              </w:rPr>
            </w:pPr>
            <w:ins w:id="1176" w:author="火云邪神1418612843 [2]" w:date="2020-07-14T16:11:59Z">
              <w:r>
                <w:rPr>
                  <w:rFonts w:hint="eastAsia" w:ascii="新宋体" w:hAnsi="新宋体" w:eastAsia="新宋体"/>
                  <w:sz w:val="21"/>
                  <w:szCs w:val="21"/>
                </w:rPr>
                <w:t>是</w:t>
              </w:r>
            </w:ins>
          </w:p>
        </w:tc>
        <w:tc>
          <w:tcPr>
            <w:tcW w:w="721" w:type="dxa"/>
            <w:tcBorders>
              <w:top w:val="single" w:color="000000" w:sz="6" w:space="0"/>
            </w:tcBorders>
            <w:vAlign w:val="top"/>
          </w:tcPr>
          <w:p>
            <w:pPr>
              <w:widowControl/>
              <w:rPr>
                <w:ins w:id="1177" w:author="火云邪神1418612843 [2]" w:date="2020-07-14T16:09:52Z"/>
                <w:rFonts w:ascii="Arial" w:hAnsi="Arial" w:eastAsia="宋体" w:cs="Arial"/>
                <w:color w:val="000000"/>
                <w:kern w:val="0"/>
                <w:sz w:val="20"/>
                <w:szCs w:val="20"/>
              </w:rPr>
            </w:pPr>
            <w:r>
              <w:rPr>
                <w:rFonts w:hint="eastAsia" w:ascii="Tahoma" w:hAnsi="Tahoma" w:cs="Tahoma"/>
                <w:kern w:val="0"/>
                <w:sz w:val="18"/>
                <w:szCs w:val="18"/>
              </w:rPr>
              <w:t>2</w:t>
            </w:r>
          </w:p>
        </w:tc>
        <w:tc>
          <w:tcPr>
            <w:tcW w:w="1073" w:type="dxa"/>
            <w:tcBorders>
              <w:top w:val="single" w:color="000000" w:sz="6" w:space="0"/>
            </w:tcBorders>
            <w:vAlign w:val="top"/>
          </w:tcPr>
          <w:p>
            <w:pPr>
              <w:widowControl/>
              <w:rPr>
                <w:ins w:id="1178" w:author="火云邪神1418612843 [2]" w:date="2020-07-14T16:09:52Z"/>
                <w:rFonts w:ascii="Arial" w:hAnsi="Arial" w:eastAsia="宋体" w:cs="Arial"/>
                <w:color w:val="000000"/>
                <w:kern w:val="0"/>
                <w:sz w:val="20"/>
                <w:szCs w:val="20"/>
              </w:rPr>
            </w:pPr>
          </w:p>
        </w:tc>
        <w:tc>
          <w:tcPr>
            <w:tcW w:w="1829" w:type="dxa"/>
            <w:tcBorders>
              <w:top w:val="single" w:color="000000" w:sz="6" w:space="0"/>
            </w:tcBorders>
            <w:vAlign w:val="top"/>
          </w:tcPr>
          <w:p>
            <w:pPr>
              <w:rPr>
                <w:ins w:id="1179" w:author="火云邪神1418612843 [2]" w:date="2020-07-14T16:09:52Z"/>
                <w:rFonts w:ascii="Arial" w:hAnsi="Arial" w:eastAsia="宋体" w:cs="Arial"/>
                <w:color w:val="000000"/>
                <w:kern w:val="0"/>
                <w:sz w:val="20"/>
                <w:szCs w:val="20"/>
              </w:rPr>
            </w:pPr>
            <w:r>
              <w:rPr>
                <w:rFonts w:hint="eastAsia" w:cs="宋体"/>
                <w:sz w:val="18"/>
                <w:szCs w:val="18"/>
              </w:rPr>
              <w:t>业务类型</w:t>
            </w:r>
          </w:p>
        </w:tc>
        <w:tc>
          <w:tcPr>
            <w:tcW w:w="1298" w:type="dxa"/>
            <w:tcBorders>
              <w:top w:val="single" w:color="000000" w:sz="6" w:space="0"/>
            </w:tcBorders>
            <w:vAlign w:val="top"/>
          </w:tcPr>
          <w:p>
            <w:pPr>
              <w:widowControl/>
              <w:rPr>
                <w:ins w:id="1180" w:author="火云邪神1418612843 [2]" w:date="2020-07-14T16:12:14Z"/>
                <w:rFonts w:hint="eastAsia"/>
              </w:rPr>
            </w:pPr>
            <w:ins w:id="1181" w:author="火云邪神1418612843 [2]" w:date="2020-07-14T16:12:14Z">
              <w:r>
                <w:rPr>
                  <w:rFonts w:hint="eastAsia"/>
                </w:rPr>
                <w:t>0</w:t>
              </w:r>
            </w:ins>
            <w:ins w:id="1182" w:author="火云邪神1418612843 [2]" w:date="2020-07-14T16:12:14Z">
              <w:r>
                <w:rPr>
                  <w:rFonts w:hint="eastAsia"/>
                  <w:lang w:val="en-US" w:eastAsia="zh-CN"/>
                </w:rPr>
                <w:t>1</w:t>
              </w:r>
            </w:ins>
            <w:ins w:id="1183" w:author="火云邪神1418612843 [2]" w:date="2020-07-14T16:12:32Z">
              <w:r>
                <w:rPr>
                  <w:rFonts w:hint="eastAsia"/>
                  <w:lang w:val="en-US" w:eastAsia="zh-CN"/>
                </w:rPr>
                <w:t>-</w:t>
              </w:r>
            </w:ins>
            <w:ins w:id="1184" w:author="火云邪神1418612843 [2]" w:date="2020-07-14T16:12:14Z">
              <w:r>
                <w:rPr>
                  <w:rFonts w:hint="eastAsia"/>
                </w:rPr>
                <w:t>银承到期</w:t>
              </w:r>
            </w:ins>
            <w:ins w:id="1185" w:author="火云邪神1418612843 [2]" w:date="2020-07-14T16:12:14Z">
              <w:r>
                <w:rPr>
                  <w:rFonts w:hint="eastAsia"/>
                  <w:lang w:val="en-US" w:eastAsia="zh-CN"/>
                </w:rPr>
                <w:t>备款</w:t>
              </w:r>
            </w:ins>
          </w:p>
          <w:p>
            <w:pPr>
              <w:widowControl/>
              <w:rPr>
                <w:ins w:id="1186" w:author="火云邪神1418612843 [2]" w:date="2020-07-14T16:12:14Z"/>
                <w:rFonts w:hint="eastAsia"/>
              </w:rPr>
            </w:pPr>
            <w:ins w:id="1187" w:author="火云邪神1418612843 [2]" w:date="2020-07-14T16:12:14Z">
              <w:r>
                <w:rPr>
                  <w:rFonts w:hint="eastAsia"/>
                </w:rPr>
                <w:t>0</w:t>
              </w:r>
            </w:ins>
            <w:ins w:id="1188" w:author="火云邪神1418612843 [2]" w:date="2020-07-14T16:12:14Z">
              <w:r>
                <w:rPr>
                  <w:rFonts w:hint="eastAsia"/>
                  <w:lang w:val="en-US" w:eastAsia="zh-CN"/>
                </w:rPr>
                <w:t>2</w:t>
              </w:r>
            </w:ins>
            <w:ins w:id="1189" w:author="火云邪神1418612843 [2]" w:date="2020-07-14T16:12:14Z">
              <w:r>
                <w:rPr>
                  <w:rFonts w:hint="eastAsia"/>
                </w:rPr>
                <w:t xml:space="preserve"> </w:t>
              </w:r>
            </w:ins>
            <w:ins w:id="1190" w:author="火云邪神1418612843 [2]" w:date="2020-07-14T16:12:36Z">
              <w:r>
                <w:rPr>
                  <w:rFonts w:hint="eastAsia"/>
                  <w:lang w:val="en-US" w:eastAsia="zh-CN"/>
                </w:rPr>
                <w:t>-</w:t>
              </w:r>
            </w:ins>
            <w:ins w:id="1191" w:author="火云邪神1418612843 [2]" w:date="2020-07-14T16:12:14Z">
              <w:r>
                <w:rPr>
                  <w:rFonts w:hint="eastAsia"/>
                </w:rPr>
                <w:t>银票提示付款签收</w:t>
              </w:r>
            </w:ins>
          </w:p>
          <w:p>
            <w:pPr>
              <w:widowControl/>
              <w:rPr>
                <w:ins w:id="1192" w:author="火云邪神1418612843 [2]" w:date="2020-07-14T16:12:14Z"/>
                <w:rFonts w:hint="eastAsia"/>
                <w:lang w:val="en-US" w:eastAsia="zh-CN"/>
              </w:rPr>
            </w:pPr>
            <w:ins w:id="1193" w:author="火云邪神1418612843 [2]" w:date="2020-07-14T16:12:14Z">
              <w:r>
                <w:rPr>
                  <w:rFonts w:hint="eastAsia"/>
                </w:rPr>
                <w:t>0</w:t>
              </w:r>
            </w:ins>
            <w:ins w:id="1194" w:author="火云邪神1418612843 [2]" w:date="2020-07-14T16:12:43Z">
              <w:r>
                <w:rPr>
                  <w:rFonts w:hint="eastAsia"/>
                  <w:lang w:val="en-US" w:eastAsia="zh-CN"/>
                </w:rPr>
                <w:t>3</w:t>
              </w:r>
            </w:ins>
            <w:ins w:id="1195" w:author="火云邪神1418612843 [2]" w:date="2020-07-14T16:12:45Z">
              <w:r>
                <w:rPr>
                  <w:rFonts w:hint="eastAsia"/>
                  <w:lang w:val="en-US" w:eastAsia="zh-CN"/>
                </w:rPr>
                <w:t>-</w:t>
              </w:r>
            </w:ins>
            <w:ins w:id="1196" w:author="火云邪神1418612843 [2]" w:date="2020-07-14T16:12:14Z">
              <w:r>
                <w:rPr>
                  <w:rFonts w:hint="eastAsia"/>
                  <w:lang w:val="en-US" w:eastAsia="zh-CN"/>
                </w:rPr>
                <w:t>他行解付签收</w:t>
              </w:r>
            </w:ins>
          </w:p>
          <w:p>
            <w:pPr>
              <w:rPr>
                <w:ins w:id="1197" w:author="火云邪神1418612843 [2]" w:date="2020-07-14T16:13:30Z"/>
                <w:rFonts w:hint="eastAsia"/>
                <w:lang w:val="en-US" w:eastAsia="zh-CN"/>
              </w:rPr>
            </w:pPr>
            <w:ins w:id="1198" w:author="火云邪神1418612843 [2]" w:date="2020-07-14T16:12:14Z">
              <w:r>
                <w:rPr>
                  <w:rFonts w:hint="eastAsia"/>
                </w:rPr>
                <w:t>0</w:t>
              </w:r>
            </w:ins>
            <w:ins w:id="1199" w:author="火云邪神1418612843 [2]" w:date="2020-07-14T16:12:14Z">
              <w:r>
                <w:rPr>
                  <w:rFonts w:hint="eastAsia"/>
                  <w:lang w:val="en-US" w:eastAsia="zh-CN"/>
                </w:rPr>
                <w:t>4</w:t>
              </w:r>
            </w:ins>
            <w:ins w:id="1200" w:author="火云邪神1418612843 [2]" w:date="2020-07-14T16:12:48Z">
              <w:r>
                <w:rPr>
                  <w:rFonts w:hint="eastAsia"/>
                  <w:lang w:val="en-US" w:eastAsia="zh-CN"/>
                </w:rPr>
                <w:t>-</w:t>
              </w:r>
            </w:ins>
            <w:ins w:id="1201" w:author="火云邪神1418612843 [2]" w:date="2020-07-14T16:12:14Z">
              <w:r>
                <w:rPr>
                  <w:rFonts w:hint="eastAsia"/>
                  <w:lang w:val="en-US" w:eastAsia="zh-CN"/>
                </w:rPr>
                <w:t>票交所到期解付签收</w:t>
              </w:r>
            </w:ins>
          </w:p>
          <w:p>
            <w:pPr>
              <w:rPr>
                <w:ins w:id="1202" w:author="火云邪神1418612843 [2]" w:date="2020-07-14T16:46:55Z"/>
                <w:rFonts w:hint="eastAsia"/>
                <w:lang w:val="en-US" w:eastAsia="zh-CN"/>
              </w:rPr>
            </w:pPr>
            <w:ins w:id="1203" w:author="火云邪神1418612843 [2]" w:date="2020-07-14T16:13:36Z">
              <w:r>
                <w:rPr>
                  <w:rFonts w:hint="eastAsia"/>
                </w:rPr>
                <w:t>0</w:t>
              </w:r>
            </w:ins>
            <w:ins w:id="1204" w:author="火云邪神1418612843 [2]" w:date="2020-07-14T16:13:40Z">
              <w:r>
                <w:rPr>
                  <w:rFonts w:hint="eastAsia"/>
                  <w:lang w:val="en-US" w:eastAsia="zh-CN"/>
                </w:rPr>
                <w:t>5</w:t>
              </w:r>
            </w:ins>
            <w:ins w:id="1205" w:author="火云邪神1418612843 [2]" w:date="2020-07-14T16:13:36Z">
              <w:r>
                <w:rPr>
                  <w:rFonts w:hint="eastAsia"/>
                  <w:lang w:val="en-US" w:eastAsia="zh-CN"/>
                </w:rPr>
                <w:t>-</w:t>
              </w:r>
            </w:ins>
            <w:ins w:id="1206" w:author="火云邪神1418612843 [2]" w:date="2020-07-14T16:13:45Z">
              <w:r>
                <w:rPr>
                  <w:rFonts w:hint="eastAsia"/>
                  <w:lang w:val="en-US" w:eastAsia="zh-CN"/>
                </w:rPr>
                <w:t>出金</w:t>
              </w:r>
            </w:ins>
            <w:ins w:id="1207" w:author="火云邪神1418612843 [2]" w:date="2020-07-14T16:13:46Z">
              <w:r>
                <w:rPr>
                  <w:rFonts w:hint="eastAsia"/>
                  <w:lang w:val="en-US" w:eastAsia="zh-CN"/>
                </w:rPr>
                <w:t>申请</w:t>
              </w:r>
            </w:ins>
          </w:p>
          <w:p>
            <w:pPr>
              <w:rPr>
                <w:ins w:id="1208" w:author="火云邪神1418612843 [2]" w:date="2020-07-14T16:46:56Z"/>
                <w:rFonts w:hint="eastAsia"/>
                <w:lang w:val="en-US" w:eastAsia="zh-CN"/>
              </w:rPr>
            </w:pPr>
            <w:ins w:id="1209" w:author="火云邪神1418612843 [2]" w:date="2020-07-14T16:46:56Z">
              <w:r>
                <w:rPr>
                  <w:rFonts w:hint="eastAsia"/>
                </w:rPr>
                <w:t>0</w:t>
              </w:r>
            </w:ins>
            <w:ins w:id="1210" w:author="火云邪神1418612843 [2]" w:date="2020-07-14T16:46:56Z">
              <w:r>
                <w:rPr>
                  <w:rFonts w:hint="eastAsia"/>
                  <w:lang w:val="en-US" w:eastAsia="zh-CN"/>
                </w:rPr>
                <w:t>6-票交所服务扣费</w:t>
              </w:r>
            </w:ins>
          </w:p>
          <w:p>
            <w:pPr>
              <w:pStyle w:val="2"/>
              <w:rPr>
                <w:ins w:id="1211" w:author="火云邪神1418612843 [2]" w:date="2020-07-14T16:13:36Z"/>
                <w:rFonts w:hint="eastAsia"/>
                <w:lang w:val="en-US" w:eastAsia="zh-CN"/>
              </w:rPr>
            </w:pPr>
          </w:p>
          <w:p>
            <w:pPr>
              <w:pStyle w:val="2"/>
              <w:ind w:firstLine="0" w:firstLineChars="0"/>
              <w:rPr>
                <w:ins w:id="1212" w:author="火云邪神1418612843 [2]" w:date="2020-07-14T16:09:52Z"/>
                <w:rFonts w:hint="eastAsia"/>
                <w:lang w:val="en-US" w:eastAsia="zh-CN"/>
              </w:rPr>
            </w:pPr>
          </w:p>
        </w:tc>
      </w:tr>
    </w:tbl>
    <w:p/>
    <w:p>
      <w:pPr>
        <w:pStyle w:val="7"/>
        <w:ind w:left="420" w:leftChars="200"/>
        <w:rPr>
          <w:ins w:id="1213" w:author="火云邪神1418612843 [2]" w:date="2020-07-14T15:13:10Z"/>
          <w:rFonts w:hint="eastAsia"/>
        </w:rPr>
      </w:pPr>
      <w:r>
        <w:rPr>
          <w:rFonts w:hint="eastAsia"/>
        </w:rPr>
        <w:t>接口输出</w:t>
      </w:r>
    </w:p>
    <w:tbl>
      <w:tblPr>
        <w:tblStyle w:val="18"/>
        <w:tblW w:w="8460" w:type="dxa"/>
        <w:jc w:val="cente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920"/>
        <w:gridCol w:w="898"/>
        <w:gridCol w:w="721"/>
        <w:gridCol w:w="721"/>
        <w:gridCol w:w="1073"/>
        <w:gridCol w:w="1829"/>
        <w:gridCol w:w="1298"/>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214" w:author="火云邪神1418612843 [2]" w:date="2020-07-14T15:13:18Z"/>
        </w:trPr>
        <w:tc>
          <w:tcPr>
            <w:tcW w:w="1920" w:type="dxa"/>
            <w:tcBorders>
              <w:top w:val="double" w:color="000000" w:sz="6" w:space="0"/>
              <w:bottom w:val="single" w:color="000000" w:sz="6" w:space="0"/>
            </w:tcBorders>
            <w:shd w:val="clear" w:color="auto" w:fill="D9D9D9"/>
            <w:vAlign w:val="center"/>
          </w:tcPr>
          <w:p>
            <w:pPr>
              <w:jc w:val="center"/>
              <w:rPr>
                <w:ins w:id="1215" w:author="火云邪神1418612843 [2]" w:date="2020-07-14T15:13:18Z"/>
              </w:rPr>
            </w:pPr>
            <w:ins w:id="1216" w:author="火云邪神1418612843 [2]" w:date="2020-07-14T15:13:18Z">
              <w:r>
                <w:rPr>
                  <w:rFonts w:hint="eastAsia"/>
                </w:rPr>
                <w:t>字段名</w:t>
              </w:r>
            </w:ins>
          </w:p>
        </w:tc>
        <w:tc>
          <w:tcPr>
            <w:tcW w:w="898" w:type="dxa"/>
            <w:tcBorders>
              <w:top w:val="double" w:color="000000" w:sz="6" w:space="0"/>
              <w:bottom w:val="single" w:color="000000" w:sz="6" w:space="0"/>
            </w:tcBorders>
            <w:shd w:val="clear" w:color="auto" w:fill="D9D9D9"/>
            <w:vAlign w:val="center"/>
          </w:tcPr>
          <w:p>
            <w:pPr>
              <w:jc w:val="center"/>
              <w:rPr>
                <w:ins w:id="1217" w:author="火云邪神1418612843 [2]" w:date="2020-07-14T15:13:18Z"/>
              </w:rPr>
            </w:pPr>
            <w:ins w:id="1218" w:author="火云邪神1418612843 [2]" w:date="2020-07-14T15:13:18Z">
              <w:r>
                <w:rPr>
                  <w:rFonts w:hint="eastAsia"/>
                </w:rPr>
                <w:t>类型</w:t>
              </w:r>
            </w:ins>
          </w:p>
        </w:tc>
        <w:tc>
          <w:tcPr>
            <w:tcW w:w="721" w:type="dxa"/>
            <w:tcBorders>
              <w:top w:val="double" w:color="000000" w:sz="6" w:space="0"/>
              <w:bottom w:val="single" w:color="000000" w:sz="6" w:space="0"/>
            </w:tcBorders>
            <w:shd w:val="clear" w:color="auto" w:fill="D9D9D9"/>
            <w:vAlign w:val="center"/>
          </w:tcPr>
          <w:p>
            <w:pPr>
              <w:jc w:val="center"/>
              <w:rPr>
                <w:ins w:id="1219" w:author="火云邪神1418612843 [2]" w:date="2020-07-14T15:13:18Z"/>
              </w:rPr>
            </w:pPr>
            <w:ins w:id="1220" w:author="火云邪神1418612843 [2]" w:date="2020-07-14T15:13:18Z">
              <w:r>
                <w:rPr>
                  <w:rFonts w:hint="eastAsia"/>
                </w:rPr>
                <w:t>是否必输</w:t>
              </w:r>
            </w:ins>
          </w:p>
        </w:tc>
        <w:tc>
          <w:tcPr>
            <w:tcW w:w="721" w:type="dxa"/>
            <w:tcBorders>
              <w:top w:val="double" w:color="000000" w:sz="6" w:space="0"/>
              <w:bottom w:val="single" w:color="000000" w:sz="6" w:space="0"/>
            </w:tcBorders>
            <w:shd w:val="clear" w:color="auto" w:fill="D9D9D9"/>
            <w:vAlign w:val="center"/>
          </w:tcPr>
          <w:p>
            <w:pPr>
              <w:jc w:val="center"/>
              <w:rPr>
                <w:ins w:id="1221" w:author="火云邪神1418612843 [2]" w:date="2020-07-14T15:13:18Z"/>
              </w:rPr>
            </w:pPr>
            <w:ins w:id="1222" w:author="火云邪神1418612843 [2]" w:date="2020-07-14T15:13:18Z">
              <w:r>
                <w:rPr>
                  <w:rFonts w:hint="eastAsia"/>
                </w:rPr>
                <w:t>长度</w:t>
              </w:r>
            </w:ins>
          </w:p>
        </w:tc>
        <w:tc>
          <w:tcPr>
            <w:tcW w:w="1073" w:type="dxa"/>
            <w:tcBorders>
              <w:top w:val="double" w:color="000000" w:sz="6" w:space="0"/>
              <w:bottom w:val="single" w:color="000000" w:sz="6" w:space="0"/>
            </w:tcBorders>
            <w:shd w:val="clear" w:color="auto" w:fill="D9D9D9"/>
            <w:vAlign w:val="center"/>
          </w:tcPr>
          <w:p>
            <w:pPr>
              <w:jc w:val="center"/>
              <w:rPr>
                <w:ins w:id="1223" w:author="火云邪神1418612843 [2]" w:date="2020-07-14T15:13:18Z"/>
              </w:rPr>
            </w:pPr>
            <w:ins w:id="1224" w:author="火云邪神1418612843 [2]" w:date="2020-07-14T15:13:18Z">
              <w:r>
                <w:rPr>
                  <w:rFonts w:hint="eastAsia"/>
                </w:rPr>
                <w:t>默认值</w:t>
              </w:r>
            </w:ins>
          </w:p>
        </w:tc>
        <w:tc>
          <w:tcPr>
            <w:tcW w:w="1829" w:type="dxa"/>
            <w:tcBorders>
              <w:top w:val="double" w:color="000000" w:sz="6" w:space="0"/>
              <w:bottom w:val="single" w:color="000000" w:sz="6" w:space="0"/>
            </w:tcBorders>
            <w:shd w:val="clear" w:color="auto" w:fill="D9D9D9"/>
            <w:vAlign w:val="center"/>
          </w:tcPr>
          <w:p>
            <w:pPr>
              <w:jc w:val="center"/>
              <w:rPr>
                <w:ins w:id="1225" w:author="火云邪神1418612843 [2]" w:date="2020-07-14T15:13:18Z"/>
              </w:rPr>
            </w:pPr>
            <w:ins w:id="1226" w:author="火云邪神1418612843 [2]" w:date="2020-07-14T15:13:18Z">
              <w:r>
                <w:rPr>
                  <w:rFonts w:hint="eastAsia"/>
                </w:rPr>
                <w:t>输入限制（或数据字典）</w:t>
              </w:r>
            </w:ins>
          </w:p>
        </w:tc>
        <w:tc>
          <w:tcPr>
            <w:tcW w:w="1298" w:type="dxa"/>
            <w:tcBorders>
              <w:top w:val="double" w:color="000000" w:sz="6" w:space="0"/>
              <w:bottom w:val="single" w:color="000000" w:sz="6" w:space="0"/>
            </w:tcBorders>
            <w:shd w:val="clear" w:color="auto" w:fill="D9D9D9"/>
            <w:vAlign w:val="center"/>
          </w:tcPr>
          <w:p>
            <w:pPr>
              <w:jc w:val="center"/>
              <w:rPr>
                <w:ins w:id="1227" w:author="火云邪神1418612843 [2]" w:date="2020-07-14T15:13:18Z"/>
              </w:rPr>
            </w:pPr>
            <w:ins w:id="1228" w:author="火云邪神1418612843 [2]" w:date="2020-07-14T15:13:18Z">
              <w:r>
                <w:rPr>
                  <w:rFonts w:hint="eastAsia"/>
                </w:rPr>
                <w:t>说明</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229" w:author="火云邪神1418612843 [2]" w:date="2020-07-14T15:13:18Z"/>
        </w:trPr>
        <w:tc>
          <w:tcPr>
            <w:tcW w:w="1920" w:type="dxa"/>
            <w:tcBorders>
              <w:top w:val="single" w:color="000000" w:sz="6" w:space="0"/>
            </w:tcBorders>
            <w:vAlign w:val="bottom"/>
          </w:tcPr>
          <w:p>
            <w:pPr>
              <w:widowControl/>
              <w:jc w:val="left"/>
              <w:textAlignment w:val="bottom"/>
              <w:rPr>
                <w:ins w:id="1230" w:author="火云邪神1418612843 [2]" w:date="2020-07-14T15:13:18Z"/>
                <w:rFonts w:hint="eastAsia" w:ascii="新宋体" w:hAnsi="新宋体" w:eastAsia="新宋体"/>
                <w:sz w:val="21"/>
                <w:szCs w:val="21"/>
              </w:rPr>
            </w:pPr>
          </w:p>
        </w:tc>
        <w:tc>
          <w:tcPr>
            <w:tcW w:w="898" w:type="dxa"/>
            <w:tcBorders>
              <w:top w:val="single" w:color="000000" w:sz="6" w:space="0"/>
            </w:tcBorders>
            <w:vAlign w:val="bottom"/>
          </w:tcPr>
          <w:p>
            <w:pPr>
              <w:widowControl/>
              <w:jc w:val="left"/>
              <w:textAlignment w:val="bottom"/>
              <w:rPr>
                <w:ins w:id="1231" w:author="火云邪神1418612843 [2]" w:date="2020-07-14T15:13:18Z"/>
                <w:rFonts w:hint="eastAsia" w:ascii="新宋体" w:hAnsi="新宋体" w:eastAsia="新宋体"/>
                <w:sz w:val="21"/>
                <w:szCs w:val="21"/>
                <w:lang w:eastAsia="zh-CN"/>
              </w:rPr>
            </w:pPr>
          </w:p>
        </w:tc>
        <w:tc>
          <w:tcPr>
            <w:tcW w:w="721" w:type="dxa"/>
            <w:tcBorders>
              <w:top w:val="single" w:color="000000" w:sz="6" w:space="0"/>
            </w:tcBorders>
            <w:vAlign w:val="center"/>
          </w:tcPr>
          <w:p>
            <w:pPr>
              <w:jc w:val="center"/>
              <w:rPr>
                <w:ins w:id="1232" w:author="火云邪神1418612843 [2]" w:date="2020-07-14T15:13:18Z"/>
                <w:rFonts w:hint="eastAsia" w:ascii="新宋体" w:hAnsi="新宋体" w:eastAsia="新宋体"/>
                <w:sz w:val="21"/>
                <w:szCs w:val="21"/>
              </w:rPr>
            </w:pPr>
          </w:p>
        </w:tc>
        <w:tc>
          <w:tcPr>
            <w:tcW w:w="721" w:type="dxa"/>
            <w:tcBorders>
              <w:top w:val="single" w:color="000000" w:sz="6" w:space="0"/>
            </w:tcBorders>
            <w:vAlign w:val="bottom"/>
          </w:tcPr>
          <w:p>
            <w:pPr>
              <w:widowControl/>
              <w:jc w:val="left"/>
              <w:textAlignment w:val="bottom"/>
              <w:rPr>
                <w:ins w:id="1233" w:author="火云邪神1418612843 [2]" w:date="2020-07-14T15:13:18Z"/>
                <w:rFonts w:hint="eastAsia" w:ascii="新宋体" w:hAnsi="新宋体" w:eastAsia="新宋体"/>
                <w:sz w:val="21"/>
                <w:szCs w:val="21"/>
                <w:lang w:val="en-US" w:eastAsia="zh-CN"/>
              </w:rPr>
            </w:pPr>
          </w:p>
        </w:tc>
        <w:tc>
          <w:tcPr>
            <w:tcW w:w="1073" w:type="dxa"/>
            <w:tcBorders>
              <w:top w:val="single" w:color="000000" w:sz="6" w:space="0"/>
            </w:tcBorders>
            <w:vAlign w:val="bottom"/>
          </w:tcPr>
          <w:p>
            <w:pPr>
              <w:widowControl/>
              <w:jc w:val="left"/>
              <w:textAlignment w:val="bottom"/>
              <w:rPr>
                <w:ins w:id="1234" w:author="火云邪神1418612843 [2]" w:date="2020-07-14T15:13:18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1235" w:author="火云邪神1418612843 [2]" w:date="2020-07-14T15:13:18Z"/>
                <w:rFonts w:hint="eastAsia" w:ascii="Arial" w:hAnsi="Arial" w:eastAsia="宋体" w:cs="Arial"/>
                <w:color w:val="000000"/>
                <w:kern w:val="0"/>
                <w:sz w:val="20"/>
                <w:szCs w:val="20"/>
              </w:rPr>
            </w:pPr>
          </w:p>
        </w:tc>
        <w:tc>
          <w:tcPr>
            <w:tcW w:w="1298" w:type="dxa"/>
            <w:tcBorders>
              <w:top w:val="single" w:color="000000" w:sz="6" w:space="0"/>
            </w:tcBorders>
            <w:vAlign w:val="center"/>
          </w:tcPr>
          <w:p>
            <w:pPr>
              <w:jc w:val="center"/>
              <w:rPr>
                <w:ins w:id="1236" w:author="火云邪神1418612843 [2]" w:date="2020-07-14T15:13:18Z"/>
                <w:rFonts w:ascii="新宋体" w:hAnsi="新宋体" w:eastAsia="新宋体"/>
                <w:sz w:val="21"/>
                <w:szCs w:val="21"/>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237" w:author="火云邪神1418612843 [2]" w:date="2020-07-14T15:13:18Z"/>
        </w:trPr>
        <w:tc>
          <w:tcPr>
            <w:tcW w:w="1920" w:type="dxa"/>
            <w:tcBorders>
              <w:top w:val="single" w:color="000000" w:sz="6" w:space="0"/>
            </w:tcBorders>
            <w:vAlign w:val="bottom"/>
          </w:tcPr>
          <w:p>
            <w:pPr>
              <w:widowControl/>
              <w:jc w:val="left"/>
              <w:textAlignment w:val="bottom"/>
              <w:rPr>
                <w:ins w:id="1238" w:author="火云邪神1418612843 [2]" w:date="2020-07-14T15:13:18Z"/>
                <w:rFonts w:ascii="新宋体" w:hAnsi="新宋体" w:eastAsia="新宋体"/>
                <w:sz w:val="21"/>
                <w:szCs w:val="21"/>
              </w:rPr>
            </w:pPr>
          </w:p>
        </w:tc>
        <w:tc>
          <w:tcPr>
            <w:tcW w:w="898" w:type="dxa"/>
            <w:tcBorders>
              <w:top w:val="single" w:color="000000" w:sz="6" w:space="0"/>
            </w:tcBorders>
            <w:vAlign w:val="bottom"/>
          </w:tcPr>
          <w:p>
            <w:pPr>
              <w:widowControl/>
              <w:jc w:val="left"/>
              <w:textAlignment w:val="bottom"/>
              <w:rPr>
                <w:ins w:id="1239" w:author="火云邪神1418612843 [2]" w:date="2020-07-14T15:13:18Z"/>
                <w:rFonts w:ascii="新宋体" w:hAnsi="新宋体" w:eastAsia="新宋体"/>
                <w:sz w:val="21"/>
                <w:szCs w:val="21"/>
              </w:rPr>
            </w:pPr>
          </w:p>
        </w:tc>
        <w:tc>
          <w:tcPr>
            <w:tcW w:w="721" w:type="dxa"/>
            <w:tcBorders>
              <w:top w:val="single" w:color="000000" w:sz="6" w:space="0"/>
            </w:tcBorders>
            <w:vAlign w:val="center"/>
          </w:tcPr>
          <w:p>
            <w:pPr>
              <w:jc w:val="center"/>
              <w:rPr>
                <w:ins w:id="1240" w:author="火云邪神1418612843 [2]" w:date="2020-07-14T15:13:18Z"/>
                <w:rFonts w:ascii="新宋体" w:hAnsi="新宋体" w:eastAsia="新宋体"/>
                <w:sz w:val="21"/>
                <w:szCs w:val="21"/>
              </w:rPr>
            </w:pPr>
          </w:p>
        </w:tc>
        <w:tc>
          <w:tcPr>
            <w:tcW w:w="721" w:type="dxa"/>
            <w:tcBorders>
              <w:top w:val="single" w:color="000000" w:sz="6" w:space="0"/>
            </w:tcBorders>
            <w:vAlign w:val="bottom"/>
          </w:tcPr>
          <w:p>
            <w:pPr>
              <w:widowControl/>
              <w:jc w:val="left"/>
              <w:textAlignment w:val="bottom"/>
              <w:rPr>
                <w:ins w:id="1241" w:author="火云邪神1418612843 [2]" w:date="2020-07-14T15:13:18Z"/>
                <w:rFonts w:hint="eastAsia" w:ascii="新宋体" w:hAnsi="新宋体" w:eastAsia="新宋体"/>
                <w:sz w:val="21"/>
                <w:szCs w:val="21"/>
                <w:lang w:val="en-US" w:eastAsia="zh-CN"/>
              </w:rPr>
            </w:pPr>
          </w:p>
        </w:tc>
        <w:tc>
          <w:tcPr>
            <w:tcW w:w="1073" w:type="dxa"/>
            <w:tcBorders>
              <w:top w:val="single" w:color="000000" w:sz="6" w:space="0"/>
            </w:tcBorders>
            <w:vAlign w:val="bottom"/>
          </w:tcPr>
          <w:p>
            <w:pPr>
              <w:widowControl/>
              <w:jc w:val="left"/>
              <w:textAlignment w:val="bottom"/>
              <w:rPr>
                <w:ins w:id="1242" w:author="火云邪神1418612843 [2]" w:date="2020-07-14T15:13:18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1243" w:author="火云邪神1418612843 [2]" w:date="2020-07-14T15:13:18Z"/>
                <w:rFonts w:ascii="Arial" w:hAnsi="Arial" w:eastAsia="宋体" w:cs="Arial"/>
                <w:color w:val="000000"/>
                <w:kern w:val="0"/>
                <w:sz w:val="20"/>
                <w:szCs w:val="20"/>
              </w:rPr>
            </w:pPr>
          </w:p>
        </w:tc>
        <w:tc>
          <w:tcPr>
            <w:tcW w:w="1298" w:type="dxa"/>
            <w:tcBorders>
              <w:top w:val="single" w:color="000000" w:sz="6" w:space="0"/>
            </w:tcBorders>
            <w:vAlign w:val="center"/>
          </w:tcPr>
          <w:p>
            <w:pPr>
              <w:jc w:val="center"/>
              <w:rPr>
                <w:ins w:id="1244" w:author="火云邪神1418612843 [2]" w:date="2020-07-14T15:13:18Z"/>
                <w:rFonts w:ascii="新宋体" w:hAnsi="新宋体" w:eastAsia="新宋体"/>
                <w:sz w:val="21"/>
                <w:szCs w:val="21"/>
              </w:rPr>
            </w:pPr>
          </w:p>
        </w:tc>
      </w:tr>
    </w:tbl>
    <w:p>
      <w:pPr>
        <w:rPr>
          <w:ins w:id="1245" w:author="火云邪神1418612843 [2]" w:date="2020-07-14T15:12:09Z"/>
          <w:rFonts w:hint="eastAsia"/>
        </w:rPr>
      </w:pPr>
    </w:p>
    <w:p>
      <w:pPr>
        <w:pStyle w:val="5"/>
      </w:pPr>
      <w:ins w:id="1246" w:author="火云邪神1418612843 [2]" w:date="2020-07-10T13:42:42Z">
        <w:r>
          <w:rPr>
            <w:rFonts w:hint="eastAsia"/>
            <w:lang w:val="en-US" w:eastAsia="zh-CN"/>
          </w:rPr>
          <w:t>1</w:t>
        </w:r>
      </w:ins>
      <w:ins w:id="1247" w:author="火云邪神1418612843 [2]" w:date="2020-07-16T17:25:42Z">
        <w:r>
          <w:rPr>
            <w:rFonts w:hint="eastAsia"/>
            <w:lang w:val="en-US" w:eastAsia="zh-CN"/>
          </w:rPr>
          <w:t>5</w:t>
        </w:r>
      </w:ins>
      <w:ins w:id="1248" w:author="火云邪神1418612843 [2]" w:date="2020-07-10T13:42:44Z">
        <w:r>
          <w:rPr>
            <w:rFonts w:hint="eastAsia"/>
            <w:lang w:val="en-US" w:eastAsia="zh-CN"/>
          </w:rPr>
          <w:t>.</w:t>
        </w:r>
      </w:ins>
      <w:r>
        <w:rPr>
          <w:rFonts w:hint="eastAsia"/>
        </w:rPr>
        <w:t>银票提示付款签收记账指令（</w:t>
      </w:r>
      <w:ins w:id="1249" w:author="火云邪神1418612843 [2]" w:date="2020-07-15T10:56:35Z">
        <w:r>
          <w:rPr>
            <w:rFonts w:hint="eastAsia" w:asciiTheme="majorHAnsi" w:hAnsiTheme="majorHAnsi" w:eastAsiaTheme="majorEastAsia"/>
            <w:sz w:val="32"/>
            <w:szCs w:val="32"/>
          </w:rPr>
          <w:t>CBS</w:t>
        </w:r>
      </w:ins>
      <w:r>
        <w:rPr>
          <w:rFonts w:hint="eastAsia"/>
        </w:rPr>
        <w:t>31）</w:t>
      </w:r>
      <w:ins w:id="1250" w:author="火云邪神1418612843 [2]" w:date="2020-07-10T13:13:21Z">
        <w:r>
          <w:rPr>
            <w:rFonts w:hint="eastAsia"/>
            <w:lang w:val="en-US" w:eastAsia="zh-CN"/>
          </w:rPr>
          <w:t>(</w:t>
        </w:r>
      </w:ins>
      <w:ins w:id="1251" w:author="火云邪神1418612843 [2]" w:date="2020-07-10T13:13:25Z">
        <w:r>
          <w:rPr>
            <w:rFonts w:hint="eastAsia"/>
            <w:lang w:val="en-US" w:eastAsia="zh-CN"/>
          </w:rPr>
          <w:t>线下</w:t>
        </w:r>
      </w:ins>
      <w:ins w:id="1252" w:author="火云邪神1418612843 [2]" w:date="2020-07-10T13:13:26Z">
        <w:r>
          <w:rPr>
            <w:rFonts w:hint="eastAsia"/>
            <w:lang w:val="en-US" w:eastAsia="zh-CN"/>
          </w:rPr>
          <w:t>解付</w:t>
        </w:r>
      </w:ins>
      <w:ins w:id="1253" w:author="火云邪神1418612843 [2]" w:date="2020-07-10T13:13:27Z">
        <w:r>
          <w:rPr>
            <w:rFonts w:hint="eastAsia"/>
            <w:lang w:val="en-US" w:eastAsia="zh-CN"/>
          </w:rPr>
          <w:t>签收</w:t>
        </w:r>
      </w:ins>
      <w:ins w:id="1254" w:author="火云邪神1418612843 [2]" w:date="2020-07-10T13:13:21Z">
        <w:r>
          <w:rPr>
            <w:rFonts w:hint="eastAsia"/>
            <w:lang w:val="en-US" w:eastAsia="zh-CN"/>
          </w:rPr>
          <w:t>)</w:t>
        </w:r>
      </w:ins>
    </w:p>
    <w:p>
      <w:pPr>
        <w:rPr>
          <w:sz w:val="28"/>
          <w:szCs w:val="28"/>
        </w:rPr>
      </w:pPr>
      <w:r>
        <w:rPr>
          <w:rFonts w:hint="eastAsia"/>
          <w:sz w:val="28"/>
          <w:szCs w:val="28"/>
        </w:rPr>
        <w:t>(我行解付签收线下清算的票据，根据提示付款人开户行行号是不是华电，决定解付签收成功以后如何是华电的话调用</w:t>
      </w:r>
      <w:ins w:id="1255" w:author="火云邪神1418612843 [2]" w:date="2020-07-19T19:23:58Z">
        <w:r>
          <w:rPr>
            <w:rFonts w:hint="eastAsia"/>
            <w:sz w:val="28"/>
            <w:szCs w:val="28"/>
            <w:lang w:eastAsia="zh-CN"/>
          </w:rPr>
          <w:t>CIS</w:t>
        </w:r>
      </w:ins>
      <w:r>
        <w:rPr>
          <w:rFonts w:hint="eastAsia"/>
          <w:sz w:val="28"/>
          <w:szCs w:val="28"/>
        </w:rPr>
        <w:t>31接口向信贷发送记账指令，如果不是华电的话调用</w:t>
      </w:r>
      <w:ins w:id="1256" w:author="火云邪神1418612843 [2]" w:date="2020-07-19T19:23:58Z">
        <w:r>
          <w:rPr>
            <w:rFonts w:hint="eastAsia"/>
            <w:sz w:val="28"/>
            <w:szCs w:val="28"/>
            <w:lang w:eastAsia="zh-CN"/>
          </w:rPr>
          <w:t>CIS</w:t>
        </w:r>
      </w:ins>
      <w:r>
        <w:rPr>
          <w:rFonts w:hint="eastAsia"/>
          <w:sz w:val="28"/>
          <w:szCs w:val="28"/>
        </w:rPr>
        <w:t>32接口生成代办)</w:t>
      </w:r>
    </w:p>
    <w:p>
      <w:pPr>
        <w:pStyle w:val="7"/>
        <w:ind w:left="420" w:leftChars="200"/>
        <w:rPr>
          <w:ins w:id="1257" w:author="火云邪神1418612843 [2]" w:date="2020-07-14T15:35:30Z"/>
        </w:rPr>
      </w:pPr>
      <w:r>
        <w:t>接口输入</w:t>
      </w:r>
      <w:ins w:id="1258" w:author="火云邪神1418612843 [2]" w:date="2020-07-15T10:43:00Z">
        <w:r>
          <w:rPr>
            <w:rFonts w:hint="eastAsia"/>
          </w:rPr>
          <w:t>520012</w:t>
        </w:r>
      </w:ins>
    </w:p>
    <w:tbl>
      <w:tblPr>
        <w:tblStyle w:val="18"/>
        <w:tblW w:w="8460" w:type="dxa"/>
        <w:jc w:val="cente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920"/>
        <w:gridCol w:w="898"/>
        <w:gridCol w:w="721"/>
        <w:gridCol w:w="721"/>
        <w:gridCol w:w="1073"/>
        <w:gridCol w:w="1829"/>
        <w:gridCol w:w="1298"/>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42" w:hRule="atLeast"/>
          <w:jc w:val="center"/>
          <w:ins w:id="1259" w:author="火云邪神1418612843 [2]" w:date="2020-07-14T15:35:30Z"/>
        </w:trPr>
        <w:tc>
          <w:tcPr>
            <w:tcW w:w="1920" w:type="dxa"/>
            <w:tcBorders>
              <w:top w:val="double" w:color="000000" w:sz="6" w:space="0"/>
              <w:bottom w:val="single" w:color="000000" w:sz="6" w:space="0"/>
            </w:tcBorders>
            <w:shd w:val="clear" w:color="auto" w:fill="D9D9D9"/>
            <w:vAlign w:val="center"/>
          </w:tcPr>
          <w:p>
            <w:pPr>
              <w:jc w:val="center"/>
              <w:rPr>
                <w:ins w:id="1260" w:author="火云邪神1418612843 [2]" w:date="2020-07-14T15:35:30Z"/>
              </w:rPr>
            </w:pPr>
            <w:ins w:id="1261" w:author="火云邪神1418612843 [2]" w:date="2020-07-14T15:35:30Z">
              <w:r>
                <w:rPr>
                  <w:rFonts w:hint="eastAsia"/>
                </w:rPr>
                <w:t>字段名</w:t>
              </w:r>
            </w:ins>
          </w:p>
        </w:tc>
        <w:tc>
          <w:tcPr>
            <w:tcW w:w="898" w:type="dxa"/>
            <w:tcBorders>
              <w:top w:val="double" w:color="000000" w:sz="6" w:space="0"/>
              <w:bottom w:val="single" w:color="000000" w:sz="6" w:space="0"/>
            </w:tcBorders>
            <w:shd w:val="clear" w:color="auto" w:fill="D9D9D9"/>
            <w:vAlign w:val="center"/>
          </w:tcPr>
          <w:p>
            <w:pPr>
              <w:jc w:val="center"/>
              <w:rPr>
                <w:ins w:id="1262" w:author="火云邪神1418612843 [2]" w:date="2020-07-14T15:35:30Z"/>
              </w:rPr>
            </w:pPr>
            <w:ins w:id="1263" w:author="火云邪神1418612843 [2]" w:date="2020-07-14T15:35:30Z">
              <w:r>
                <w:rPr>
                  <w:rFonts w:hint="eastAsia"/>
                </w:rPr>
                <w:t>类型</w:t>
              </w:r>
            </w:ins>
          </w:p>
        </w:tc>
        <w:tc>
          <w:tcPr>
            <w:tcW w:w="721" w:type="dxa"/>
            <w:tcBorders>
              <w:top w:val="double" w:color="000000" w:sz="6" w:space="0"/>
              <w:bottom w:val="single" w:color="000000" w:sz="6" w:space="0"/>
            </w:tcBorders>
            <w:shd w:val="clear" w:color="auto" w:fill="D9D9D9"/>
            <w:vAlign w:val="center"/>
          </w:tcPr>
          <w:p>
            <w:pPr>
              <w:jc w:val="center"/>
              <w:rPr>
                <w:ins w:id="1264" w:author="火云邪神1418612843 [2]" w:date="2020-07-14T15:35:30Z"/>
              </w:rPr>
            </w:pPr>
            <w:ins w:id="1265" w:author="火云邪神1418612843 [2]" w:date="2020-07-14T15:35:30Z">
              <w:r>
                <w:rPr>
                  <w:rFonts w:hint="eastAsia"/>
                </w:rPr>
                <w:t>是否必输</w:t>
              </w:r>
            </w:ins>
          </w:p>
        </w:tc>
        <w:tc>
          <w:tcPr>
            <w:tcW w:w="721" w:type="dxa"/>
            <w:tcBorders>
              <w:top w:val="double" w:color="000000" w:sz="6" w:space="0"/>
              <w:bottom w:val="single" w:color="000000" w:sz="6" w:space="0"/>
            </w:tcBorders>
            <w:shd w:val="clear" w:color="auto" w:fill="D9D9D9"/>
            <w:vAlign w:val="center"/>
          </w:tcPr>
          <w:p>
            <w:pPr>
              <w:jc w:val="center"/>
              <w:rPr>
                <w:ins w:id="1266" w:author="火云邪神1418612843 [2]" w:date="2020-07-14T15:35:30Z"/>
              </w:rPr>
            </w:pPr>
            <w:ins w:id="1267" w:author="火云邪神1418612843 [2]" w:date="2020-07-14T15:35:30Z">
              <w:r>
                <w:rPr>
                  <w:rFonts w:hint="eastAsia"/>
                </w:rPr>
                <w:t>长度</w:t>
              </w:r>
            </w:ins>
          </w:p>
        </w:tc>
        <w:tc>
          <w:tcPr>
            <w:tcW w:w="1073" w:type="dxa"/>
            <w:tcBorders>
              <w:top w:val="double" w:color="000000" w:sz="6" w:space="0"/>
              <w:bottom w:val="single" w:color="000000" w:sz="6" w:space="0"/>
            </w:tcBorders>
            <w:shd w:val="clear" w:color="auto" w:fill="D9D9D9"/>
            <w:vAlign w:val="center"/>
          </w:tcPr>
          <w:p>
            <w:pPr>
              <w:jc w:val="center"/>
              <w:rPr>
                <w:ins w:id="1268" w:author="火云邪神1418612843 [2]" w:date="2020-07-14T15:35:30Z"/>
              </w:rPr>
            </w:pPr>
            <w:ins w:id="1269" w:author="火云邪神1418612843 [2]" w:date="2020-07-14T15:35:30Z">
              <w:r>
                <w:rPr>
                  <w:rFonts w:hint="eastAsia"/>
                </w:rPr>
                <w:t>默认值</w:t>
              </w:r>
            </w:ins>
          </w:p>
        </w:tc>
        <w:tc>
          <w:tcPr>
            <w:tcW w:w="1829" w:type="dxa"/>
            <w:tcBorders>
              <w:top w:val="double" w:color="000000" w:sz="6" w:space="0"/>
              <w:bottom w:val="single" w:color="000000" w:sz="6" w:space="0"/>
            </w:tcBorders>
            <w:shd w:val="clear" w:color="auto" w:fill="D9D9D9"/>
            <w:vAlign w:val="center"/>
          </w:tcPr>
          <w:p>
            <w:pPr>
              <w:jc w:val="center"/>
              <w:rPr>
                <w:ins w:id="1270" w:author="火云邪神1418612843 [2]" w:date="2020-07-14T15:35:30Z"/>
              </w:rPr>
            </w:pPr>
            <w:ins w:id="1271" w:author="火云邪神1418612843 [2]" w:date="2020-07-14T15:35:30Z">
              <w:r>
                <w:rPr>
                  <w:rFonts w:hint="eastAsia"/>
                </w:rPr>
                <w:t>输入限制（或数据字典）</w:t>
              </w:r>
            </w:ins>
          </w:p>
        </w:tc>
        <w:tc>
          <w:tcPr>
            <w:tcW w:w="1298" w:type="dxa"/>
            <w:tcBorders>
              <w:top w:val="double" w:color="000000" w:sz="6" w:space="0"/>
              <w:bottom w:val="single" w:color="000000" w:sz="6" w:space="0"/>
            </w:tcBorders>
            <w:shd w:val="clear" w:color="auto" w:fill="D9D9D9"/>
            <w:vAlign w:val="center"/>
          </w:tcPr>
          <w:p>
            <w:pPr>
              <w:jc w:val="center"/>
              <w:rPr>
                <w:ins w:id="1272" w:author="火云邪神1418612843 [2]" w:date="2020-07-14T15:35:30Z"/>
              </w:rPr>
            </w:pPr>
            <w:ins w:id="1273" w:author="火云邪神1418612843 [2]" w:date="2020-07-14T15:35:30Z">
              <w:r>
                <w:rPr>
                  <w:rFonts w:hint="eastAsia"/>
                </w:rPr>
                <w:t>说明</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274" w:author="火云邪神1418612843 [2]" w:date="2020-07-14T15:35:30Z"/>
        </w:trPr>
        <w:tc>
          <w:tcPr>
            <w:tcW w:w="1920" w:type="dxa"/>
            <w:tcBorders>
              <w:top w:val="single" w:color="000000" w:sz="6" w:space="0"/>
            </w:tcBorders>
            <w:vAlign w:val="bottom"/>
          </w:tcPr>
          <w:p>
            <w:pPr>
              <w:widowControl/>
              <w:jc w:val="left"/>
              <w:textAlignment w:val="bottom"/>
              <w:rPr>
                <w:ins w:id="1275" w:author="火云邪神1418612843 [2]" w:date="2020-07-14T15:35:30Z"/>
                <w:rFonts w:hint="eastAsia" w:ascii="新宋体" w:hAnsi="新宋体" w:eastAsia="新宋体"/>
                <w:sz w:val="21"/>
                <w:szCs w:val="21"/>
              </w:rPr>
            </w:pPr>
            <w:ins w:id="1276" w:author="火云邪神1418612843 [2]" w:date="2020-07-14T15:35:30Z">
              <w:r>
                <w:rPr>
                  <w:rFonts w:ascii="Arial" w:hAnsi="Arial" w:eastAsia="宋体" w:cs="Arial"/>
                  <w:color w:val="000000"/>
                  <w:kern w:val="0"/>
                  <w:sz w:val="20"/>
                  <w:szCs w:val="20"/>
                </w:rPr>
                <w:t>借贷标志</w:t>
              </w:r>
            </w:ins>
          </w:p>
        </w:tc>
        <w:tc>
          <w:tcPr>
            <w:tcW w:w="898" w:type="dxa"/>
            <w:tcBorders>
              <w:top w:val="single" w:color="000000" w:sz="6" w:space="0"/>
            </w:tcBorders>
            <w:vAlign w:val="bottom"/>
          </w:tcPr>
          <w:p>
            <w:pPr>
              <w:widowControl/>
              <w:jc w:val="left"/>
              <w:textAlignment w:val="bottom"/>
              <w:rPr>
                <w:ins w:id="1277" w:author="火云邪神1418612843 [2]" w:date="2020-07-14T15:35:30Z"/>
                <w:rFonts w:hint="eastAsia" w:ascii="新宋体" w:hAnsi="新宋体" w:eastAsia="新宋体"/>
                <w:sz w:val="21"/>
                <w:szCs w:val="21"/>
                <w:lang w:eastAsia="zh-CN"/>
              </w:rPr>
            </w:pPr>
            <w:ins w:id="1278" w:author="火云邪神1418612843 [2]" w:date="2020-07-14T15:35:30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279" w:author="火云邪神1418612843 [2]" w:date="2020-07-14T15:35:30Z"/>
                <w:rFonts w:hint="eastAsia" w:ascii="新宋体" w:hAnsi="新宋体" w:eastAsia="新宋体"/>
                <w:sz w:val="21"/>
                <w:szCs w:val="21"/>
                <w:lang w:val="en-US" w:eastAsia="zh-CN"/>
              </w:rPr>
            </w:pPr>
            <w:ins w:id="1280" w:author="火云邪神1418612843 [2]" w:date="2020-07-14T15:35:30Z">
              <w:r>
                <w:rPr>
                  <w:rFonts w:hint="eastAsia" w:ascii="新宋体" w:hAnsi="新宋体" w:eastAsia="新宋体"/>
                  <w:sz w:val="21"/>
                  <w:szCs w:val="21"/>
                  <w:lang w:val="en-US" w:eastAsia="zh-CN"/>
                </w:rPr>
                <w:t>是</w:t>
              </w:r>
            </w:ins>
          </w:p>
        </w:tc>
        <w:tc>
          <w:tcPr>
            <w:tcW w:w="721" w:type="dxa"/>
            <w:tcBorders>
              <w:top w:val="single" w:color="000000" w:sz="6" w:space="0"/>
            </w:tcBorders>
            <w:vAlign w:val="bottom"/>
          </w:tcPr>
          <w:p>
            <w:pPr>
              <w:widowControl/>
              <w:jc w:val="left"/>
              <w:textAlignment w:val="bottom"/>
              <w:rPr>
                <w:ins w:id="1281" w:author="火云邪神1418612843 [2]" w:date="2020-07-14T15:35:30Z"/>
                <w:rFonts w:hint="eastAsia" w:ascii="新宋体" w:hAnsi="新宋体" w:eastAsia="新宋体"/>
                <w:sz w:val="21"/>
                <w:szCs w:val="21"/>
                <w:lang w:val="en-US" w:eastAsia="zh-CN"/>
              </w:rPr>
            </w:pPr>
            <w:ins w:id="1282" w:author="火云邪神1418612843 [2]" w:date="2020-07-14T15:35:30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1283" w:author="火云邪神1418612843 [2]" w:date="2020-07-14T15:35:30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1284" w:author="火云邪神1418612843 [2]" w:date="2020-07-14T15:35:30Z"/>
                <w:rFonts w:hint="eastAsia" w:ascii="Arial" w:hAnsi="Arial" w:eastAsia="宋体" w:cs="Arial"/>
                <w:color w:val="000000"/>
                <w:kern w:val="0"/>
                <w:sz w:val="20"/>
                <w:szCs w:val="20"/>
              </w:rPr>
            </w:pPr>
            <w:ins w:id="1285" w:author="火云邪神1418612843 [2]" w:date="2020-07-14T15:35:30Z">
              <w:r>
                <w:rPr>
                  <w:rFonts w:ascii="Arial" w:hAnsi="Arial" w:eastAsia="宋体" w:cs="Arial"/>
                  <w:color w:val="000000"/>
                  <w:kern w:val="0"/>
                  <w:sz w:val="20"/>
                  <w:szCs w:val="20"/>
                </w:rPr>
                <w:t>Flag1</w:t>
              </w:r>
            </w:ins>
          </w:p>
        </w:tc>
        <w:tc>
          <w:tcPr>
            <w:tcW w:w="1298" w:type="dxa"/>
            <w:tcBorders>
              <w:top w:val="single" w:color="000000" w:sz="6" w:space="0"/>
            </w:tcBorders>
            <w:vAlign w:val="center"/>
          </w:tcPr>
          <w:p>
            <w:pPr>
              <w:jc w:val="center"/>
              <w:rPr>
                <w:ins w:id="1286" w:author="火云邪神1418612843 [2]" w:date="2020-07-14T15:35:30Z"/>
                <w:rFonts w:hint="eastAsia" w:ascii="新宋体" w:hAnsi="新宋体" w:eastAsia="新宋体"/>
                <w:sz w:val="21"/>
                <w:szCs w:val="21"/>
                <w:lang w:val="en-US" w:eastAsia="zh-CN"/>
              </w:rPr>
            </w:pPr>
            <w:ins w:id="1287" w:author="火云邪神1418612843 [2]" w:date="2020-07-14T15:35:30Z">
              <w:r>
                <w:rPr>
                  <w:rFonts w:hint="eastAsia" w:ascii="新宋体" w:hAnsi="新宋体" w:eastAsia="新宋体"/>
                  <w:sz w:val="21"/>
                  <w:szCs w:val="21"/>
                  <w:lang w:val="en-US" w:eastAsia="zh-CN"/>
                </w:rPr>
                <w:t>D-借C-贷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598" w:hRule="atLeast"/>
          <w:jc w:val="center"/>
          <w:ins w:id="1288" w:author="火云邪神1418612843 [2]" w:date="2020-07-14T15:35:30Z"/>
        </w:trPr>
        <w:tc>
          <w:tcPr>
            <w:tcW w:w="1920" w:type="dxa"/>
            <w:tcBorders>
              <w:top w:val="single" w:color="000000" w:sz="6" w:space="0"/>
            </w:tcBorders>
            <w:vAlign w:val="bottom"/>
          </w:tcPr>
          <w:p>
            <w:pPr>
              <w:widowControl/>
              <w:jc w:val="left"/>
              <w:textAlignment w:val="bottom"/>
              <w:rPr>
                <w:ins w:id="1289" w:author="火云邪神1418612843 [2]" w:date="2020-07-14T15:35:30Z"/>
                <w:rFonts w:ascii="新宋体" w:hAnsi="新宋体" w:eastAsia="新宋体"/>
                <w:sz w:val="21"/>
                <w:szCs w:val="21"/>
              </w:rPr>
            </w:pPr>
            <w:ins w:id="1290" w:author="火云邪神1418612843 [2]" w:date="2020-07-14T15:35:30Z">
              <w:r>
                <w:rPr>
                  <w:rFonts w:ascii="Arial" w:hAnsi="Arial" w:eastAsia="宋体" w:cs="Arial"/>
                  <w:color w:val="000000"/>
                  <w:kern w:val="0"/>
                  <w:sz w:val="20"/>
                  <w:szCs w:val="20"/>
                </w:rPr>
                <w:t>子系统编码</w:t>
              </w:r>
            </w:ins>
          </w:p>
        </w:tc>
        <w:tc>
          <w:tcPr>
            <w:tcW w:w="898" w:type="dxa"/>
            <w:tcBorders>
              <w:top w:val="single" w:color="000000" w:sz="6" w:space="0"/>
            </w:tcBorders>
            <w:vAlign w:val="bottom"/>
          </w:tcPr>
          <w:p>
            <w:pPr>
              <w:widowControl/>
              <w:jc w:val="left"/>
              <w:textAlignment w:val="bottom"/>
              <w:rPr>
                <w:ins w:id="1291" w:author="火云邪神1418612843 [2]" w:date="2020-07-14T15:35:30Z"/>
                <w:rFonts w:ascii="新宋体" w:hAnsi="新宋体" w:eastAsia="新宋体"/>
                <w:sz w:val="21"/>
                <w:szCs w:val="21"/>
              </w:rPr>
            </w:pPr>
            <w:ins w:id="1292" w:author="火云邪神1418612843 [2]" w:date="2020-07-14T15:35:30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293" w:author="火云邪神1418612843 [2]" w:date="2020-07-14T15:35:30Z"/>
                <w:rFonts w:ascii="新宋体" w:hAnsi="新宋体" w:eastAsia="新宋体"/>
                <w:sz w:val="21"/>
                <w:szCs w:val="21"/>
              </w:rPr>
            </w:pPr>
            <w:ins w:id="1294" w:author="火云邪神1418612843 [2]" w:date="2020-07-14T15:35:30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295" w:author="火云邪神1418612843 [2]" w:date="2020-07-14T15:35:30Z"/>
                <w:rFonts w:hint="eastAsia" w:ascii="新宋体" w:hAnsi="新宋体" w:eastAsia="新宋体"/>
                <w:sz w:val="21"/>
                <w:szCs w:val="21"/>
                <w:lang w:val="en-US" w:eastAsia="zh-CN"/>
              </w:rPr>
            </w:pPr>
            <w:ins w:id="1296" w:author="火云邪神1418612843 [2]" w:date="2020-07-14T15:35:30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1297" w:author="火云邪神1418612843 [2]" w:date="2020-07-14T15:35:30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1298" w:author="火云邪神1418612843 [2]" w:date="2020-07-14T15:35:30Z"/>
                <w:rFonts w:hint="eastAsia" w:ascii="Arial" w:hAnsi="Arial" w:eastAsia="宋体" w:cs="Arial"/>
                <w:color w:val="000000"/>
                <w:kern w:val="0"/>
                <w:sz w:val="20"/>
                <w:szCs w:val="20"/>
                <w:lang w:val="en-US" w:eastAsia="zh-CN"/>
              </w:rPr>
            </w:pPr>
            <w:ins w:id="1299" w:author="火云邪神1418612843 [2]" w:date="2020-07-14T15:35:30Z">
              <w:r>
                <w:rPr>
                  <w:rFonts w:ascii="Arial" w:hAnsi="Arial" w:eastAsia="宋体" w:cs="Arial"/>
                  <w:color w:val="000000"/>
                  <w:kern w:val="0"/>
                  <w:sz w:val="20"/>
                  <w:szCs w:val="20"/>
                </w:rPr>
                <w:t>SubSys</w:t>
              </w:r>
            </w:ins>
          </w:p>
        </w:tc>
        <w:tc>
          <w:tcPr>
            <w:tcW w:w="1298" w:type="dxa"/>
            <w:tcBorders>
              <w:top w:val="single" w:color="000000" w:sz="6" w:space="0"/>
            </w:tcBorders>
            <w:vAlign w:val="center"/>
          </w:tcPr>
          <w:p>
            <w:pPr>
              <w:pStyle w:val="2"/>
              <w:ind w:left="0" w:leftChars="0" w:firstLine="0" w:firstLineChars="0"/>
              <w:rPr>
                <w:ins w:id="1300" w:author="火云邪神1418612843 [2]" w:date="2020-07-14T15:35:30Z"/>
                <w:rFonts w:hint="eastAsia" w:ascii="新宋体" w:hAnsi="新宋体" w:eastAsia="新宋体"/>
                <w:sz w:val="21"/>
                <w:szCs w:val="21"/>
                <w:lang w:val="en-US" w:eastAsia="zh-CN"/>
              </w:rPr>
            </w:pPr>
            <w:ins w:id="1301" w:author="火云邪神1418612843 [2]" w:date="2020-07-14T15:35:30Z">
              <w:r>
                <w:rPr>
                  <w:rFonts w:hint="eastAsia" w:ascii="新宋体" w:hAnsi="新宋体" w:eastAsia="新宋体"/>
                  <w:sz w:val="21"/>
                  <w:szCs w:val="21"/>
                  <w:lang w:val="en-US" w:eastAsia="zh-CN"/>
                </w:rPr>
                <w:t>DPS-客户帐</w:t>
              </w:r>
            </w:ins>
          </w:p>
          <w:p>
            <w:pPr>
              <w:pStyle w:val="2"/>
              <w:ind w:left="0" w:leftChars="0" w:firstLine="0" w:firstLineChars="0"/>
              <w:rPr>
                <w:ins w:id="1302" w:author="火云邪神1418612843 [2]" w:date="2020-07-14T15:35:30Z"/>
                <w:rFonts w:hint="eastAsia" w:ascii="新宋体" w:hAnsi="新宋体" w:eastAsia="新宋体"/>
                <w:sz w:val="21"/>
                <w:szCs w:val="21"/>
                <w:lang w:val="en-US" w:eastAsia="zh-CN"/>
              </w:rPr>
            </w:pPr>
            <w:ins w:id="1303" w:author="火云邪神1418612843 [2]" w:date="2020-07-14T15:35:30Z">
              <w:r>
                <w:rPr>
                  <w:rFonts w:hint="eastAsia" w:ascii="新宋体" w:hAnsi="新宋体" w:eastAsia="新宋体"/>
                  <w:sz w:val="21"/>
                  <w:szCs w:val="21"/>
                  <w:lang w:val="en-US" w:eastAsia="zh-CN"/>
                </w:rPr>
                <w:t>GLS-内部户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304" w:author="火云邪神1418612843 [2]" w:date="2020-07-14T15:35:30Z"/>
        </w:trPr>
        <w:tc>
          <w:tcPr>
            <w:tcW w:w="1920" w:type="dxa"/>
            <w:tcBorders>
              <w:top w:val="single" w:color="000000" w:sz="6" w:space="0"/>
            </w:tcBorders>
            <w:vAlign w:val="bottom"/>
          </w:tcPr>
          <w:p>
            <w:pPr>
              <w:widowControl/>
              <w:jc w:val="left"/>
              <w:textAlignment w:val="bottom"/>
              <w:rPr>
                <w:ins w:id="1305" w:author="火云邪神1418612843 [2]" w:date="2020-07-14T15:35:30Z"/>
                <w:rFonts w:ascii="Arial" w:hAnsi="Arial" w:eastAsia="宋体" w:cs="Arial"/>
                <w:color w:val="000000"/>
                <w:kern w:val="0"/>
                <w:sz w:val="20"/>
                <w:szCs w:val="20"/>
              </w:rPr>
            </w:pPr>
            <w:ins w:id="1306" w:author="火云邪神1418612843 [2]" w:date="2020-07-14T15:35:30Z">
              <w:r>
                <w:rPr>
                  <w:rFonts w:ascii="Arial" w:hAnsi="Arial" w:eastAsia="宋体" w:cs="Arial"/>
                  <w:color w:val="000000"/>
                  <w:kern w:val="0"/>
                  <w:sz w:val="20"/>
                  <w:szCs w:val="20"/>
                </w:rPr>
                <w:t>交易种类</w:t>
              </w:r>
            </w:ins>
          </w:p>
        </w:tc>
        <w:tc>
          <w:tcPr>
            <w:tcW w:w="898" w:type="dxa"/>
            <w:tcBorders>
              <w:top w:val="single" w:color="000000" w:sz="6" w:space="0"/>
            </w:tcBorders>
            <w:vAlign w:val="bottom"/>
          </w:tcPr>
          <w:p>
            <w:pPr>
              <w:widowControl/>
              <w:jc w:val="left"/>
              <w:textAlignment w:val="bottom"/>
              <w:rPr>
                <w:ins w:id="1307" w:author="火云邪神1418612843 [2]" w:date="2020-07-14T15:35:30Z"/>
                <w:rFonts w:ascii="Arial" w:hAnsi="Arial" w:eastAsia="宋体" w:cs="Arial"/>
                <w:color w:val="000000"/>
                <w:kern w:val="0"/>
                <w:sz w:val="20"/>
                <w:szCs w:val="20"/>
              </w:rPr>
            </w:pPr>
            <w:ins w:id="1308" w:author="火云邪神1418612843 [2]" w:date="2020-07-14T15:35:30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309" w:author="火云邪神1418612843 [2]" w:date="2020-07-14T15:35:30Z"/>
                <w:rFonts w:hint="eastAsia" w:ascii="新宋体" w:hAnsi="新宋体" w:eastAsia="新宋体"/>
                <w:sz w:val="21"/>
                <w:szCs w:val="21"/>
              </w:rPr>
            </w:pPr>
            <w:ins w:id="1310" w:author="火云邪神1418612843 [2]" w:date="2020-07-14T15:35:30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311" w:author="火云邪神1418612843 [2]" w:date="2020-07-14T15:35:30Z"/>
                <w:rFonts w:ascii="Arial" w:hAnsi="Arial" w:eastAsia="宋体" w:cs="Arial"/>
                <w:color w:val="000000"/>
                <w:kern w:val="0"/>
                <w:sz w:val="20"/>
                <w:szCs w:val="20"/>
              </w:rPr>
            </w:pPr>
            <w:ins w:id="1312" w:author="火云邪神1418612843 [2]" w:date="2020-07-14T15:35:30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1313" w:author="火云邪神1418612843 [2]" w:date="2020-07-14T15:35:30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1314" w:author="火云邪神1418612843 [2]" w:date="2020-07-14T15:35:30Z"/>
                <w:rFonts w:ascii="Arial" w:hAnsi="Arial" w:eastAsia="宋体" w:cs="Arial"/>
                <w:color w:val="000000"/>
                <w:kern w:val="0"/>
                <w:sz w:val="20"/>
                <w:szCs w:val="20"/>
              </w:rPr>
            </w:pPr>
            <w:ins w:id="1315" w:author="火云邪神1418612843 [2]" w:date="2020-07-14T15:35:30Z">
              <w:r>
                <w:rPr>
                  <w:rFonts w:ascii="Arial" w:hAnsi="Arial" w:eastAsia="宋体" w:cs="Arial"/>
                  <w:color w:val="000000"/>
                  <w:kern w:val="0"/>
                  <w:sz w:val="20"/>
                  <w:szCs w:val="20"/>
                </w:rPr>
                <w:t>TransType</w:t>
              </w:r>
            </w:ins>
          </w:p>
        </w:tc>
        <w:tc>
          <w:tcPr>
            <w:tcW w:w="1298" w:type="dxa"/>
            <w:tcBorders>
              <w:top w:val="single" w:color="000000" w:sz="6" w:space="0"/>
            </w:tcBorders>
            <w:vAlign w:val="center"/>
          </w:tcPr>
          <w:p>
            <w:pPr>
              <w:pStyle w:val="2"/>
              <w:ind w:left="0" w:leftChars="0" w:firstLine="0" w:firstLineChars="0"/>
              <w:rPr>
                <w:ins w:id="1316" w:author="火云邪神1418612843 [2]" w:date="2020-07-14T15:35:30Z"/>
                <w:rFonts w:hint="eastAsia" w:ascii="新宋体" w:hAnsi="新宋体" w:eastAsia="新宋体"/>
                <w:sz w:val="21"/>
                <w:szCs w:val="21"/>
                <w:lang w:val="en-US" w:eastAsia="zh-CN"/>
              </w:rPr>
            </w:pPr>
            <w:ins w:id="1317" w:author="火云邪神1418612843 [2]" w:date="2020-07-14T15:35:30Z">
              <w:r>
                <w:rPr>
                  <w:rFonts w:hint="eastAsia" w:ascii="新宋体" w:hAnsi="新宋体" w:eastAsia="新宋体"/>
                  <w:sz w:val="21"/>
                  <w:szCs w:val="21"/>
                  <w:lang w:val="en-US" w:eastAsia="zh-CN"/>
                </w:rPr>
                <w:t>0.正常交易</w:t>
              </w:r>
            </w:ins>
          </w:p>
          <w:p>
            <w:pPr>
              <w:pStyle w:val="2"/>
              <w:ind w:left="0" w:leftChars="0" w:firstLine="0" w:firstLineChars="0"/>
              <w:rPr>
                <w:ins w:id="1318" w:author="火云邪神1418612843 [2]" w:date="2020-07-14T15:35:30Z"/>
                <w:rFonts w:hint="eastAsia" w:ascii="新宋体" w:hAnsi="新宋体" w:eastAsia="新宋体"/>
                <w:sz w:val="21"/>
                <w:szCs w:val="21"/>
                <w:lang w:val="en-US" w:eastAsia="zh-CN"/>
              </w:rPr>
            </w:pPr>
            <w:ins w:id="1319" w:author="火云邪神1418612843 [2]" w:date="2020-07-14T15:35:30Z">
              <w:r>
                <w:rPr>
                  <w:rFonts w:hint="eastAsia" w:ascii="新宋体" w:hAnsi="新宋体" w:eastAsia="新宋体"/>
                  <w:sz w:val="21"/>
                  <w:szCs w:val="21"/>
                  <w:lang w:val="en-US" w:eastAsia="zh-CN"/>
                </w:rPr>
                <w:t>1.冲销交易</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320" w:author="火云邪神1418612843 [2]" w:date="2020-07-14T15:35:30Z"/>
        </w:trPr>
        <w:tc>
          <w:tcPr>
            <w:tcW w:w="1920" w:type="dxa"/>
            <w:tcBorders>
              <w:top w:val="single" w:color="000000" w:sz="6" w:space="0"/>
            </w:tcBorders>
            <w:vAlign w:val="bottom"/>
          </w:tcPr>
          <w:p>
            <w:pPr>
              <w:widowControl/>
              <w:jc w:val="left"/>
              <w:textAlignment w:val="bottom"/>
              <w:rPr>
                <w:ins w:id="1321" w:author="火云邪神1418612843 [2]" w:date="2020-07-14T15:35:30Z"/>
                <w:rFonts w:ascii="Arial" w:hAnsi="Arial" w:eastAsia="宋体" w:cs="Arial"/>
                <w:color w:val="000000"/>
                <w:kern w:val="0"/>
                <w:sz w:val="20"/>
                <w:szCs w:val="20"/>
              </w:rPr>
            </w:pPr>
            <w:ins w:id="1322" w:author="火云邪神1418612843 [2]" w:date="2020-07-14T15:35:30Z">
              <w:r>
                <w:rPr>
                  <w:rFonts w:ascii="Arial" w:hAnsi="Arial" w:eastAsia="宋体" w:cs="Arial"/>
                  <w:color w:val="000000"/>
                  <w:kern w:val="0"/>
                  <w:sz w:val="20"/>
                  <w:szCs w:val="20"/>
                </w:rPr>
                <w:t>凭证类型</w:t>
              </w:r>
            </w:ins>
          </w:p>
        </w:tc>
        <w:tc>
          <w:tcPr>
            <w:tcW w:w="898" w:type="dxa"/>
            <w:tcBorders>
              <w:top w:val="single" w:color="000000" w:sz="6" w:space="0"/>
            </w:tcBorders>
            <w:vAlign w:val="bottom"/>
          </w:tcPr>
          <w:p>
            <w:pPr>
              <w:widowControl/>
              <w:jc w:val="left"/>
              <w:textAlignment w:val="bottom"/>
              <w:rPr>
                <w:ins w:id="1323" w:author="火云邪神1418612843 [2]" w:date="2020-07-14T15:35:30Z"/>
                <w:rFonts w:hint="eastAsia" w:ascii="Arial" w:hAnsi="Arial" w:cs="Arial"/>
                <w:color w:val="000000"/>
                <w:kern w:val="0"/>
                <w:sz w:val="20"/>
                <w:szCs w:val="20"/>
                <w:lang w:val="en-US" w:eastAsia="zh-CN"/>
              </w:rPr>
            </w:pPr>
            <w:ins w:id="1324" w:author="火云邪神1418612843 [2]" w:date="2020-07-14T15:35:30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325" w:author="火云邪神1418612843 [2]" w:date="2020-07-14T15:35:30Z"/>
                <w:rFonts w:hint="eastAsia" w:ascii="新宋体" w:hAnsi="新宋体" w:eastAsia="新宋体"/>
                <w:sz w:val="21"/>
                <w:szCs w:val="21"/>
                <w:lang w:val="en-US" w:eastAsia="zh-CN"/>
              </w:rPr>
            </w:pPr>
            <w:ins w:id="1326" w:author="火云邪神1418612843 [2]" w:date="2020-07-14T15:35:30Z">
              <w:r>
                <w:rPr>
                  <w:rFonts w:hint="eastAsia" w:ascii="新宋体" w:hAnsi="新宋体" w:eastAsia="新宋体"/>
                  <w:sz w:val="21"/>
                  <w:szCs w:val="21"/>
                  <w:lang w:val="en-US" w:eastAsia="zh-CN"/>
                </w:rPr>
                <w:t>否</w:t>
              </w:r>
            </w:ins>
          </w:p>
        </w:tc>
        <w:tc>
          <w:tcPr>
            <w:tcW w:w="721" w:type="dxa"/>
            <w:tcBorders>
              <w:top w:val="single" w:color="000000" w:sz="6" w:space="0"/>
            </w:tcBorders>
            <w:vAlign w:val="bottom"/>
          </w:tcPr>
          <w:p>
            <w:pPr>
              <w:widowControl/>
              <w:jc w:val="left"/>
              <w:textAlignment w:val="bottom"/>
              <w:rPr>
                <w:ins w:id="1327" w:author="火云邪神1418612843 [2]" w:date="2020-07-14T15:35:30Z"/>
                <w:rFonts w:ascii="Arial" w:hAnsi="Arial" w:eastAsia="宋体" w:cs="Arial"/>
                <w:color w:val="000000"/>
                <w:kern w:val="0"/>
                <w:sz w:val="20"/>
                <w:szCs w:val="20"/>
              </w:rPr>
            </w:pPr>
            <w:ins w:id="1328" w:author="火云邪神1418612843 [2]" w:date="2020-07-14T15:35:30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1329" w:author="火云邪神1418612843 [2]" w:date="2020-07-14T15:35:30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330" w:author="火云邪神1418612843 [2]" w:date="2020-07-14T15:35:30Z"/>
                <w:rFonts w:ascii="Arial" w:hAnsi="Arial" w:eastAsia="宋体" w:cs="Arial"/>
                <w:color w:val="000000"/>
                <w:kern w:val="0"/>
                <w:sz w:val="20"/>
                <w:szCs w:val="20"/>
              </w:rPr>
            </w:pPr>
            <w:ins w:id="1331" w:author="火云邪神1418612843 [2]" w:date="2020-07-14T15:35:30Z">
              <w:r>
                <w:rPr>
                  <w:rFonts w:ascii="Arial" w:hAnsi="Arial" w:eastAsia="宋体" w:cs="Arial"/>
                  <w:color w:val="000000"/>
                  <w:kern w:val="0"/>
                  <w:sz w:val="20"/>
                  <w:szCs w:val="20"/>
                </w:rPr>
                <w:t>VouType1</w:t>
              </w:r>
            </w:ins>
          </w:p>
        </w:tc>
        <w:tc>
          <w:tcPr>
            <w:tcW w:w="1298" w:type="dxa"/>
            <w:tcBorders>
              <w:top w:val="single" w:color="000000" w:sz="6" w:space="0"/>
            </w:tcBorders>
            <w:vAlign w:val="center"/>
          </w:tcPr>
          <w:p>
            <w:pPr>
              <w:pStyle w:val="2"/>
              <w:ind w:left="0" w:leftChars="0" w:firstLine="0" w:firstLineChars="0"/>
              <w:rPr>
                <w:ins w:id="1332" w:author="火云邪神1418612843 [2]" w:date="2020-07-14T15:35:30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333" w:author="火云邪神1418612843 [2]" w:date="2020-07-14T15:35:30Z"/>
        </w:trPr>
        <w:tc>
          <w:tcPr>
            <w:tcW w:w="1920" w:type="dxa"/>
            <w:tcBorders>
              <w:top w:val="single" w:color="000000" w:sz="6" w:space="0"/>
            </w:tcBorders>
            <w:vAlign w:val="bottom"/>
          </w:tcPr>
          <w:p>
            <w:pPr>
              <w:widowControl/>
              <w:jc w:val="left"/>
              <w:textAlignment w:val="bottom"/>
              <w:rPr>
                <w:ins w:id="1334" w:author="火云邪神1418612843 [2]" w:date="2020-07-14T15:35:30Z"/>
                <w:rFonts w:ascii="Arial" w:hAnsi="Arial" w:eastAsia="宋体" w:cs="Arial"/>
                <w:color w:val="000000"/>
                <w:kern w:val="0"/>
                <w:sz w:val="20"/>
                <w:szCs w:val="20"/>
              </w:rPr>
            </w:pPr>
            <w:ins w:id="1335" w:author="火云邪神1418612843 [2]" w:date="2020-07-14T15:35:30Z">
              <w:r>
                <w:rPr>
                  <w:rFonts w:ascii="Arial" w:hAnsi="Arial" w:eastAsia="宋体" w:cs="Arial"/>
                  <w:color w:val="000000"/>
                  <w:kern w:val="0"/>
                  <w:sz w:val="20"/>
                  <w:szCs w:val="20"/>
                </w:rPr>
                <w:t>凭证号码</w:t>
              </w:r>
            </w:ins>
          </w:p>
        </w:tc>
        <w:tc>
          <w:tcPr>
            <w:tcW w:w="898" w:type="dxa"/>
            <w:tcBorders>
              <w:top w:val="single" w:color="000000" w:sz="6" w:space="0"/>
            </w:tcBorders>
            <w:vAlign w:val="bottom"/>
          </w:tcPr>
          <w:p>
            <w:pPr>
              <w:widowControl/>
              <w:jc w:val="left"/>
              <w:textAlignment w:val="bottom"/>
              <w:rPr>
                <w:ins w:id="1336" w:author="火云邪神1418612843 [2]" w:date="2020-07-14T15:35:30Z"/>
                <w:rFonts w:hint="eastAsia" w:ascii="Arial" w:hAnsi="Arial" w:cs="Arial"/>
                <w:color w:val="000000"/>
                <w:kern w:val="0"/>
                <w:sz w:val="20"/>
                <w:szCs w:val="20"/>
                <w:lang w:val="en-US" w:eastAsia="zh-CN"/>
              </w:rPr>
            </w:pPr>
            <w:ins w:id="1337" w:author="火云邪神1418612843 [2]" w:date="2020-07-14T15:35:30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338" w:author="火云邪神1418612843 [2]" w:date="2020-07-14T15:35:30Z"/>
                <w:rFonts w:hint="eastAsia" w:ascii="新宋体" w:hAnsi="新宋体" w:eastAsia="新宋体"/>
                <w:sz w:val="21"/>
                <w:szCs w:val="21"/>
              </w:rPr>
            </w:pPr>
            <w:ins w:id="1339" w:author="火云邪神1418612843 [2]" w:date="2020-07-14T15:35:30Z">
              <w:r>
                <w:rPr>
                  <w:rFonts w:hint="eastAsia" w:ascii="新宋体" w:hAnsi="新宋体" w:eastAsia="新宋体"/>
                  <w:sz w:val="21"/>
                  <w:szCs w:val="21"/>
                  <w:lang w:val="en-US" w:eastAsia="zh-CN"/>
                </w:rPr>
                <w:t>否</w:t>
              </w:r>
            </w:ins>
          </w:p>
        </w:tc>
        <w:tc>
          <w:tcPr>
            <w:tcW w:w="721" w:type="dxa"/>
            <w:tcBorders>
              <w:top w:val="single" w:color="000000" w:sz="6" w:space="0"/>
            </w:tcBorders>
            <w:vAlign w:val="bottom"/>
          </w:tcPr>
          <w:p>
            <w:pPr>
              <w:widowControl/>
              <w:jc w:val="left"/>
              <w:textAlignment w:val="bottom"/>
              <w:rPr>
                <w:ins w:id="1340" w:author="火云邪神1418612843 [2]" w:date="2020-07-14T15:35:30Z"/>
                <w:rFonts w:ascii="Arial" w:hAnsi="Arial" w:eastAsia="宋体" w:cs="Arial"/>
                <w:color w:val="000000"/>
                <w:kern w:val="0"/>
                <w:sz w:val="20"/>
                <w:szCs w:val="20"/>
              </w:rPr>
            </w:pPr>
            <w:ins w:id="1341" w:author="火云邪神1418612843 [2]" w:date="2020-07-14T15:35:30Z">
              <w:r>
                <w:rPr>
                  <w:rFonts w:ascii="Arial" w:hAnsi="Arial" w:eastAsia="宋体" w:cs="Arial"/>
                  <w:color w:val="000000"/>
                  <w:kern w:val="0"/>
                  <w:sz w:val="20"/>
                  <w:szCs w:val="20"/>
                </w:rPr>
                <w:t>20</w:t>
              </w:r>
            </w:ins>
          </w:p>
        </w:tc>
        <w:tc>
          <w:tcPr>
            <w:tcW w:w="1073" w:type="dxa"/>
            <w:tcBorders>
              <w:top w:val="single" w:color="000000" w:sz="6" w:space="0"/>
            </w:tcBorders>
            <w:vAlign w:val="bottom"/>
          </w:tcPr>
          <w:p>
            <w:pPr>
              <w:widowControl/>
              <w:jc w:val="left"/>
              <w:textAlignment w:val="bottom"/>
              <w:rPr>
                <w:ins w:id="1342" w:author="火云邪神1418612843 [2]" w:date="2020-07-14T15:35:30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343" w:author="火云邪神1418612843 [2]" w:date="2020-07-14T15:35:30Z"/>
                <w:rFonts w:ascii="Arial" w:hAnsi="Arial" w:eastAsia="宋体" w:cs="Arial"/>
                <w:color w:val="000000"/>
                <w:kern w:val="0"/>
                <w:sz w:val="20"/>
                <w:szCs w:val="20"/>
              </w:rPr>
            </w:pPr>
            <w:ins w:id="1344" w:author="火云邪神1418612843 [2]" w:date="2020-07-14T15:35:30Z">
              <w:r>
                <w:rPr>
                  <w:rFonts w:ascii="Arial" w:hAnsi="Arial" w:eastAsia="宋体" w:cs="Arial"/>
                  <w:color w:val="000000"/>
                  <w:kern w:val="0"/>
                  <w:sz w:val="20"/>
                  <w:szCs w:val="20"/>
                </w:rPr>
                <w:t>VouNo1</w:t>
              </w:r>
            </w:ins>
          </w:p>
        </w:tc>
        <w:tc>
          <w:tcPr>
            <w:tcW w:w="1298" w:type="dxa"/>
            <w:tcBorders>
              <w:top w:val="single" w:color="000000" w:sz="6" w:space="0"/>
            </w:tcBorders>
            <w:vAlign w:val="center"/>
          </w:tcPr>
          <w:p>
            <w:pPr>
              <w:pStyle w:val="2"/>
              <w:ind w:left="0" w:leftChars="0" w:firstLine="0" w:firstLineChars="0"/>
              <w:rPr>
                <w:ins w:id="1345" w:author="火云邪神1418612843 [2]" w:date="2020-07-14T15:35:30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346" w:author="火云邪神1418612843 [2]" w:date="2020-07-14T15:35:30Z"/>
        </w:trPr>
        <w:tc>
          <w:tcPr>
            <w:tcW w:w="1920" w:type="dxa"/>
            <w:tcBorders>
              <w:top w:val="single" w:color="000000" w:sz="6" w:space="0"/>
            </w:tcBorders>
            <w:vAlign w:val="bottom"/>
          </w:tcPr>
          <w:p>
            <w:pPr>
              <w:widowControl/>
              <w:jc w:val="left"/>
              <w:textAlignment w:val="bottom"/>
              <w:rPr>
                <w:ins w:id="1347" w:author="火云邪神1418612843 [2]" w:date="2020-07-14T15:35:30Z"/>
                <w:rFonts w:ascii="Arial" w:hAnsi="Arial" w:eastAsia="宋体" w:cs="Arial"/>
                <w:color w:val="000000"/>
                <w:kern w:val="0"/>
                <w:sz w:val="20"/>
                <w:szCs w:val="20"/>
              </w:rPr>
            </w:pPr>
            <w:ins w:id="1348" w:author="火云邪神1418612843 [2]" w:date="2020-07-14T15:35:30Z">
              <w:r>
                <w:rPr>
                  <w:rFonts w:ascii="Arial" w:hAnsi="Arial" w:eastAsia="宋体" w:cs="Arial"/>
                  <w:color w:val="000000"/>
                  <w:kern w:val="0"/>
                  <w:sz w:val="20"/>
                  <w:szCs w:val="20"/>
                </w:rPr>
                <w:t>账号</w:t>
              </w:r>
            </w:ins>
          </w:p>
        </w:tc>
        <w:tc>
          <w:tcPr>
            <w:tcW w:w="898" w:type="dxa"/>
            <w:tcBorders>
              <w:top w:val="single" w:color="000000" w:sz="6" w:space="0"/>
            </w:tcBorders>
            <w:vAlign w:val="bottom"/>
          </w:tcPr>
          <w:p>
            <w:pPr>
              <w:widowControl/>
              <w:jc w:val="left"/>
              <w:textAlignment w:val="bottom"/>
              <w:rPr>
                <w:ins w:id="1349" w:author="火云邪神1418612843 [2]" w:date="2020-07-14T15:35:30Z"/>
                <w:rFonts w:hint="eastAsia" w:ascii="Arial" w:hAnsi="Arial" w:cs="Arial"/>
                <w:color w:val="000000"/>
                <w:kern w:val="0"/>
                <w:sz w:val="20"/>
                <w:szCs w:val="20"/>
                <w:lang w:val="en-US" w:eastAsia="zh-CN"/>
              </w:rPr>
            </w:pPr>
            <w:ins w:id="1350" w:author="火云邪神1418612843 [2]" w:date="2020-07-14T15:35:30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351" w:author="火云邪神1418612843 [2]" w:date="2020-07-14T15:35:30Z"/>
                <w:rFonts w:hint="eastAsia" w:ascii="新宋体" w:hAnsi="新宋体" w:eastAsia="新宋体"/>
                <w:sz w:val="21"/>
                <w:szCs w:val="21"/>
              </w:rPr>
            </w:pPr>
            <w:ins w:id="1352" w:author="火云邪神1418612843 [2]" w:date="2020-07-14T15:35:30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353" w:author="火云邪神1418612843 [2]" w:date="2020-07-14T15:35:30Z"/>
                <w:rFonts w:ascii="Arial" w:hAnsi="Arial" w:eastAsia="宋体" w:cs="Arial"/>
                <w:color w:val="000000"/>
                <w:kern w:val="0"/>
                <w:sz w:val="20"/>
                <w:szCs w:val="20"/>
              </w:rPr>
            </w:pPr>
            <w:ins w:id="1354" w:author="火云邪神1418612843 [2]" w:date="2020-07-14T15:35:30Z">
              <w:r>
                <w:rPr>
                  <w:rFonts w:ascii="Arial" w:hAnsi="Arial" w:eastAsia="宋体" w:cs="Arial"/>
                  <w:color w:val="000000"/>
                  <w:kern w:val="0"/>
                  <w:sz w:val="20"/>
                  <w:szCs w:val="20"/>
                </w:rPr>
                <w:t>32</w:t>
              </w:r>
            </w:ins>
          </w:p>
        </w:tc>
        <w:tc>
          <w:tcPr>
            <w:tcW w:w="1073" w:type="dxa"/>
            <w:tcBorders>
              <w:top w:val="single" w:color="000000" w:sz="6" w:space="0"/>
            </w:tcBorders>
            <w:vAlign w:val="bottom"/>
          </w:tcPr>
          <w:p>
            <w:pPr>
              <w:widowControl/>
              <w:jc w:val="left"/>
              <w:textAlignment w:val="bottom"/>
              <w:rPr>
                <w:ins w:id="1355" w:author="火云邪神1418612843 [2]" w:date="2020-07-14T15:35:30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356" w:author="火云邪神1418612843 [2]" w:date="2020-07-14T15:35:30Z"/>
                <w:rFonts w:ascii="Arial" w:hAnsi="Arial" w:eastAsia="宋体" w:cs="Arial"/>
                <w:color w:val="000000"/>
                <w:kern w:val="0"/>
                <w:sz w:val="20"/>
                <w:szCs w:val="20"/>
              </w:rPr>
            </w:pPr>
            <w:ins w:id="1357" w:author="火云邪神1418612843 [2]" w:date="2020-07-14T15:35:30Z">
              <w:r>
                <w:rPr>
                  <w:rFonts w:ascii="Arial" w:hAnsi="Arial" w:eastAsia="宋体" w:cs="Arial"/>
                  <w:color w:val="000000"/>
                  <w:kern w:val="0"/>
                  <w:sz w:val="20"/>
                  <w:szCs w:val="20"/>
                </w:rPr>
                <w:t>AcctNo1</w:t>
              </w:r>
            </w:ins>
          </w:p>
        </w:tc>
        <w:tc>
          <w:tcPr>
            <w:tcW w:w="1298" w:type="dxa"/>
            <w:tcBorders>
              <w:top w:val="single" w:color="000000" w:sz="6" w:space="0"/>
            </w:tcBorders>
            <w:vAlign w:val="center"/>
          </w:tcPr>
          <w:p>
            <w:pPr>
              <w:pStyle w:val="2"/>
              <w:ind w:left="0" w:leftChars="0" w:firstLine="0" w:firstLineChars="0"/>
              <w:rPr>
                <w:ins w:id="1358" w:author="火云邪神1418612843 [2]" w:date="2020-07-14T15:35:30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359" w:author="火云邪神1418612843 [2]" w:date="2020-07-14T15:35:30Z"/>
        </w:trPr>
        <w:tc>
          <w:tcPr>
            <w:tcW w:w="1920" w:type="dxa"/>
            <w:tcBorders>
              <w:top w:val="single" w:color="000000" w:sz="6" w:space="0"/>
            </w:tcBorders>
            <w:vAlign w:val="bottom"/>
          </w:tcPr>
          <w:p>
            <w:pPr>
              <w:widowControl/>
              <w:jc w:val="left"/>
              <w:textAlignment w:val="bottom"/>
              <w:rPr>
                <w:ins w:id="1360" w:author="火云邪神1418612843 [2]" w:date="2020-07-14T15:35:30Z"/>
                <w:rFonts w:ascii="Arial" w:hAnsi="Arial" w:eastAsia="宋体" w:cs="Arial"/>
                <w:color w:val="000000"/>
                <w:kern w:val="0"/>
                <w:sz w:val="20"/>
                <w:szCs w:val="20"/>
              </w:rPr>
            </w:pPr>
            <w:ins w:id="1361" w:author="火云邪神1418612843 [2]" w:date="2020-07-14T15:35:30Z">
              <w:r>
                <w:rPr>
                  <w:rFonts w:ascii="Arial" w:hAnsi="Arial" w:eastAsia="宋体" w:cs="Arial"/>
                  <w:color w:val="000000"/>
                  <w:kern w:val="0"/>
                  <w:sz w:val="20"/>
                  <w:szCs w:val="20"/>
                </w:rPr>
                <w:t>发生额</w:t>
              </w:r>
            </w:ins>
          </w:p>
        </w:tc>
        <w:tc>
          <w:tcPr>
            <w:tcW w:w="898" w:type="dxa"/>
            <w:tcBorders>
              <w:top w:val="single" w:color="000000" w:sz="6" w:space="0"/>
            </w:tcBorders>
            <w:vAlign w:val="bottom"/>
          </w:tcPr>
          <w:p>
            <w:pPr>
              <w:widowControl/>
              <w:jc w:val="left"/>
              <w:textAlignment w:val="bottom"/>
              <w:rPr>
                <w:ins w:id="1362" w:author="火云邪神1418612843 [2]" w:date="2020-07-14T15:35:30Z"/>
                <w:rFonts w:hint="eastAsia" w:ascii="Arial" w:hAnsi="Arial" w:cs="Arial"/>
                <w:color w:val="000000"/>
                <w:kern w:val="0"/>
                <w:sz w:val="20"/>
                <w:szCs w:val="20"/>
                <w:lang w:val="en-US" w:eastAsia="zh-CN"/>
              </w:rPr>
            </w:pPr>
            <w:ins w:id="1363" w:author="火云邪神1418612843 [2]" w:date="2020-07-14T15:35:30Z">
              <w:r>
                <w:rPr>
                  <w:rFonts w:ascii="Arial" w:hAnsi="Arial" w:eastAsia="宋体" w:cs="Arial"/>
                  <w:color w:val="000000"/>
                  <w:kern w:val="0"/>
                  <w:sz w:val="20"/>
                  <w:szCs w:val="20"/>
                </w:rPr>
                <w:t>DECIMAL</w:t>
              </w:r>
            </w:ins>
          </w:p>
        </w:tc>
        <w:tc>
          <w:tcPr>
            <w:tcW w:w="721" w:type="dxa"/>
            <w:tcBorders>
              <w:top w:val="single" w:color="000000" w:sz="6" w:space="0"/>
            </w:tcBorders>
            <w:vAlign w:val="center"/>
          </w:tcPr>
          <w:p>
            <w:pPr>
              <w:jc w:val="center"/>
              <w:rPr>
                <w:ins w:id="1364" w:author="火云邪神1418612843 [2]" w:date="2020-07-14T15:35:30Z"/>
                <w:rFonts w:hint="eastAsia" w:ascii="新宋体" w:hAnsi="新宋体" w:eastAsia="新宋体"/>
                <w:sz w:val="21"/>
                <w:szCs w:val="21"/>
              </w:rPr>
            </w:pPr>
            <w:ins w:id="1365" w:author="火云邪神1418612843 [2]" w:date="2020-07-14T15:35:30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366" w:author="火云邪神1418612843 [2]" w:date="2020-07-14T15:35:30Z"/>
                <w:rFonts w:ascii="Arial" w:hAnsi="Arial" w:eastAsia="宋体" w:cs="Arial"/>
                <w:color w:val="000000"/>
                <w:kern w:val="0"/>
                <w:sz w:val="20"/>
                <w:szCs w:val="20"/>
              </w:rPr>
            </w:pPr>
            <w:ins w:id="1367" w:author="火云邪神1418612843 [2]" w:date="2020-07-14T15:35:30Z">
              <w:r>
                <w:rPr>
                  <w:rFonts w:ascii="Arial" w:hAnsi="Arial" w:eastAsia="宋体" w:cs="Arial"/>
                  <w:color w:val="000000"/>
                  <w:kern w:val="0"/>
                  <w:sz w:val="20"/>
                  <w:szCs w:val="20"/>
                </w:rPr>
                <w:t>17</w:t>
              </w:r>
            </w:ins>
          </w:p>
        </w:tc>
        <w:tc>
          <w:tcPr>
            <w:tcW w:w="1073" w:type="dxa"/>
            <w:tcBorders>
              <w:top w:val="single" w:color="000000" w:sz="6" w:space="0"/>
            </w:tcBorders>
            <w:vAlign w:val="bottom"/>
          </w:tcPr>
          <w:p>
            <w:pPr>
              <w:widowControl/>
              <w:jc w:val="left"/>
              <w:textAlignment w:val="bottom"/>
              <w:rPr>
                <w:ins w:id="1368" w:author="火云邪神1418612843 [2]" w:date="2020-07-14T15:35:30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369" w:author="火云邪神1418612843 [2]" w:date="2020-07-14T15:35:30Z"/>
                <w:rFonts w:ascii="Arial" w:hAnsi="Arial" w:eastAsia="宋体" w:cs="Arial"/>
                <w:color w:val="000000"/>
                <w:kern w:val="0"/>
                <w:sz w:val="20"/>
                <w:szCs w:val="20"/>
              </w:rPr>
            </w:pPr>
            <w:ins w:id="1370" w:author="火云邪神1418612843 [2]" w:date="2020-07-14T15:35:30Z">
              <w:r>
                <w:rPr>
                  <w:rFonts w:ascii="Arial" w:hAnsi="Arial" w:eastAsia="宋体" w:cs="Arial"/>
                  <w:color w:val="000000"/>
                  <w:kern w:val="0"/>
                  <w:sz w:val="20"/>
                  <w:szCs w:val="20"/>
                </w:rPr>
                <w:t>Amt1</w:t>
              </w:r>
            </w:ins>
          </w:p>
        </w:tc>
        <w:tc>
          <w:tcPr>
            <w:tcW w:w="1298" w:type="dxa"/>
            <w:tcBorders>
              <w:top w:val="single" w:color="000000" w:sz="6" w:space="0"/>
            </w:tcBorders>
            <w:vAlign w:val="center"/>
          </w:tcPr>
          <w:p>
            <w:pPr>
              <w:pStyle w:val="2"/>
              <w:ind w:left="0" w:leftChars="0" w:firstLine="0" w:firstLineChars="0"/>
              <w:rPr>
                <w:ins w:id="1371" w:author="火云邪神1418612843 [2]" w:date="2020-07-14T15:35:30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372" w:author="火云邪神1418612843 [2]" w:date="2020-07-14T15:35:30Z"/>
        </w:trPr>
        <w:tc>
          <w:tcPr>
            <w:tcW w:w="1920" w:type="dxa"/>
            <w:tcBorders>
              <w:top w:val="single" w:color="000000" w:sz="6" w:space="0"/>
            </w:tcBorders>
            <w:vAlign w:val="bottom"/>
          </w:tcPr>
          <w:p>
            <w:pPr>
              <w:widowControl/>
              <w:jc w:val="left"/>
              <w:textAlignment w:val="bottom"/>
              <w:rPr>
                <w:ins w:id="1373" w:author="火云邪神1418612843 [2]" w:date="2020-07-14T15:35:30Z"/>
                <w:rFonts w:ascii="Arial" w:hAnsi="Arial" w:eastAsia="宋体" w:cs="Arial"/>
                <w:color w:val="000000"/>
                <w:kern w:val="0"/>
                <w:sz w:val="20"/>
                <w:szCs w:val="20"/>
              </w:rPr>
            </w:pPr>
            <w:ins w:id="1374" w:author="火云邪神1418612843 [2]" w:date="2020-07-14T15:35:30Z">
              <w:r>
                <w:rPr>
                  <w:rFonts w:ascii="Arial" w:hAnsi="Arial" w:eastAsia="宋体" w:cs="Arial"/>
                  <w:color w:val="000000"/>
                  <w:kern w:val="0"/>
                  <w:sz w:val="20"/>
                  <w:szCs w:val="20"/>
                </w:rPr>
                <w:t>币种号</w:t>
              </w:r>
            </w:ins>
          </w:p>
        </w:tc>
        <w:tc>
          <w:tcPr>
            <w:tcW w:w="898" w:type="dxa"/>
            <w:tcBorders>
              <w:top w:val="single" w:color="000000" w:sz="6" w:space="0"/>
            </w:tcBorders>
            <w:vAlign w:val="bottom"/>
          </w:tcPr>
          <w:p>
            <w:pPr>
              <w:widowControl/>
              <w:jc w:val="left"/>
              <w:textAlignment w:val="bottom"/>
              <w:rPr>
                <w:ins w:id="1375" w:author="火云邪神1418612843 [2]" w:date="2020-07-14T15:35:30Z"/>
                <w:rFonts w:hint="eastAsia" w:ascii="Arial" w:hAnsi="Arial" w:cs="Arial"/>
                <w:color w:val="000000"/>
                <w:kern w:val="0"/>
                <w:sz w:val="20"/>
                <w:szCs w:val="20"/>
                <w:lang w:val="en-US" w:eastAsia="zh-CN"/>
              </w:rPr>
            </w:pPr>
            <w:ins w:id="1376" w:author="火云邪神1418612843 [2]" w:date="2020-07-14T15:35:30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377" w:author="火云邪神1418612843 [2]" w:date="2020-07-14T15:35:30Z"/>
                <w:rFonts w:hint="eastAsia" w:ascii="新宋体" w:hAnsi="新宋体" w:eastAsia="新宋体"/>
                <w:sz w:val="21"/>
                <w:szCs w:val="21"/>
              </w:rPr>
            </w:pPr>
            <w:ins w:id="1378" w:author="火云邪神1418612843 [2]" w:date="2020-07-14T15:35:30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379" w:author="火云邪神1418612843 [2]" w:date="2020-07-14T15:35:30Z"/>
                <w:rFonts w:ascii="Arial" w:hAnsi="Arial" w:eastAsia="宋体" w:cs="Arial"/>
                <w:color w:val="000000"/>
                <w:kern w:val="0"/>
                <w:sz w:val="20"/>
                <w:szCs w:val="20"/>
              </w:rPr>
            </w:pPr>
            <w:ins w:id="1380" w:author="火云邪神1418612843 [2]" w:date="2020-07-14T15:35:30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1381" w:author="火云邪神1418612843 [2]" w:date="2020-07-14T15:35:30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382" w:author="火云邪神1418612843 [2]" w:date="2020-07-14T15:35:30Z"/>
                <w:rFonts w:ascii="Arial" w:hAnsi="Arial" w:eastAsia="宋体" w:cs="Arial"/>
                <w:color w:val="000000"/>
                <w:kern w:val="0"/>
                <w:sz w:val="20"/>
                <w:szCs w:val="20"/>
              </w:rPr>
            </w:pPr>
            <w:ins w:id="1383" w:author="火云邪神1418612843 [2]" w:date="2020-07-14T15:35:30Z">
              <w:r>
                <w:rPr>
                  <w:rFonts w:ascii="Arial" w:hAnsi="Arial" w:eastAsia="宋体" w:cs="Arial"/>
                  <w:color w:val="000000"/>
                  <w:kern w:val="0"/>
                  <w:sz w:val="20"/>
                  <w:szCs w:val="20"/>
                </w:rPr>
                <w:t>Ccy1</w:t>
              </w:r>
            </w:ins>
          </w:p>
        </w:tc>
        <w:tc>
          <w:tcPr>
            <w:tcW w:w="1298" w:type="dxa"/>
            <w:tcBorders>
              <w:top w:val="single" w:color="000000" w:sz="6" w:space="0"/>
            </w:tcBorders>
            <w:vAlign w:val="center"/>
          </w:tcPr>
          <w:p>
            <w:pPr>
              <w:pStyle w:val="2"/>
              <w:ind w:left="0" w:leftChars="0" w:firstLine="0" w:firstLineChars="0"/>
              <w:rPr>
                <w:ins w:id="1384" w:author="火云邪神1418612843 [2]" w:date="2020-07-14T15:35:30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385" w:author="火云邪神1418612843 [2]" w:date="2020-07-14T15:35:30Z"/>
        </w:trPr>
        <w:tc>
          <w:tcPr>
            <w:tcW w:w="1920" w:type="dxa"/>
            <w:tcBorders>
              <w:top w:val="single" w:color="000000" w:sz="6" w:space="0"/>
            </w:tcBorders>
            <w:vAlign w:val="bottom"/>
          </w:tcPr>
          <w:p>
            <w:pPr>
              <w:widowControl/>
              <w:jc w:val="left"/>
              <w:textAlignment w:val="bottom"/>
              <w:rPr>
                <w:ins w:id="1386" w:author="火云邪神1418612843 [2]" w:date="2020-07-14T15:35:30Z"/>
                <w:rFonts w:ascii="Arial" w:hAnsi="Arial" w:eastAsia="宋体" w:cs="Arial"/>
                <w:color w:val="000000"/>
                <w:kern w:val="0"/>
                <w:sz w:val="20"/>
                <w:szCs w:val="20"/>
              </w:rPr>
            </w:pPr>
            <w:ins w:id="1387" w:author="火云邪神1418612843 [2]" w:date="2020-07-14T15:35:30Z">
              <w:r>
                <w:rPr>
                  <w:rFonts w:ascii="Arial" w:hAnsi="Arial" w:eastAsia="宋体" w:cs="Arial"/>
                  <w:color w:val="000000"/>
                  <w:kern w:val="0"/>
                  <w:sz w:val="20"/>
                  <w:szCs w:val="20"/>
                </w:rPr>
                <w:t>借贷标志</w:t>
              </w:r>
            </w:ins>
          </w:p>
        </w:tc>
        <w:tc>
          <w:tcPr>
            <w:tcW w:w="898" w:type="dxa"/>
            <w:tcBorders>
              <w:top w:val="single" w:color="000000" w:sz="6" w:space="0"/>
            </w:tcBorders>
            <w:vAlign w:val="bottom"/>
          </w:tcPr>
          <w:p>
            <w:pPr>
              <w:widowControl/>
              <w:jc w:val="left"/>
              <w:textAlignment w:val="bottom"/>
              <w:rPr>
                <w:ins w:id="1388" w:author="火云邪神1418612843 [2]" w:date="2020-07-14T15:35:30Z"/>
                <w:rFonts w:hint="eastAsia" w:ascii="Arial" w:hAnsi="Arial" w:cs="Arial"/>
                <w:color w:val="000000"/>
                <w:kern w:val="0"/>
                <w:sz w:val="20"/>
                <w:szCs w:val="20"/>
                <w:lang w:val="en-US" w:eastAsia="zh-CN"/>
              </w:rPr>
            </w:pPr>
            <w:ins w:id="1389" w:author="火云邪神1418612843 [2]" w:date="2020-07-14T15:35:30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390" w:author="火云邪神1418612843 [2]" w:date="2020-07-14T15:35:30Z"/>
                <w:rFonts w:hint="eastAsia" w:ascii="新宋体" w:hAnsi="新宋体" w:eastAsia="新宋体"/>
                <w:sz w:val="21"/>
                <w:szCs w:val="21"/>
              </w:rPr>
            </w:pPr>
            <w:ins w:id="1391" w:author="火云邪神1418612843 [2]" w:date="2020-07-14T15:35:30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392" w:author="火云邪神1418612843 [2]" w:date="2020-07-14T15:35:30Z"/>
                <w:rFonts w:ascii="Arial" w:hAnsi="Arial" w:eastAsia="宋体" w:cs="Arial"/>
                <w:color w:val="000000"/>
                <w:kern w:val="0"/>
                <w:sz w:val="20"/>
                <w:szCs w:val="20"/>
              </w:rPr>
            </w:pPr>
            <w:ins w:id="1393" w:author="火云邪神1418612843 [2]" w:date="2020-07-14T15:35:30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1394" w:author="火云邪神1418612843 [2]" w:date="2020-07-14T15:35:30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395" w:author="火云邪神1418612843 [2]" w:date="2020-07-14T15:35:30Z"/>
                <w:rFonts w:ascii="Arial" w:hAnsi="Arial" w:eastAsia="宋体" w:cs="Arial"/>
                <w:color w:val="000000"/>
                <w:kern w:val="0"/>
                <w:sz w:val="20"/>
                <w:szCs w:val="20"/>
              </w:rPr>
            </w:pPr>
            <w:ins w:id="1396" w:author="火云邪神1418612843 [2]" w:date="2020-07-14T15:35:30Z">
              <w:r>
                <w:rPr>
                  <w:rFonts w:ascii="Arial" w:hAnsi="Arial" w:eastAsia="宋体" w:cs="Arial"/>
                  <w:color w:val="000000"/>
                  <w:kern w:val="0"/>
                  <w:sz w:val="20"/>
                  <w:szCs w:val="20"/>
                </w:rPr>
                <w:t>CDFlag</w:t>
              </w:r>
            </w:ins>
          </w:p>
        </w:tc>
        <w:tc>
          <w:tcPr>
            <w:tcW w:w="1298" w:type="dxa"/>
            <w:tcBorders>
              <w:top w:val="single" w:color="000000" w:sz="6" w:space="0"/>
            </w:tcBorders>
            <w:vAlign w:val="center"/>
          </w:tcPr>
          <w:p>
            <w:pPr>
              <w:pStyle w:val="2"/>
              <w:ind w:left="0" w:leftChars="0" w:firstLine="0" w:firstLineChars="0"/>
              <w:rPr>
                <w:ins w:id="1397" w:author="火云邪神1418612843 [2]" w:date="2020-07-14T15:35:30Z"/>
                <w:rFonts w:hint="eastAsia" w:ascii="新宋体" w:hAnsi="新宋体" w:eastAsia="新宋体"/>
                <w:sz w:val="21"/>
                <w:szCs w:val="21"/>
                <w:lang w:val="en-US" w:eastAsia="zh-CN"/>
              </w:rPr>
            </w:pPr>
            <w:ins w:id="1398" w:author="火云邪神1418612843 [2]" w:date="2020-07-14T15:35:30Z">
              <w:r>
                <w:rPr>
                  <w:rFonts w:hint="eastAsia" w:ascii="新宋体" w:hAnsi="新宋体" w:eastAsia="新宋体"/>
                  <w:sz w:val="21"/>
                  <w:szCs w:val="21"/>
                  <w:lang w:val="en-US" w:eastAsia="zh-CN"/>
                </w:rPr>
                <w:t>D-借C-贷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399" w:author="火云邪神1418612843 [2]" w:date="2020-07-14T15:35:30Z"/>
        </w:trPr>
        <w:tc>
          <w:tcPr>
            <w:tcW w:w="1920" w:type="dxa"/>
            <w:tcBorders>
              <w:top w:val="single" w:color="000000" w:sz="6" w:space="0"/>
            </w:tcBorders>
            <w:vAlign w:val="bottom"/>
          </w:tcPr>
          <w:p>
            <w:pPr>
              <w:widowControl/>
              <w:jc w:val="left"/>
              <w:textAlignment w:val="bottom"/>
              <w:rPr>
                <w:ins w:id="1400" w:author="火云邪神1418612843 [2]" w:date="2020-07-14T15:35:30Z"/>
                <w:rFonts w:hint="eastAsia" w:ascii="Arial" w:hAnsi="Arial" w:cs="Arial"/>
                <w:color w:val="000000"/>
                <w:kern w:val="0"/>
                <w:sz w:val="20"/>
                <w:szCs w:val="20"/>
                <w:lang w:val="en-US" w:eastAsia="zh-CN"/>
              </w:rPr>
            </w:pPr>
            <w:ins w:id="1401" w:author="火云邪神1418612843 [2]" w:date="2020-07-14T15:35:30Z">
              <w:r>
                <w:rPr>
                  <w:rFonts w:ascii="Arial" w:hAnsi="Arial" w:eastAsia="宋体" w:cs="Arial"/>
                  <w:color w:val="000000"/>
                  <w:kern w:val="0"/>
                  <w:sz w:val="20"/>
                  <w:szCs w:val="20"/>
                </w:rPr>
                <w:t>子系统编码</w:t>
              </w:r>
            </w:ins>
          </w:p>
        </w:tc>
        <w:tc>
          <w:tcPr>
            <w:tcW w:w="898" w:type="dxa"/>
            <w:tcBorders>
              <w:top w:val="single" w:color="000000" w:sz="6" w:space="0"/>
            </w:tcBorders>
            <w:vAlign w:val="bottom"/>
          </w:tcPr>
          <w:p>
            <w:pPr>
              <w:widowControl/>
              <w:jc w:val="left"/>
              <w:textAlignment w:val="bottom"/>
              <w:rPr>
                <w:ins w:id="1402" w:author="火云邪神1418612843 [2]" w:date="2020-07-14T15:35:30Z"/>
                <w:rFonts w:hint="eastAsia" w:ascii="新宋体" w:hAnsi="新宋体" w:eastAsia="新宋体"/>
                <w:sz w:val="21"/>
                <w:szCs w:val="21"/>
              </w:rPr>
            </w:pPr>
            <w:ins w:id="1403" w:author="火云邪神1418612843 [2]" w:date="2020-07-14T15:35:30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404" w:author="火云邪神1418612843 [2]" w:date="2020-07-14T15:35:30Z"/>
                <w:rFonts w:hint="eastAsia" w:ascii="新宋体" w:hAnsi="新宋体" w:eastAsia="新宋体"/>
                <w:sz w:val="21"/>
                <w:szCs w:val="21"/>
              </w:rPr>
            </w:pPr>
            <w:ins w:id="1405" w:author="火云邪神1418612843 [2]" w:date="2020-07-14T15:35:30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406" w:author="火云邪神1418612843 [2]" w:date="2020-07-14T15:35:30Z"/>
                <w:rFonts w:ascii="Arial" w:hAnsi="Arial" w:eastAsia="宋体" w:cs="Arial"/>
                <w:color w:val="000000"/>
                <w:kern w:val="0"/>
                <w:sz w:val="20"/>
                <w:szCs w:val="20"/>
              </w:rPr>
            </w:pPr>
            <w:ins w:id="1407" w:author="火云邪神1418612843 [2]" w:date="2020-07-14T15:35:30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1408" w:author="火云邪神1418612843 [2]" w:date="2020-07-14T15:35:30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409" w:author="火云邪神1418612843 [2]" w:date="2020-07-14T15:35:30Z"/>
                <w:rFonts w:ascii="Arial" w:hAnsi="Arial" w:eastAsia="宋体" w:cs="Arial"/>
                <w:color w:val="000000"/>
                <w:kern w:val="0"/>
                <w:sz w:val="20"/>
                <w:szCs w:val="20"/>
              </w:rPr>
            </w:pPr>
            <w:ins w:id="1410" w:author="火云邪神1418612843 [2]" w:date="2020-07-14T15:35:30Z">
              <w:r>
                <w:rPr>
                  <w:rFonts w:ascii="Arial" w:hAnsi="Arial" w:eastAsia="宋体" w:cs="Arial"/>
                  <w:color w:val="000000"/>
                  <w:kern w:val="0"/>
                  <w:sz w:val="20"/>
                  <w:szCs w:val="20"/>
                </w:rPr>
                <w:t>SubSys1</w:t>
              </w:r>
            </w:ins>
          </w:p>
        </w:tc>
        <w:tc>
          <w:tcPr>
            <w:tcW w:w="1298" w:type="dxa"/>
            <w:tcBorders>
              <w:top w:val="single" w:color="000000" w:sz="6" w:space="0"/>
            </w:tcBorders>
            <w:vAlign w:val="center"/>
          </w:tcPr>
          <w:p>
            <w:pPr>
              <w:pStyle w:val="2"/>
              <w:ind w:left="0" w:leftChars="0" w:firstLine="0" w:firstLineChars="0"/>
              <w:rPr>
                <w:ins w:id="1411" w:author="火云邪神1418612843 [2]" w:date="2020-07-14T15:35:30Z"/>
                <w:rFonts w:hint="eastAsia" w:ascii="新宋体" w:hAnsi="新宋体" w:eastAsia="新宋体"/>
                <w:sz w:val="21"/>
                <w:szCs w:val="21"/>
                <w:lang w:val="en-US" w:eastAsia="zh-CN"/>
              </w:rPr>
            </w:pPr>
            <w:ins w:id="1412" w:author="火云邪神1418612843 [2]" w:date="2020-07-14T15:35:30Z">
              <w:r>
                <w:rPr>
                  <w:rFonts w:hint="eastAsia" w:ascii="新宋体" w:hAnsi="新宋体" w:eastAsia="新宋体"/>
                  <w:sz w:val="21"/>
                  <w:szCs w:val="21"/>
                  <w:lang w:val="en-US" w:eastAsia="zh-CN"/>
                </w:rPr>
                <w:t>DPS-客户帐</w:t>
              </w:r>
            </w:ins>
          </w:p>
          <w:p>
            <w:pPr>
              <w:pStyle w:val="2"/>
              <w:ind w:left="0" w:leftChars="0" w:firstLine="0" w:firstLineChars="0"/>
              <w:rPr>
                <w:ins w:id="1413" w:author="火云邪神1418612843 [2]" w:date="2020-07-14T15:35:30Z"/>
                <w:rFonts w:hint="eastAsia" w:ascii="新宋体" w:hAnsi="新宋体" w:eastAsia="新宋体"/>
                <w:sz w:val="21"/>
                <w:szCs w:val="21"/>
                <w:lang w:val="en-US" w:eastAsia="zh-CN"/>
              </w:rPr>
            </w:pPr>
            <w:ins w:id="1414" w:author="火云邪神1418612843 [2]" w:date="2020-07-14T15:35:30Z">
              <w:r>
                <w:rPr>
                  <w:rFonts w:hint="eastAsia" w:ascii="新宋体" w:hAnsi="新宋体" w:eastAsia="新宋体"/>
                  <w:sz w:val="21"/>
                  <w:szCs w:val="21"/>
                  <w:lang w:val="en-US" w:eastAsia="zh-CN"/>
                </w:rPr>
                <w:t>GLS-内部户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415" w:author="火云邪神1418612843 [2]" w:date="2020-07-14T15:35:30Z"/>
        </w:trPr>
        <w:tc>
          <w:tcPr>
            <w:tcW w:w="1920" w:type="dxa"/>
            <w:tcBorders>
              <w:top w:val="single" w:color="000000" w:sz="6" w:space="0"/>
            </w:tcBorders>
            <w:vAlign w:val="bottom"/>
          </w:tcPr>
          <w:p>
            <w:pPr>
              <w:widowControl/>
              <w:jc w:val="left"/>
              <w:textAlignment w:val="bottom"/>
              <w:rPr>
                <w:ins w:id="1416" w:author="火云邪神1418612843 [2]" w:date="2020-07-14T15:35:30Z"/>
                <w:rFonts w:ascii="Arial" w:hAnsi="Arial" w:eastAsia="宋体" w:cs="Arial"/>
                <w:color w:val="000000"/>
                <w:kern w:val="0"/>
                <w:sz w:val="20"/>
                <w:szCs w:val="20"/>
              </w:rPr>
            </w:pPr>
            <w:ins w:id="1417" w:author="火云邪神1418612843 [2]" w:date="2020-07-14T15:35:30Z">
              <w:r>
                <w:rPr>
                  <w:rFonts w:ascii="Arial" w:hAnsi="Arial" w:eastAsia="宋体" w:cs="Arial"/>
                  <w:color w:val="000000"/>
                  <w:kern w:val="0"/>
                  <w:sz w:val="20"/>
                  <w:szCs w:val="20"/>
                </w:rPr>
                <w:t>交易类型1</w:t>
              </w:r>
            </w:ins>
          </w:p>
        </w:tc>
        <w:tc>
          <w:tcPr>
            <w:tcW w:w="898" w:type="dxa"/>
            <w:tcBorders>
              <w:top w:val="single" w:color="000000" w:sz="6" w:space="0"/>
            </w:tcBorders>
            <w:vAlign w:val="bottom"/>
          </w:tcPr>
          <w:p>
            <w:pPr>
              <w:widowControl/>
              <w:jc w:val="left"/>
              <w:textAlignment w:val="bottom"/>
              <w:rPr>
                <w:ins w:id="1418" w:author="火云邪神1418612843 [2]" w:date="2020-07-14T15:35:30Z"/>
                <w:rFonts w:hint="eastAsia" w:ascii="Arial" w:hAnsi="Arial" w:cs="Arial"/>
                <w:color w:val="000000"/>
                <w:kern w:val="0"/>
                <w:sz w:val="20"/>
                <w:szCs w:val="20"/>
                <w:lang w:val="en-US" w:eastAsia="zh-CN"/>
              </w:rPr>
            </w:pPr>
            <w:ins w:id="1419" w:author="火云邪神1418612843 [2]" w:date="2020-07-14T15:35:30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420" w:author="火云邪神1418612843 [2]" w:date="2020-07-14T15:35:30Z"/>
                <w:rFonts w:hint="eastAsia" w:ascii="新宋体" w:hAnsi="新宋体" w:eastAsia="新宋体"/>
                <w:sz w:val="21"/>
                <w:szCs w:val="21"/>
              </w:rPr>
            </w:pPr>
            <w:ins w:id="1421" w:author="火云邪神1418612843 [2]" w:date="2020-07-14T15:35:30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right"/>
              <w:textAlignment w:val="bottom"/>
              <w:rPr>
                <w:ins w:id="1422" w:author="火云邪神1418612843 [2]" w:date="2020-07-14T15:35:30Z"/>
                <w:rFonts w:ascii="Arial" w:hAnsi="Arial" w:eastAsia="宋体" w:cs="Arial"/>
                <w:color w:val="000000"/>
                <w:kern w:val="0"/>
                <w:sz w:val="20"/>
                <w:szCs w:val="20"/>
              </w:rPr>
            </w:pPr>
            <w:ins w:id="1423" w:author="火云邪神1418612843 [2]" w:date="2020-07-14T15:35:30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1424" w:author="火云邪神1418612843 [2]" w:date="2020-07-14T15:35:30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425" w:author="火云邪神1418612843 [2]" w:date="2020-07-14T15:35:30Z"/>
                <w:rFonts w:ascii="Arial" w:hAnsi="Arial" w:eastAsia="宋体" w:cs="Arial"/>
                <w:color w:val="000000"/>
                <w:kern w:val="0"/>
                <w:sz w:val="20"/>
                <w:szCs w:val="20"/>
              </w:rPr>
            </w:pPr>
            <w:ins w:id="1426" w:author="火云邪神1418612843 [2]" w:date="2020-07-14T15:35:30Z">
              <w:r>
                <w:rPr>
                  <w:rFonts w:ascii="Arial" w:hAnsi="Arial" w:eastAsia="宋体" w:cs="Arial"/>
                  <w:color w:val="000000"/>
                  <w:kern w:val="0"/>
                  <w:sz w:val="20"/>
                  <w:szCs w:val="20"/>
                </w:rPr>
                <w:t>TransType1</w:t>
              </w:r>
            </w:ins>
          </w:p>
        </w:tc>
        <w:tc>
          <w:tcPr>
            <w:tcW w:w="1298" w:type="dxa"/>
            <w:tcBorders>
              <w:top w:val="single" w:color="000000" w:sz="6" w:space="0"/>
            </w:tcBorders>
            <w:vAlign w:val="center"/>
          </w:tcPr>
          <w:p>
            <w:pPr>
              <w:pStyle w:val="2"/>
              <w:ind w:left="0" w:leftChars="0" w:firstLine="0" w:firstLineChars="0"/>
              <w:rPr>
                <w:ins w:id="1427" w:author="火云邪神1418612843 [2]" w:date="2020-07-14T15:35:30Z"/>
                <w:rFonts w:hint="eastAsia" w:ascii="新宋体" w:hAnsi="新宋体" w:eastAsia="新宋体"/>
                <w:sz w:val="21"/>
                <w:szCs w:val="21"/>
                <w:lang w:val="en-US" w:eastAsia="zh-CN"/>
              </w:rPr>
            </w:pPr>
            <w:ins w:id="1428" w:author="火云邪神1418612843 [2]" w:date="2020-07-14T15:35:30Z">
              <w:r>
                <w:rPr>
                  <w:rFonts w:hint="eastAsia" w:ascii="新宋体" w:hAnsi="新宋体" w:eastAsia="新宋体"/>
                  <w:sz w:val="21"/>
                  <w:szCs w:val="21"/>
                  <w:lang w:val="en-US" w:eastAsia="zh-CN"/>
                </w:rPr>
                <w:t>0.正常交易</w:t>
              </w:r>
            </w:ins>
          </w:p>
          <w:p>
            <w:pPr>
              <w:pStyle w:val="2"/>
              <w:ind w:left="0" w:leftChars="0" w:firstLine="0" w:firstLineChars="0"/>
              <w:rPr>
                <w:ins w:id="1429" w:author="火云邪神1418612843 [2]" w:date="2020-07-14T15:35:30Z"/>
                <w:rFonts w:hint="eastAsia" w:ascii="新宋体" w:hAnsi="新宋体" w:eastAsia="新宋体"/>
                <w:sz w:val="21"/>
                <w:szCs w:val="21"/>
                <w:lang w:val="en-US" w:eastAsia="zh-CN"/>
              </w:rPr>
            </w:pPr>
            <w:ins w:id="1430" w:author="火云邪神1418612843 [2]" w:date="2020-07-14T15:35:30Z">
              <w:r>
                <w:rPr>
                  <w:rFonts w:hint="eastAsia" w:ascii="新宋体" w:hAnsi="新宋体" w:eastAsia="新宋体"/>
                  <w:sz w:val="21"/>
                  <w:szCs w:val="21"/>
                  <w:lang w:val="en-US" w:eastAsia="zh-CN"/>
                </w:rPr>
                <w:t>1.冲销交易</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431" w:author="火云邪神1418612843 [2]" w:date="2020-07-14T15:35:30Z"/>
        </w:trPr>
        <w:tc>
          <w:tcPr>
            <w:tcW w:w="1920" w:type="dxa"/>
            <w:tcBorders>
              <w:top w:val="single" w:color="000000" w:sz="6" w:space="0"/>
            </w:tcBorders>
            <w:vAlign w:val="bottom"/>
          </w:tcPr>
          <w:p>
            <w:pPr>
              <w:widowControl/>
              <w:jc w:val="left"/>
              <w:textAlignment w:val="bottom"/>
              <w:rPr>
                <w:ins w:id="1432" w:author="火云邪神1418612843 [2]" w:date="2020-07-14T15:35:30Z"/>
                <w:rFonts w:ascii="Arial" w:hAnsi="Arial" w:eastAsia="宋体" w:cs="Arial"/>
                <w:color w:val="000000"/>
                <w:kern w:val="0"/>
                <w:sz w:val="20"/>
                <w:szCs w:val="20"/>
              </w:rPr>
            </w:pPr>
            <w:ins w:id="1433" w:author="火云邪神1418612843 [2]" w:date="2020-07-14T15:35:30Z">
              <w:r>
                <w:rPr>
                  <w:rFonts w:ascii="Arial" w:hAnsi="Arial" w:eastAsia="宋体" w:cs="Arial"/>
                  <w:color w:val="000000"/>
                  <w:kern w:val="0"/>
                  <w:sz w:val="20"/>
                  <w:szCs w:val="20"/>
                </w:rPr>
                <w:t>凭证类型</w:t>
              </w:r>
            </w:ins>
          </w:p>
        </w:tc>
        <w:tc>
          <w:tcPr>
            <w:tcW w:w="898" w:type="dxa"/>
            <w:tcBorders>
              <w:top w:val="single" w:color="000000" w:sz="6" w:space="0"/>
            </w:tcBorders>
            <w:vAlign w:val="bottom"/>
          </w:tcPr>
          <w:p>
            <w:pPr>
              <w:widowControl/>
              <w:jc w:val="left"/>
              <w:textAlignment w:val="bottom"/>
              <w:rPr>
                <w:ins w:id="1434" w:author="火云邪神1418612843 [2]" w:date="2020-07-14T15:35:30Z"/>
                <w:rFonts w:hint="eastAsia" w:ascii="Arial" w:hAnsi="Arial" w:cs="Arial"/>
                <w:color w:val="000000"/>
                <w:kern w:val="0"/>
                <w:sz w:val="20"/>
                <w:szCs w:val="20"/>
                <w:lang w:val="en-US" w:eastAsia="zh-CN"/>
              </w:rPr>
            </w:pPr>
            <w:ins w:id="1435" w:author="火云邪神1418612843 [2]" w:date="2020-07-14T15:35:30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436" w:author="火云邪神1418612843 [2]" w:date="2020-07-14T15:35:30Z"/>
                <w:rFonts w:hint="eastAsia" w:ascii="新宋体" w:hAnsi="新宋体" w:eastAsia="新宋体"/>
                <w:sz w:val="21"/>
                <w:szCs w:val="21"/>
              </w:rPr>
            </w:pPr>
            <w:ins w:id="1437" w:author="火云邪神1418612843 [2]" w:date="2020-07-14T15:35:30Z">
              <w:r>
                <w:rPr>
                  <w:rFonts w:hint="eastAsia" w:ascii="新宋体" w:hAnsi="新宋体" w:eastAsia="新宋体"/>
                  <w:sz w:val="21"/>
                  <w:szCs w:val="21"/>
                  <w:lang w:val="en-US" w:eastAsia="zh-CN"/>
                </w:rPr>
                <w:t>否</w:t>
              </w:r>
            </w:ins>
          </w:p>
        </w:tc>
        <w:tc>
          <w:tcPr>
            <w:tcW w:w="721" w:type="dxa"/>
            <w:tcBorders>
              <w:top w:val="single" w:color="000000" w:sz="6" w:space="0"/>
            </w:tcBorders>
            <w:vAlign w:val="bottom"/>
          </w:tcPr>
          <w:p>
            <w:pPr>
              <w:widowControl/>
              <w:jc w:val="left"/>
              <w:textAlignment w:val="bottom"/>
              <w:rPr>
                <w:ins w:id="1438" w:author="火云邪神1418612843 [2]" w:date="2020-07-14T15:35:30Z"/>
                <w:rFonts w:ascii="Arial" w:hAnsi="Arial" w:eastAsia="宋体" w:cs="Arial"/>
                <w:color w:val="000000"/>
                <w:kern w:val="0"/>
                <w:sz w:val="20"/>
                <w:szCs w:val="20"/>
              </w:rPr>
            </w:pPr>
            <w:ins w:id="1439" w:author="火云邪神1418612843 [2]" w:date="2020-07-14T15:35:30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1440" w:author="火云邪神1418612843 [2]" w:date="2020-07-14T15:35:30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441" w:author="火云邪神1418612843 [2]" w:date="2020-07-14T15:35:30Z"/>
                <w:rFonts w:ascii="Arial" w:hAnsi="Arial" w:eastAsia="宋体" w:cs="Arial"/>
                <w:color w:val="000000"/>
                <w:kern w:val="0"/>
                <w:sz w:val="20"/>
                <w:szCs w:val="20"/>
              </w:rPr>
            </w:pPr>
            <w:ins w:id="1442" w:author="火云邪神1418612843 [2]" w:date="2020-07-14T15:35:30Z">
              <w:r>
                <w:rPr>
                  <w:rFonts w:ascii="Arial" w:hAnsi="Arial" w:eastAsia="宋体" w:cs="Arial"/>
                  <w:color w:val="000000"/>
                  <w:kern w:val="0"/>
                  <w:sz w:val="20"/>
                  <w:szCs w:val="20"/>
                </w:rPr>
                <w:t>VouType2</w:t>
              </w:r>
            </w:ins>
          </w:p>
        </w:tc>
        <w:tc>
          <w:tcPr>
            <w:tcW w:w="1298" w:type="dxa"/>
            <w:tcBorders>
              <w:top w:val="single" w:color="000000" w:sz="6" w:space="0"/>
            </w:tcBorders>
            <w:vAlign w:val="center"/>
          </w:tcPr>
          <w:p>
            <w:pPr>
              <w:pStyle w:val="2"/>
              <w:ind w:left="0" w:leftChars="0" w:firstLine="0" w:firstLineChars="0"/>
              <w:rPr>
                <w:ins w:id="1443" w:author="火云邪神1418612843 [2]" w:date="2020-07-14T15:35:30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444" w:author="火云邪神1418612843 [2]" w:date="2020-07-14T15:35:30Z"/>
        </w:trPr>
        <w:tc>
          <w:tcPr>
            <w:tcW w:w="1920" w:type="dxa"/>
            <w:tcBorders>
              <w:top w:val="single" w:color="000000" w:sz="6" w:space="0"/>
            </w:tcBorders>
            <w:vAlign w:val="bottom"/>
          </w:tcPr>
          <w:p>
            <w:pPr>
              <w:widowControl/>
              <w:jc w:val="left"/>
              <w:textAlignment w:val="bottom"/>
              <w:rPr>
                <w:ins w:id="1445" w:author="火云邪神1418612843 [2]" w:date="2020-07-14T15:35:30Z"/>
                <w:rFonts w:ascii="Arial" w:hAnsi="Arial" w:eastAsia="宋体" w:cs="Arial"/>
                <w:color w:val="000000"/>
                <w:kern w:val="0"/>
                <w:sz w:val="20"/>
                <w:szCs w:val="20"/>
              </w:rPr>
            </w:pPr>
            <w:ins w:id="1446" w:author="火云邪神1418612843 [2]" w:date="2020-07-14T15:35:30Z">
              <w:r>
                <w:rPr>
                  <w:rFonts w:ascii="Arial" w:hAnsi="Arial" w:eastAsia="宋体" w:cs="Arial"/>
                  <w:color w:val="000000"/>
                  <w:kern w:val="0"/>
                  <w:sz w:val="20"/>
                  <w:szCs w:val="20"/>
                </w:rPr>
                <w:t>凭证号码</w:t>
              </w:r>
            </w:ins>
          </w:p>
        </w:tc>
        <w:tc>
          <w:tcPr>
            <w:tcW w:w="898" w:type="dxa"/>
            <w:tcBorders>
              <w:top w:val="single" w:color="000000" w:sz="6" w:space="0"/>
            </w:tcBorders>
            <w:vAlign w:val="bottom"/>
          </w:tcPr>
          <w:p>
            <w:pPr>
              <w:widowControl/>
              <w:jc w:val="left"/>
              <w:textAlignment w:val="bottom"/>
              <w:rPr>
                <w:ins w:id="1447" w:author="火云邪神1418612843 [2]" w:date="2020-07-14T15:35:30Z"/>
                <w:rFonts w:hint="eastAsia" w:ascii="Arial" w:hAnsi="Arial" w:cs="Arial"/>
                <w:color w:val="000000"/>
                <w:kern w:val="0"/>
                <w:sz w:val="20"/>
                <w:szCs w:val="20"/>
                <w:lang w:val="en-US" w:eastAsia="zh-CN"/>
              </w:rPr>
            </w:pPr>
            <w:ins w:id="1448" w:author="火云邪神1418612843 [2]" w:date="2020-07-14T15:35:30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449" w:author="火云邪神1418612843 [2]" w:date="2020-07-14T15:35:30Z"/>
                <w:rFonts w:hint="eastAsia" w:ascii="新宋体" w:hAnsi="新宋体" w:eastAsia="新宋体"/>
                <w:sz w:val="21"/>
                <w:szCs w:val="21"/>
              </w:rPr>
            </w:pPr>
            <w:ins w:id="1450" w:author="火云邪神1418612843 [2]" w:date="2020-07-14T15:35:30Z">
              <w:r>
                <w:rPr>
                  <w:rFonts w:hint="eastAsia" w:ascii="新宋体" w:hAnsi="新宋体" w:eastAsia="新宋体"/>
                  <w:sz w:val="21"/>
                  <w:szCs w:val="21"/>
                  <w:lang w:val="en-US" w:eastAsia="zh-CN"/>
                </w:rPr>
                <w:t>否</w:t>
              </w:r>
            </w:ins>
          </w:p>
        </w:tc>
        <w:tc>
          <w:tcPr>
            <w:tcW w:w="721" w:type="dxa"/>
            <w:tcBorders>
              <w:top w:val="single" w:color="000000" w:sz="6" w:space="0"/>
            </w:tcBorders>
            <w:vAlign w:val="bottom"/>
          </w:tcPr>
          <w:p>
            <w:pPr>
              <w:widowControl/>
              <w:jc w:val="left"/>
              <w:textAlignment w:val="bottom"/>
              <w:rPr>
                <w:ins w:id="1451" w:author="火云邪神1418612843 [2]" w:date="2020-07-14T15:35:30Z"/>
                <w:rFonts w:ascii="Arial" w:hAnsi="Arial" w:eastAsia="宋体" w:cs="Arial"/>
                <w:color w:val="000000"/>
                <w:kern w:val="0"/>
                <w:sz w:val="20"/>
                <w:szCs w:val="20"/>
              </w:rPr>
            </w:pPr>
            <w:ins w:id="1452" w:author="火云邪神1418612843 [2]" w:date="2020-07-14T15:35:30Z">
              <w:r>
                <w:rPr>
                  <w:rFonts w:ascii="Arial" w:hAnsi="Arial" w:eastAsia="宋体" w:cs="Arial"/>
                  <w:color w:val="000000"/>
                  <w:kern w:val="0"/>
                  <w:sz w:val="20"/>
                  <w:szCs w:val="20"/>
                </w:rPr>
                <w:t>20</w:t>
              </w:r>
            </w:ins>
          </w:p>
        </w:tc>
        <w:tc>
          <w:tcPr>
            <w:tcW w:w="1073" w:type="dxa"/>
            <w:tcBorders>
              <w:top w:val="single" w:color="000000" w:sz="6" w:space="0"/>
            </w:tcBorders>
            <w:vAlign w:val="bottom"/>
          </w:tcPr>
          <w:p>
            <w:pPr>
              <w:widowControl/>
              <w:jc w:val="left"/>
              <w:textAlignment w:val="bottom"/>
              <w:rPr>
                <w:ins w:id="1453" w:author="火云邪神1418612843 [2]" w:date="2020-07-14T15:35:30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454" w:author="火云邪神1418612843 [2]" w:date="2020-07-14T15:35:30Z"/>
                <w:rFonts w:ascii="Arial" w:hAnsi="Arial" w:eastAsia="宋体" w:cs="Arial"/>
                <w:color w:val="000000"/>
                <w:kern w:val="0"/>
                <w:sz w:val="20"/>
                <w:szCs w:val="20"/>
              </w:rPr>
            </w:pPr>
            <w:ins w:id="1455" w:author="火云邪神1418612843 [2]" w:date="2020-07-14T15:35:30Z">
              <w:r>
                <w:rPr>
                  <w:rFonts w:ascii="Arial" w:hAnsi="Arial" w:eastAsia="宋体" w:cs="Arial"/>
                  <w:color w:val="000000"/>
                  <w:kern w:val="0"/>
                  <w:sz w:val="20"/>
                  <w:szCs w:val="20"/>
                </w:rPr>
                <w:t>VouNo2</w:t>
              </w:r>
            </w:ins>
          </w:p>
        </w:tc>
        <w:tc>
          <w:tcPr>
            <w:tcW w:w="1298" w:type="dxa"/>
            <w:tcBorders>
              <w:top w:val="single" w:color="000000" w:sz="6" w:space="0"/>
            </w:tcBorders>
            <w:vAlign w:val="center"/>
          </w:tcPr>
          <w:p>
            <w:pPr>
              <w:pStyle w:val="2"/>
              <w:ind w:left="0" w:leftChars="0" w:firstLine="0" w:firstLineChars="0"/>
              <w:rPr>
                <w:ins w:id="1456" w:author="火云邪神1418612843 [2]" w:date="2020-07-14T15:35:30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457" w:author="火云邪神1418612843 [2]" w:date="2020-07-14T15:35:30Z"/>
        </w:trPr>
        <w:tc>
          <w:tcPr>
            <w:tcW w:w="1920" w:type="dxa"/>
            <w:tcBorders>
              <w:top w:val="single" w:color="000000" w:sz="6" w:space="0"/>
            </w:tcBorders>
            <w:vAlign w:val="bottom"/>
          </w:tcPr>
          <w:p>
            <w:pPr>
              <w:widowControl/>
              <w:jc w:val="left"/>
              <w:textAlignment w:val="bottom"/>
              <w:rPr>
                <w:ins w:id="1458" w:author="火云邪神1418612843 [2]" w:date="2020-07-14T15:35:30Z"/>
                <w:rFonts w:ascii="Arial" w:hAnsi="Arial" w:eastAsia="宋体" w:cs="Arial"/>
                <w:color w:val="000000"/>
                <w:kern w:val="0"/>
                <w:sz w:val="20"/>
                <w:szCs w:val="20"/>
              </w:rPr>
            </w:pPr>
            <w:ins w:id="1459" w:author="火云邪神1418612843 [2]" w:date="2020-07-14T15:35:30Z">
              <w:r>
                <w:rPr>
                  <w:rFonts w:ascii="Arial" w:hAnsi="Arial" w:eastAsia="宋体" w:cs="Arial"/>
                  <w:color w:val="000000"/>
                  <w:kern w:val="0"/>
                  <w:sz w:val="20"/>
                  <w:szCs w:val="20"/>
                </w:rPr>
                <w:t>账号</w:t>
              </w:r>
            </w:ins>
          </w:p>
        </w:tc>
        <w:tc>
          <w:tcPr>
            <w:tcW w:w="898" w:type="dxa"/>
            <w:tcBorders>
              <w:top w:val="single" w:color="000000" w:sz="6" w:space="0"/>
            </w:tcBorders>
            <w:vAlign w:val="bottom"/>
          </w:tcPr>
          <w:p>
            <w:pPr>
              <w:widowControl/>
              <w:jc w:val="left"/>
              <w:textAlignment w:val="bottom"/>
              <w:rPr>
                <w:ins w:id="1460" w:author="火云邪神1418612843 [2]" w:date="2020-07-14T15:35:30Z"/>
                <w:rFonts w:hint="eastAsia" w:ascii="Arial" w:hAnsi="Arial" w:cs="Arial"/>
                <w:color w:val="000000"/>
                <w:kern w:val="0"/>
                <w:sz w:val="20"/>
                <w:szCs w:val="20"/>
                <w:lang w:val="en-US" w:eastAsia="zh-CN"/>
              </w:rPr>
            </w:pPr>
            <w:ins w:id="1461" w:author="火云邪神1418612843 [2]" w:date="2020-07-14T15:35:30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462" w:author="火云邪神1418612843 [2]" w:date="2020-07-14T15:35:30Z"/>
                <w:rFonts w:hint="eastAsia" w:ascii="新宋体" w:hAnsi="新宋体" w:eastAsia="新宋体"/>
                <w:sz w:val="21"/>
                <w:szCs w:val="21"/>
              </w:rPr>
            </w:pPr>
            <w:ins w:id="1463" w:author="火云邪神1418612843 [2]" w:date="2020-07-14T15:35:30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464" w:author="火云邪神1418612843 [2]" w:date="2020-07-14T15:35:30Z"/>
                <w:rFonts w:ascii="Arial" w:hAnsi="Arial" w:eastAsia="宋体" w:cs="Arial"/>
                <w:color w:val="000000"/>
                <w:kern w:val="0"/>
                <w:sz w:val="20"/>
                <w:szCs w:val="20"/>
              </w:rPr>
            </w:pPr>
            <w:ins w:id="1465" w:author="火云邪神1418612843 [2]" w:date="2020-07-14T15:35:30Z">
              <w:r>
                <w:rPr>
                  <w:rFonts w:ascii="Arial" w:hAnsi="Arial" w:eastAsia="宋体" w:cs="Arial"/>
                  <w:color w:val="000000"/>
                  <w:kern w:val="0"/>
                  <w:sz w:val="20"/>
                  <w:szCs w:val="20"/>
                </w:rPr>
                <w:t>32</w:t>
              </w:r>
            </w:ins>
          </w:p>
        </w:tc>
        <w:tc>
          <w:tcPr>
            <w:tcW w:w="1073" w:type="dxa"/>
            <w:tcBorders>
              <w:top w:val="single" w:color="000000" w:sz="6" w:space="0"/>
            </w:tcBorders>
            <w:vAlign w:val="bottom"/>
          </w:tcPr>
          <w:p>
            <w:pPr>
              <w:widowControl/>
              <w:jc w:val="left"/>
              <w:textAlignment w:val="bottom"/>
              <w:rPr>
                <w:ins w:id="1466" w:author="火云邪神1418612843 [2]" w:date="2020-07-14T15:35:30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467" w:author="火云邪神1418612843 [2]" w:date="2020-07-14T15:35:30Z"/>
                <w:rFonts w:ascii="Arial" w:hAnsi="Arial" w:eastAsia="宋体" w:cs="Arial"/>
                <w:color w:val="000000"/>
                <w:kern w:val="0"/>
                <w:sz w:val="20"/>
                <w:szCs w:val="20"/>
              </w:rPr>
            </w:pPr>
            <w:ins w:id="1468" w:author="火云邪神1418612843 [2]" w:date="2020-07-14T15:35:30Z">
              <w:r>
                <w:rPr>
                  <w:rFonts w:ascii="Arial" w:hAnsi="Arial" w:eastAsia="宋体" w:cs="Arial"/>
                  <w:color w:val="000000"/>
                  <w:kern w:val="0"/>
                  <w:sz w:val="20"/>
                  <w:szCs w:val="20"/>
                </w:rPr>
                <w:t>AcctNo2</w:t>
              </w:r>
            </w:ins>
          </w:p>
        </w:tc>
        <w:tc>
          <w:tcPr>
            <w:tcW w:w="1298" w:type="dxa"/>
            <w:tcBorders>
              <w:top w:val="single" w:color="000000" w:sz="6" w:space="0"/>
            </w:tcBorders>
            <w:vAlign w:val="center"/>
          </w:tcPr>
          <w:p>
            <w:pPr>
              <w:pStyle w:val="2"/>
              <w:ind w:left="0" w:leftChars="0" w:firstLine="0" w:firstLineChars="0"/>
              <w:rPr>
                <w:ins w:id="1469" w:author="火云邪神1418612843 [2]" w:date="2020-07-14T15:35:30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470" w:author="火云邪神1418612843 [2]" w:date="2020-07-14T15:35:30Z"/>
        </w:trPr>
        <w:tc>
          <w:tcPr>
            <w:tcW w:w="1920" w:type="dxa"/>
            <w:tcBorders>
              <w:top w:val="single" w:color="000000" w:sz="6" w:space="0"/>
            </w:tcBorders>
            <w:vAlign w:val="bottom"/>
          </w:tcPr>
          <w:p>
            <w:pPr>
              <w:widowControl/>
              <w:jc w:val="left"/>
              <w:textAlignment w:val="bottom"/>
              <w:rPr>
                <w:ins w:id="1471" w:author="火云邪神1418612843 [2]" w:date="2020-07-14T15:35:30Z"/>
                <w:rFonts w:ascii="Arial" w:hAnsi="Arial" w:eastAsia="宋体" w:cs="Arial"/>
                <w:color w:val="000000"/>
                <w:kern w:val="0"/>
                <w:sz w:val="20"/>
                <w:szCs w:val="20"/>
              </w:rPr>
            </w:pPr>
            <w:ins w:id="1472" w:author="火云邪神1418612843 [2]" w:date="2020-07-14T15:35:30Z">
              <w:r>
                <w:rPr>
                  <w:rFonts w:ascii="Arial" w:hAnsi="Arial" w:eastAsia="宋体" w:cs="Arial"/>
                  <w:color w:val="000000"/>
                  <w:kern w:val="0"/>
                  <w:sz w:val="20"/>
                  <w:szCs w:val="20"/>
                </w:rPr>
                <w:t>发生额</w:t>
              </w:r>
            </w:ins>
          </w:p>
        </w:tc>
        <w:tc>
          <w:tcPr>
            <w:tcW w:w="898" w:type="dxa"/>
            <w:tcBorders>
              <w:top w:val="single" w:color="000000" w:sz="6" w:space="0"/>
            </w:tcBorders>
            <w:vAlign w:val="bottom"/>
          </w:tcPr>
          <w:p>
            <w:pPr>
              <w:widowControl/>
              <w:jc w:val="left"/>
              <w:textAlignment w:val="bottom"/>
              <w:rPr>
                <w:ins w:id="1473" w:author="火云邪神1418612843 [2]" w:date="2020-07-14T15:35:30Z"/>
                <w:rFonts w:hint="eastAsia" w:ascii="Arial" w:hAnsi="Arial" w:cs="Arial"/>
                <w:color w:val="000000"/>
                <w:kern w:val="0"/>
                <w:sz w:val="20"/>
                <w:szCs w:val="20"/>
                <w:lang w:val="en-US" w:eastAsia="zh-CN"/>
              </w:rPr>
            </w:pPr>
            <w:ins w:id="1474" w:author="火云邪神1418612843 [2]" w:date="2020-07-14T15:35:30Z">
              <w:r>
                <w:rPr>
                  <w:rFonts w:ascii="Arial" w:hAnsi="Arial" w:eastAsia="宋体" w:cs="Arial"/>
                  <w:color w:val="000000"/>
                  <w:kern w:val="0"/>
                  <w:sz w:val="20"/>
                  <w:szCs w:val="20"/>
                </w:rPr>
                <w:t>DECIMAL</w:t>
              </w:r>
            </w:ins>
          </w:p>
        </w:tc>
        <w:tc>
          <w:tcPr>
            <w:tcW w:w="721" w:type="dxa"/>
            <w:tcBorders>
              <w:top w:val="single" w:color="000000" w:sz="6" w:space="0"/>
            </w:tcBorders>
            <w:vAlign w:val="center"/>
          </w:tcPr>
          <w:p>
            <w:pPr>
              <w:jc w:val="center"/>
              <w:rPr>
                <w:ins w:id="1475" w:author="火云邪神1418612843 [2]" w:date="2020-07-14T15:35:30Z"/>
                <w:rFonts w:hint="eastAsia" w:ascii="新宋体" w:hAnsi="新宋体" w:eastAsia="新宋体"/>
                <w:sz w:val="21"/>
                <w:szCs w:val="21"/>
              </w:rPr>
            </w:pPr>
            <w:ins w:id="1476" w:author="火云邪神1418612843 [2]" w:date="2020-07-14T15:35:30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477" w:author="火云邪神1418612843 [2]" w:date="2020-07-14T15:35:30Z"/>
                <w:rFonts w:ascii="Arial" w:hAnsi="Arial" w:eastAsia="宋体" w:cs="Arial"/>
                <w:color w:val="000000"/>
                <w:kern w:val="0"/>
                <w:sz w:val="20"/>
                <w:szCs w:val="20"/>
              </w:rPr>
            </w:pPr>
            <w:ins w:id="1478" w:author="火云邪神1418612843 [2]" w:date="2020-07-14T15:35:30Z">
              <w:r>
                <w:rPr>
                  <w:rFonts w:ascii="Arial" w:hAnsi="Arial" w:eastAsia="宋体" w:cs="Arial"/>
                  <w:color w:val="000000"/>
                  <w:kern w:val="0"/>
                  <w:sz w:val="20"/>
                  <w:szCs w:val="20"/>
                </w:rPr>
                <w:t>17</w:t>
              </w:r>
            </w:ins>
          </w:p>
        </w:tc>
        <w:tc>
          <w:tcPr>
            <w:tcW w:w="1073" w:type="dxa"/>
            <w:tcBorders>
              <w:top w:val="single" w:color="000000" w:sz="6" w:space="0"/>
            </w:tcBorders>
            <w:vAlign w:val="bottom"/>
          </w:tcPr>
          <w:p>
            <w:pPr>
              <w:widowControl/>
              <w:jc w:val="left"/>
              <w:textAlignment w:val="bottom"/>
              <w:rPr>
                <w:ins w:id="1479" w:author="火云邪神1418612843 [2]" w:date="2020-07-14T15:35:30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480" w:author="火云邪神1418612843 [2]" w:date="2020-07-14T15:35:30Z"/>
                <w:rFonts w:ascii="Arial" w:hAnsi="Arial" w:eastAsia="宋体" w:cs="Arial"/>
                <w:color w:val="000000"/>
                <w:kern w:val="0"/>
                <w:sz w:val="20"/>
                <w:szCs w:val="20"/>
              </w:rPr>
            </w:pPr>
            <w:ins w:id="1481" w:author="火云邪神1418612843 [2]" w:date="2020-07-14T15:35:30Z">
              <w:r>
                <w:rPr>
                  <w:rFonts w:ascii="Arial" w:hAnsi="Arial" w:eastAsia="宋体" w:cs="Arial"/>
                  <w:color w:val="000000"/>
                  <w:kern w:val="0"/>
                  <w:sz w:val="20"/>
                  <w:szCs w:val="20"/>
                </w:rPr>
                <w:t>Amt2</w:t>
              </w:r>
            </w:ins>
          </w:p>
        </w:tc>
        <w:tc>
          <w:tcPr>
            <w:tcW w:w="1298" w:type="dxa"/>
            <w:tcBorders>
              <w:top w:val="single" w:color="000000" w:sz="6" w:space="0"/>
            </w:tcBorders>
            <w:vAlign w:val="center"/>
          </w:tcPr>
          <w:p>
            <w:pPr>
              <w:pStyle w:val="2"/>
              <w:ind w:left="0" w:leftChars="0" w:firstLine="0" w:firstLineChars="0"/>
              <w:rPr>
                <w:ins w:id="1482" w:author="火云邪神1418612843 [2]" w:date="2020-07-14T15:35:30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483" w:author="火云邪神1418612843 [2]" w:date="2020-07-14T15:35:30Z"/>
        </w:trPr>
        <w:tc>
          <w:tcPr>
            <w:tcW w:w="1920" w:type="dxa"/>
            <w:tcBorders>
              <w:top w:val="single" w:color="000000" w:sz="6" w:space="0"/>
            </w:tcBorders>
            <w:vAlign w:val="bottom"/>
          </w:tcPr>
          <w:p>
            <w:pPr>
              <w:widowControl/>
              <w:jc w:val="left"/>
              <w:textAlignment w:val="bottom"/>
              <w:rPr>
                <w:ins w:id="1484" w:author="火云邪神1418612843 [2]" w:date="2020-07-14T15:35:30Z"/>
                <w:rFonts w:ascii="Arial" w:hAnsi="Arial" w:eastAsia="宋体" w:cs="Arial"/>
                <w:color w:val="000000"/>
                <w:kern w:val="0"/>
                <w:sz w:val="20"/>
                <w:szCs w:val="20"/>
              </w:rPr>
            </w:pPr>
            <w:ins w:id="1485" w:author="火云邪神1418612843 [2]" w:date="2020-07-14T15:35:30Z">
              <w:r>
                <w:rPr>
                  <w:rFonts w:ascii="Arial" w:hAnsi="Arial" w:eastAsia="宋体" w:cs="Arial"/>
                  <w:color w:val="000000"/>
                  <w:kern w:val="0"/>
                  <w:sz w:val="20"/>
                  <w:szCs w:val="20"/>
                </w:rPr>
                <w:t>币种号</w:t>
              </w:r>
            </w:ins>
          </w:p>
        </w:tc>
        <w:tc>
          <w:tcPr>
            <w:tcW w:w="898" w:type="dxa"/>
            <w:tcBorders>
              <w:top w:val="single" w:color="000000" w:sz="6" w:space="0"/>
            </w:tcBorders>
            <w:vAlign w:val="bottom"/>
          </w:tcPr>
          <w:p>
            <w:pPr>
              <w:widowControl/>
              <w:jc w:val="left"/>
              <w:textAlignment w:val="bottom"/>
              <w:rPr>
                <w:ins w:id="1486" w:author="火云邪神1418612843 [2]" w:date="2020-07-14T15:35:30Z"/>
                <w:rFonts w:hint="eastAsia" w:ascii="Arial" w:hAnsi="Arial" w:cs="Arial"/>
                <w:color w:val="000000"/>
                <w:kern w:val="0"/>
                <w:sz w:val="20"/>
                <w:szCs w:val="20"/>
                <w:lang w:val="en-US" w:eastAsia="zh-CN"/>
              </w:rPr>
            </w:pPr>
            <w:ins w:id="1487" w:author="火云邪神1418612843 [2]" w:date="2020-07-14T15:35:30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488" w:author="火云邪神1418612843 [2]" w:date="2020-07-14T15:35:30Z"/>
                <w:rFonts w:hint="eastAsia" w:ascii="新宋体" w:hAnsi="新宋体" w:eastAsia="新宋体"/>
                <w:sz w:val="21"/>
                <w:szCs w:val="21"/>
              </w:rPr>
            </w:pPr>
            <w:ins w:id="1489" w:author="火云邪神1418612843 [2]" w:date="2020-07-14T15:35:30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490" w:author="火云邪神1418612843 [2]" w:date="2020-07-14T15:35:30Z"/>
                <w:rFonts w:ascii="Arial" w:hAnsi="Arial" w:eastAsia="宋体" w:cs="Arial"/>
                <w:color w:val="000000"/>
                <w:kern w:val="0"/>
                <w:sz w:val="20"/>
                <w:szCs w:val="20"/>
              </w:rPr>
            </w:pPr>
            <w:ins w:id="1491" w:author="火云邪神1418612843 [2]" w:date="2020-07-14T15:35:30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1492" w:author="火云邪神1418612843 [2]" w:date="2020-07-14T15:35:30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493" w:author="火云邪神1418612843 [2]" w:date="2020-07-14T15:35:30Z"/>
                <w:rFonts w:ascii="Arial" w:hAnsi="Arial" w:eastAsia="宋体" w:cs="Arial"/>
                <w:color w:val="000000"/>
                <w:kern w:val="0"/>
                <w:sz w:val="20"/>
                <w:szCs w:val="20"/>
              </w:rPr>
            </w:pPr>
            <w:ins w:id="1494" w:author="火云邪神1418612843 [2]" w:date="2020-07-14T15:35:30Z">
              <w:r>
                <w:rPr>
                  <w:rFonts w:ascii="Arial" w:hAnsi="Arial" w:eastAsia="宋体" w:cs="Arial"/>
                  <w:color w:val="000000"/>
                  <w:kern w:val="0"/>
                  <w:sz w:val="20"/>
                  <w:szCs w:val="20"/>
                </w:rPr>
                <w:t>Ccy2</w:t>
              </w:r>
            </w:ins>
          </w:p>
        </w:tc>
        <w:tc>
          <w:tcPr>
            <w:tcW w:w="1298" w:type="dxa"/>
            <w:tcBorders>
              <w:top w:val="single" w:color="000000" w:sz="6" w:space="0"/>
            </w:tcBorders>
            <w:vAlign w:val="center"/>
          </w:tcPr>
          <w:p>
            <w:pPr>
              <w:pStyle w:val="2"/>
              <w:ind w:left="0" w:leftChars="0" w:firstLine="0" w:firstLineChars="0"/>
              <w:rPr>
                <w:ins w:id="1495" w:author="火云邪神1418612843 [2]" w:date="2020-07-14T15:35:30Z"/>
                <w:rFonts w:hint="eastAsia" w:ascii="新宋体" w:hAnsi="新宋体" w:eastAsia="新宋体"/>
                <w:sz w:val="21"/>
                <w:szCs w:val="21"/>
                <w:lang w:val="en-US" w:eastAsia="zh-CN"/>
              </w:rPr>
            </w:pPr>
            <w:ins w:id="1496" w:author="火云邪神1418612843 [2]" w:date="2020-07-14T15:35:30Z">
              <w:r>
                <w:rPr>
                  <w:rFonts w:hint="eastAsia" w:ascii="新宋体" w:hAnsi="新宋体" w:eastAsia="新宋体"/>
                  <w:sz w:val="21"/>
                  <w:szCs w:val="21"/>
                  <w:lang w:val="en-US" w:eastAsia="zh-CN"/>
                </w:rPr>
                <w:t>01， 人民币</w:t>
              </w:r>
            </w:ins>
          </w:p>
          <w:p>
            <w:pPr>
              <w:pStyle w:val="2"/>
              <w:ind w:left="0" w:leftChars="0" w:firstLine="0" w:firstLineChars="0"/>
              <w:rPr>
                <w:ins w:id="1497" w:author="火云邪神1418612843 [2]" w:date="2020-07-14T15:35:30Z"/>
                <w:rFonts w:hint="eastAsia" w:ascii="新宋体" w:hAnsi="新宋体" w:eastAsia="新宋体"/>
                <w:sz w:val="21"/>
                <w:szCs w:val="21"/>
                <w:lang w:val="en-US" w:eastAsia="zh-CN"/>
              </w:rPr>
            </w:pPr>
            <w:ins w:id="1498" w:author="火云邪神1418612843 [2]" w:date="2020-07-14T15:35:30Z">
              <w:r>
                <w:rPr>
                  <w:rFonts w:hint="eastAsia" w:ascii="新宋体" w:hAnsi="新宋体" w:eastAsia="新宋体"/>
                  <w:sz w:val="21"/>
                  <w:szCs w:val="21"/>
                  <w:lang w:val="en-US" w:eastAsia="zh-CN"/>
                </w:rPr>
                <w:t>13，港币</w:t>
              </w:r>
            </w:ins>
          </w:p>
          <w:p>
            <w:pPr>
              <w:pStyle w:val="2"/>
              <w:ind w:left="0" w:leftChars="0" w:firstLine="0" w:firstLineChars="0"/>
              <w:rPr>
                <w:ins w:id="1499" w:author="火云邪神1418612843 [2]" w:date="2020-07-14T15:35:30Z"/>
                <w:rFonts w:hint="eastAsia" w:ascii="新宋体" w:hAnsi="新宋体" w:eastAsia="新宋体"/>
                <w:sz w:val="21"/>
                <w:szCs w:val="21"/>
                <w:lang w:val="en-US" w:eastAsia="zh-CN"/>
              </w:rPr>
            </w:pPr>
            <w:ins w:id="1500" w:author="火云邪神1418612843 [2]" w:date="2020-07-14T15:35:30Z">
              <w:r>
                <w:rPr>
                  <w:rFonts w:hint="eastAsia" w:ascii="新宋体" w:hAnsi="新宋体" w:eastAsia="新宋体"/>
                  <w:sz w:val="21"/>
                  <w:szCs w:val="21"/>
                  <w:lang w:val="en-US" w:eastAsia="zh-CN"/>
                </w:rPr>
                <w:t>14，美元</w:t>
              </w:r>
            </w:ins>
          </w:p>
          <w:p>
            <w:pPr>
              <w:pStyle w:val="2"/>
              <w:ind w:left="0" w:leftChars="0" w:firstLine="0" w:firstLineChars="0"/>
              <w:rPr>
                <w:ins w:id="1501" w:author="火云邪神1418612843 [2]" w:date="2020-07-14T15:35:30Z"/>
                <w:rFonts w:hint="eastAsia" w:ascii="新宋体" w:hAnsi="新宋体" w:eastAsia="新宋体"/>
                <w:sz w:val="21"/>
                <w:szCs w:val="21"/>
                <w:lang w:val="en-US" w:eastAsia="zh-CN"/>
              </w:rPr>
            </w:pPr>
            <w:ins w:id="1502" w:author="火云邪神1418612843 [2]" w:date="2020-07-14T15:35:30Z">
              <w:r>
                <w:rPr>
                  <w:rFonts w:hint="eastAsia" w:ascii="新宋体" w:hAnsi="新宋体" w:eastAsia="新宋体"/>
                  <w:sz w:val="21"/>
                  <w:szCs w:val="21"/>
                  <w:lang w:val="en-US" w:eastAsia="zh-CN"/>
                </w:rPr>
                <w:t>27，日元</w:t>
              </w:r>
            </w:ins>
          </w:p>
          <w:p>
            <w:pPr>
              <w:pStyle w:val="2"/>
              <w:ind w:left="0" w:leftChars="0" w:firstLine="0" w:firstLineChars="0"/>
              <w:rPr>
                <w:ins w:id="1503" w:author="火云邪神1418612843 [2]" w:date="2020-07-14T15:35:30Z"/>
                <w:rFonts w:hint="eastAsia" w:ascii="新宋体" w:hAnsi="新宋体" w:eastAsia="新宋体"/>
                <w:sz w:val="21"/>
                <w:szCs w:val="21"/>
                <w:lang w:val="en-US" w:eastAsia="zh-CN"/>
              </w:rPr>
            </w:pPr>
            <w:ins w:id="1504" w:author="火云邪神1418612843 [2]" w:date="2020-07-14T15:35:30Z">
              <w:r>
                <w:rPr>
                  <w:rFonts w:hint="eastAsia" w:ascii="新宋体" w:hAnsi="新宋体" w:eastAsia="新宋体"/>
                  <w:sz w:val="21"/>
                  <w:szCs w:val="21"/>
                  <w:lang w:val="en-US" w:eastAsia="zh-CN"/>
                </w:rPr>
                <w:t>38，欧元</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505" w:author="火云邪神1418612843 [2]" w:date="2020-07-14T15:35:30Z"/>
        </w:trPr>
        <w:tc>
          <w:tcPr>
            <w:tcW w:w="1920" w:type="dxa"/>
            <w:tcBorders>
              <w:top w:val="single" w:color="000000" w:sz="6" w:space="0"/>
            </w:tcBorders>
            <w:vAlign w:val="bottom"/>
          </w:tcPr>
          <w:p>
            <w:pPr>
              <w:widowControl/>
              <w:jc w:val="left"/>
              <w:textAlignment w:val="bottom"/>
              <w:rPr>
                <w:ins w:id="1506" w:author="火云邪神1418612843 [2]" w:date="2020-07-14T15:35:30Z"/>
                <w:rFonts w:ascii="Arial" w:hAnsi="Arial" w:eastAsia="宋体" w:cs="Arial"/>
                <w:color w:val="000000"/>
                <w:kern w:val="0"/>
                <w:sz w:val="20"/>
                <w:szCs w:val="20"/>
              </w:rPr>
            </w:pPr>
            <w:ins w:id="1507" w:author="火云邪神1418612843 [2]" w:date="2020-07-14T15:35:30Z">
              <w:r>
                <w:rPr>
                  <w:rFonts w:ascii="Arial" w:hAnsi="Arial" w:eastAsia="宋体" w:cs="Arial"/>
                  <w:color w:val="000000"/>
                  <w:kern w:val="0"/>
                  <w:sz w:val="20"/>
                  <w:szCs w:val="20"/>
                </w:rPr>
                <w:t>收付现标志</w:t>
              </w:r>
            </w:ins>
          </w:p>
        </w:tc>
        <w:tc>
          <w:tcPr>
            <w:tcW w:w="898" w:type="dxa"/>
            <w:tcBorders>
              <w:top w:val="single" w:color="000000" w:sz="6" w:space="0"/>
            </w:tcBorders>
            <w:vAlign w:val="bottom"/>
          </w:tcPr>
          <w:p>
            <w:pPr>
              <w:widowControl/>
              <w:jc w:val="left"/>
              <w:textAlignment w:val="bottom"/>
              <w:rPr>
                <w:ins w:id="1508" w:author="火云邪神1418612843 [2]" w:date="2020-07-14T15:35:30Z"/>
                <w:rFonts w:hint="eastAsia" w:ascii="Arial" w:hAnsi="Arial" w:cs="Arial"/>
                <w:color w:val="000000"/>
                <w:kern w:val="0"/>
                <w:sz w:val="20"/>
                <w:szCs w:val="20"/>
                <w:lang w:val="en-US" w:eastAsia="zh-CN"/>
              </w:rPr>
            </w:pPr>
            <w:ins w:id="1509" w:author="火云邪神1418612843 [2]" w:date="2020-07-14T15:35:30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510" w:author="火云邪神1418612843 [2]" w:date="2020-07-14T15:35:30Z"/>
                <w:rFonts w:hint="eastAsia" w:ascii="新宋体" w:hAnsi="新宋体" w:eastAsia="新宋体"/>
                <w:sz w:val="21"/>
                <w:szCs w:val="21"/>
              </w:rPr>
            </w:pPr>
            <w:ins w:id="1511" w:author="火云邪神1418612843 [2]" w:date="2020-07-14T15:35:30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512" w:author="火云邪神1418612843 [2]" w:date="2020-07-14T15:35:30Z"/>
                <w:rFonts w:ascii="Arial" w:hAnsi="Arial" w:eastAsia="宋体" w:cs="Arial"/>
                <w:color w:val="000000"/>
                <w:kern w:val="0"/>
                <w:sz w:val="20"/>
                <w:szCs w:val="20"/>
              </w:rPr>
            </w:pPr>
            <w:ins w:id="1513" w:author="火云邪神1418612843 [2]" w:date="2020-07-14T15:35:30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1514" w:author="火云邪神1418612843 [2]" w:date="2020-07-14T15:35:30Z"/>
                <w:rFonts w:hint="eastAsia" w:ascii="Arial" w:hAnsi="Arial" w:eastAsia="宋体" w:cs="Arial"/>
                <w:color w:val="000000"/>
                <w:kern w:val="0"/>
                <w:sz w:val="20"/>
                <w:szCs w:val="20"/>
                <w:lang w:val="en-US" w:eastAsia="zh-CN"/>
              </w:rPr>
            </w:pPr>
            <w:ins w:id="1515" w:author="火云邪神1418612843 [2]" w:date="2020-07-14T15:35:30Z">
              <w:r>
                <w:rPr>
                  <w:rFonts w:hint="eastAsia" w:ascii="Arial" w:hAnsi="Arial" w:cs="Arial"/>
                  <w:color w:val="000000"/>
                  <w:kern w:val="0"/>
                  <w:sz w:val="20"/>
                  <w:szCs w:val="20"/>
                  <w:lang w:val="en-US" w:eastAsia="zh-CN"/>
                </w:rPr>
                <w:t>2</w:t>
              </w:r>
            </w:ins>
          </w:p>
        </w:tc>
        <w:tc>
          <w:tcPr>
            <w:tcW w:w="1829" w:type="dxa"/>
            <w:tcBorders>
              <w:top w:val="single" w:color="000000" w:sz="6" w:space="0"/>
            </w:tcBorders>
            <w:vAlign w:val="bottom"/>
          </w:tcPr>
          <w:p>
            <w:pPr>
              <w:widowControl/>
              <w:jc w:val="left"/>
              <w:textAlignment w:val="bottom"/>
              <w:rPr>
                <w:ins w:id="1516" w:author="火云邪神1418612843 [2]" w:date="2020-07-14T15:35:30Z"/>
                <w:rFonts w:hint="eastAsia" w:ascii="Arial" w:hAnsi="Arial" w:eastAsia="宋体" w:cs="Arial"/>
                <w:color w:val="000000"/>
                <w:kern w:val="0"/>
                <w:sz w:val="20"/>
                <w:szCs w:val="20"/>
                <w:lang w:val="en-US" w:eastAsia="zh-CN"/>
              </w:rPr>
            </w:pPr>
            <w:ins w:id="1517" w:author="火云邪神1418612843 [2]" w:date="2020-07-14T15:35:30Z">
              <w:r>
                <w:rPr>
                  <w:rFonts w:ascii="Arial" w:hAnsi="Arial" w:eastAsia="宋体" w:cs="Arial"/>
                  <w:color w:val="000000"/>
                  <w:kern w:val="0"/>
                  <w:sz w:val="20"/>
                  <w:szCs w:val="20"/>
                </w:rPr>
                <w:t>CashFlag1</w:t>
              </w:r>
            </w:ins>
            <w:ins w:id="1518" w:author="火云邪神1418612843 [2]" w:date="2020-07-14T15:35:30Z">
              <w:r>
                <w:rPr>
                  <w:rFonts w:hint="eastAsia" w:ascii="Arial" w:hAnsi="Arial" w:cs="Arial"/>
                  <w:color w:val="000000"/>
                  <w:kern w:val="0"/>
                  <w:sz w:val="20"/>
                  <w:szCs w:val="20"/>
                  <w:lang w:val="en-US" w:eastAsia="zh-CN"/>
                </w:rPr>
                <w:t>(都是转账)</w:t>
              </w:r>
            </w:ins>
          </w:p>
        </w:tc>
        <w:tc>
          <w:tcPr>
            <w:tcW w:w="1298" w:type="dxa"/>
            <w:tcBorders>
              <w:top w:val="single" w:color="000000" w:sz="6" w:space="0"/>
            </w:tcBorders>
            <w:vAlign w:val="center"/>
          </w:tcPr>
          <w:p>
            <w:pPr>
              <w:pStyle w:val="2"/>
              <w:ind w:left="0" w:leftChars="0" w:firstLine="0" w:firstLineChars="0"/>
              <w:rPr>
                <w:ins w:id="1519" w:author="火云邪神1418612843 [2]" w:date="2020-07-14T15:35:30Z"/>
                <w:rFonts w:hint="eastAsia" w:ascii="新宋体" w:hAnsi="新宋体" w:eastAsia="新宋体"/>
                <w:sz w:val="21"/>
                <w:szCs w:val="21"/>
                <w:lang w:val="en-US" w:eastAsia="zh-CN"/>
              </w:rPr>
            </w:pPr>
            <w:ins w:id="1520" w:author="火云邪神1418612843 [2]" w:date="2020-07-14T15:35:30Z">
              <w:r>
                <w:rPr>
                  <w:rFonts w:hint="eastAsia" w:ascii="新宋体" w:hAnsi="新宋体" w:eastAsia="新宋体"/>
                  <w:sz w:val="21"/>
                  <w:szCs w:val="21"/>
                  <w:lang w:val="en-US" w:eastAsia="zh-CN"/>
                </w:rPr>
                <w:t>1现金</w:t>
              </w:r>
            </w:ins>
          </w:p>
          <w:p>
            <w:pPr>
              <w:pStyle w:val="2"/>
              <w:ind w:left="0" w:leftChars="0" w:firstLine="0" w:firstLineChars="0"/>
              <w:rPr>
                <w:ins w:id="1521" w:author="火云邪神1418612843 [2]" w:date="2020-07-14T15:35:30Z"/>
                <w:rFonts w:hint="eastAsia" w:ascii="新宋体" w:hAnsi="新宋体" w:eastAsia="新宋体"/>
                <w:sz w:val="21"/>
                <w:szCs w:val="21"/>
                <w:lang w:val="en-US" w:eastAsia="zh-CN"/>
              </w:rPr>
            </w:pPr>
            <w:ins w:id="1522" w:author="火云邪神1418612843 [2]" w:date="2020-07-14T15:35:30Z">
              <w:r>
                <w:rPr>
                  <w:rFonts w:hint="eastAsia" w:ascii="新宋体" w:hAnsi="新宋体" w:eastAsia="新宋体"/>
                  <w:sz w:val="21"/>
                  <w:szCs w:val="21"/>
                  <w:lang w:val="en-US" w:eastAsia="zh-CN"/>
                </w:rPr>
                <w:t>2转帐</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523" w:author="火云邪神1418612843 [2]" w:date="2020-07-14T15:35:30Z"/>
        </w:trPr>
        <w:tc>
          <w:tcPr>
            <w:tcW w:w="1920" w:type="dxa"/>
            <w:tcBorders>
              <w:top w:val="single" w:color="000000" w:sz="6" w:space="0"/>
            </w:tcBorders>
            <w:vAlign w:val="bottom"/>
          </w:tcPr>
          <w:p>
            <w:pPr>
              <w:widowControl/>
              <w:jc w:val="left"/>
              <w:textAlignment w:val="bottom"/>
              <w:rPr>
                <w:ins w:id="1524" w:author="火云邪神1418612843 [2]" w:date="2020-07-14T15:35:30Z"/>
                <w:rFonts w:ascii="Arial" w:hAnsi="Arial" w:eastAsia="宋体" w:cs="Arial"/>
                <w:color w:val="000000"/>
                <w:kern w:val="0"/>
                <w:sz w:val="20"/>
                <w:szCs w:val="20"/>
              </w:rPr>
            </w:pPr>
            <w:ins w:id="1525" w:author="火云邪神1418612843 [2]" w:date="2020-07-14T15:35:30Z">
              <w:r>
                <w:rPr>
                  <w:rFonts w:ascii="Arial" w:hAnsi="Arial" w:eastAsia="宋体" w:cs="Arial"/>
                  <w:color w:val="000000"/>
                  <w:kern w:val="0"/>
                  <w:sz w:val="20"/>
                  <w:szCs w:val="20"/>
                </w:rPr>
                <w:t>起始日期</w:t>
              </w:r>
            </w:ins>
          </w:p>
        </w:tc>
        <w:tc>
          <w:tcPr>
            <w:tcW w:w="898" w:type="dxa"/>
            <w:tcBorders>
              <w:top w:val="single" w:color="000000" w:sz="6" w:space="0"/>
            </w:tcBorders>
            <w:vAlign w:val="bottom"/>
          </w:tcPr>
          <w:p>
            <w:pPr>
              <w:widowControl/>
              <w:jc w:val="left"/>
              <w:textAlignment w:val="bottom"/>
              <w:rPr>
                <w:ins w:id="1526" w:author="火云邪神1418612843 [2]" w:date="2020-07-14T15:35:30Z"/>
                <w:rFonts w:hint="eastAsia" w:ascii="Arial" w:hAnsi="Arial" w:cs="Arial"/>
                <w:color w:val="000000"/>
                <w:kern w:val="0"/>
                <w:sz w:val="20"/>
                <w:szCs w:val="20"/>
                <w:lang w:val="en-US" w:eastAsia="zh-CN"/>
              </w:rPr>
            </w:pPr>
            <w:ins w:id="1527" w:author="火云邪神1418612843 [2]" w:date="2020-07-14T15:35:30Z">
              <w:r>
                <w:rPr>
                  <w:rFonts w:ascii="Arial" w:hAnsi="Arial" w:eastAsia="宋体" w:cs="Arial"/>
                  <w:color w:val="000000"/>
                  <w:kern w:val="0"/>
                  <w:sz w:val="20"/>
                  <w:szCs w:val="20"/>
                </w:rPr>
                <w:t>DATE</w:t>
              </w:r>
            </w:ins>
          </w:p>
        </w:tc>
        <w:tc>
          <w:tcPr>
            <w:tcW w:w="721" w:type="dxa"/>
            <w:tcBorders>
              <w:top w:val="single" w:color="000000" w:sz="6" w:space="0"/>
            </w:tcBorders>
            <w:vAlign w:val="center"/>
          </w:tcPr>
          <w:p>
            <w:pPr>
              <w:jc w:val="center"/>
              <w:rPr>
                <w:ins w:id="1528" w:author="火云邪神1418612843 [2]" w:date="2020-07-14T15:35:30Z"/>
                <w:rFonts w:hint="eastAsia" w:ascii="新宋体" w:hAnsi="新宋体" w:eastAsia="新宋体"/>
                <w:sz w:val="21"/>
                <w:szCs w:val="21"/>
              </w:rPr>
            </w:pPr>
            <w:ins w:id="1529" w:author="火云邪神1418612843 [2]" w:date="2020-07-14T15:35:30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530" w:author="火云邪神1418612843 [2]" w:date="2020-07-14T15:35:30Z"/>
                <w:rFonts w:ascii="Arial" w:hAnsi="Arial" w:eastAsia="宋体" w:cs="Arial"/>
                <w:color w:val="000000"/>
                <w:kern w:val="0"/>
                <w:sz w:val="20"/>
                <w:szCs w:val="20"/>
              </w:rPr>
            </w:pPr>
            <w:ins w:id="1531" w:author="火云邪神1418612843 [2]" w:date="2020-07-14T15:35:30Z">
              <w:r>
                <w:rPr>
                  <w:rFonts w:ascii="Arial" w:hAnsi="Arial" w:eastAsia="宋体" w:cs="Arial"/>
                  <w:color w:val="000000"/>
                  <w:kern w:val="0"/>
                  <w:sz w:val="20"/>
                  <w:szCs w:val="20"/>
                </w:rPr>
                <w:t>10</w:t>
              </w:r>
            </w:ins>
          </w:p>
        </w:tc>
        <w:tc>
          <w:tcPr>
            <w:tcW w:w="1073" w:type="dxa"/>
            <w:tcBorders>
              <w:top w:val="single" w:color="000000" w:sz="6" w:space="0"/>
            </w:tcBorders>
            <w:vAlign w:val="bottom"/>
          </w:tcPr>
          <w:p>
            <w:pPr>
              <w:widowControl/>
              <w:jc w:val="left"/>
              <w:textAlignment w:val="bottom"/>
              <w:rPr>
                <w:ins w:id="1532" w:author="火云邪神1418612843 [2]" w:date="2020-07-14T15:35:30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533" w:author="火云邪神1418612843 [2]" w:date="2020-07-14T15:35:30Z"/>
                <w:rFonts w:ascii="Arial" w:hAnsi="Arial" w:eastAsia="宋体" w:cs="Arial"/>
                <w:color w:val="000000"/>
                <w:kern w:val="0"/>
                <w:sz w:val="20"/>
                <w:szCs w:val="20"/>
              </w:rPr>
            </w:pPr>
            <w:ins w:id="1534" w:author="火云邪神1418612843 [2]" w:date="2020-07-14T15:35:30Z">
              <w:r>
                <w:rPr>
                  <w:rFonts w:ascii="Arial" w:hAnsi="Arial" w:eastAsia="宋体" w:cs="Arial"/>
                  <w:color w:val="000000"/>
                  <w:kern w:val="0"/>
                  <w:sz w:val="20"/>
                  <w:szCs w:val="20"/>
                </w:rPr>
                <w:t>ValidDate</w:t>
              </w:r>
            </w:ins>
          </w:p>
        </w:tc>
        <w:tc>
          <w:tcPr>
            <w:tcW w:w="1298" w:type="dxa"/>
            <w:tcBorders>
              <w:top w:val="single" w:color="000000" w:sz="6" w:space="0"/>
            </w:tcBorders>
            <w:vAlign w:val="center"/>
          </w:tcPr>
          <w:p>
            <w:pPr>
              <w:pStyle w:val="2"/>
              <w:ind w:left="0" w:leftChars="0" w:firstLine="0" w:firstLineChars="0"/>
              <w:rPr>
                <w:ins w:id="1535" w:author="火云邪神1418612843 [2]" w:date="2020-07-14T15:35:30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536" w:author="火云邪神1418612843 [2]" w:date="2020-07-14T15:35:30Z"/>
        </w:trPr>
        <w:tc>
          <w:tcPr>
            <w:tcW w:w="1920" w:type="dxa"/>
            <w:tcBorders>
              <w:top w:val="single" w:color="000000" w:sz="6" w:space="0"/>
            </w:tcBorders>
            <w:vAlign w:val="bottom"/>
          </w:tcPr>
          <w:p>
            <w:pPr>
              <w:widowControl/>
              <w:jc w:val="left"/>
              <w:textAlignment w:val="bottom"/>
              <w:rPr>
                <w:ins w:id="1537" w:author="火云邪神1418612843 [2]" w:date="2020-07-14T15:35:30Z"/>
                <w:rFonts w:ascii="Arial" w:hAnsi="Arial" w:eastAsia="宋体" w:cs="Arial"/>
                <w:color w:val="000000"/>
                <w:kern w:val="0"/>
                <w:sz w:val="20"/>
                <w:szCs w:val="20"/>
              </w:rPr>
            </w:pPr>
            <w:ins w:id="1538" w:author="火云邪神1418612843 [2]" w:date="2020-07-14T15:35:30Z">
              <w:r>
                <w:rPr>
                  <w:rFonts w:ascii="Arial" w:hAnsi="Arial" w:eastAsia="宋体" w:cs="Arial"/>
                  <w:color w:val="000000"/>
                  <w:kern w:val="0"/>
                  <w:sz w:val="20"/>
                  <w:szCs w:val="20"/>
                </w:rPr>
                <w:t>摘要码</w:t>
              </w:r>
            </w:ins>
          </w:p>
        </w:tc>
        <w:tc>
          <w:tcPr>
            <w:tcW w:w="898" w:type="dxa"/>
            <w:tcBorders>
              <w:top w:val="single" w:color="000000" w:sz="6" w:space="0"/>
            </w:tcBorders>
            <w:vAlign w:val="bottom"/>
          </w:tcPr>
          <w:p>
            <w:pPr>
              <w:widowControl/>
              <w:jc w:val="left"/>
              <w:textAlignment w:val="bottom"/>
              <w:rPr>
                <w:ins w:id="1539" w:author="火云邪神1418612843 [2]" w:date="2020-07-14T15:35:30Z"/>
                <w:rFonts w:hint="eastAsia" w:ascii="Arial" w:hAnsi="Arial" w:cs="Arial"/>
                <w:color w:val="000000"/>
                <w:kern w:val="0"/>
                <w:sz w:val="20"/>
                <w:szCs w:val="20"/>
                <w:lang w:val="en-US" w:eastAsia="zh-CN"/>
              </w:rPr>
            </w:pPr>
            <w:ins w:id="1540" w:author="火云邪神1418612843 [2]" w:date="2020-07-14T15:35:30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541" w:author="火云邪神1418612843 [2]" w:date="2020-07-14T15:35:30Z"/>
                <w:rFonts w:hint="eastAsia" w:ascii="新宋体" w:hAnsi="新宋体" w:eastAsia="新宋体"/>
                <w:sz w:val="21"/>
                <w:szCs w:val="21"/>
              </w:rPr>
            </w:pPr>
            <w:ins w:id="1542" w:author="火云邪神1418612843 [2]" w:date="2020-07-14T15:35:30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543" w:author="火云邪神1418612843 [2]" w:date="2020-07-14T15:35:30Z"/>
                <w:rFonts w:ascii="Arial" w:hAnsi="Arial" w:eastAsia="宋体" w:cs="Arial"/>
                <w:color w:val="000000"/>
                <w:kern w:val="0"/>
                <w:sz w:val="20"/>
                <w:szCs w:val="20"/>
              </w:rPr>
            </w:pPr>
            <w:ins w:id="1544" w:author="火云邪神1418612843 [2]" w:date="2020-07-14T15:35:30Z">
              <w:r>
                <w:rPr>
                  <w:rFonts w:ascii="Arial" w:hAnsi="Arial" w:eastAsia="宋体" w:cs="Arial"/>
                  <w:color w:val="000000"/>
                  <w:kern w:val="0"/>
                  <w:sz w:val="20"/>
                  <w:szCs w:val="20"/>
                </w:rPr>
                <w:t>4</w:t>
              </w:r>
            </w:ins>
          </w:p>
        </w:tc>
        <w:tc>
          <w:tcPr>
            <w:tcW w:w="1073" w:type="dxa"/>
            <w:tcBorders>
              <w:top w:val="single" w:color="000000" w:sz="6" w:space="0"/>
            </w:tcBorders>
            <w:vAlign w:val="bottom"/>
          </w:tcPr>
          <w:p>
            <w:pPr>
              <w:widowControl/>
              <w:jc w:val="left"/>
              <w:textAlignment w:val="bottom"/>
              <w:rPr>
                <w:ins w:id="1545" w:author="火云邪神1418612843 [2]" w:date="2020-07-14T15:35:30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546" w:author="火云邪神1418612843 [2]" w:date="2020-07-14T15:35:30Z"/>
                <w:rFonts w:ascii="Arial" w:hAnsi="Arial" w:eastAsia="宋体" w:cs="Arial"/>
                <w:color w:val="000000"/>
                <w:kern w:val="0"/>
                <w:sz w:val="20"/>
                <w:szCs w:val="20"/>
              </w:rPr>
            </w:pPr>
            <w:ins w:id="1547" w:author="火云邪神1418612843 [2]" w:date="2020-07-14T15:35:30Z">
              <w:r>
                <w:rPr>
                  <w:rFonts w:ascii="Arial" w:hAnsi="Arial" w:eastAsia="宋体" w:cs="Arial"/>
                  <w:color w:val="000000"/>
                  <w:kern w:val="0"/>
                  <w:sz w:val="20"/>
                  <w:szCs w:val="20"/>
                </w:rPr>
                <w:t>MemoCode</w:t>
              </w:r>
            </w:ins>
          </w:p>
        </w:tc>
        <w:tc>
          <w:tcPr>
            <w:tcW w:w="1298" w:type="dxa"/>
            <w:tcBorders>
              <w:top w:val="single" w:color="000000" w:sz="6" w:space="0"/>
            </w:tcBorders>
            <w:vAlign w:val="center"/>
          </w:tcPr>
          <w:p>
            <w:pPr>
              <w:pStyle w:val="2"/>
              <w:ind w:left="0" w:leftChars="0" w:firstLine="0" w:firstLineChars="0"/>
              <w:rPr>
                <w:ins w:id="1548" w:author="火云邪神1418612843 [2]" w:date="2020-07-14T15:35:30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549" w:author="火云邪神1418612843 [2]" w:date="2020-07-14T15:35:30Z"/>
        </w:trPr>
        <w:tc>
          <w:tcPr>
            <w:tcW w:w="1920" w:type="dxa"/>
            <w:tcBorders>
              <w:top w:val="single" w:color="000000" w:sz="6" w:space="0"/>
              <w:bottom w:val="single" w:color="000000" w:sz="6" w:space="0"/>
            </w:tcBorders>
            <w:vAlign w:val="bottom"/>
          </w:tcPr>
          <w:p>
            <w:pPr>
              <w:widowControl/>
              <w:jc w:val="left"/>
              <w:textAlignment w:val="bottom"/>
              <w:rPr>
                <w:ins w:id="1550" w:author="火云邪神1418612843 [2]" w:date="2020-07-14T15:35:30Z"/>
                <w:rFonts w:hint="eastAsia" w:ascii="Arial" w:hAnsi="Arial" w:cs="Arial"/>
                <w:color w:val="000000"/>
                <w:kern w:val="0"/>
                <w:sz w:val="20"/>
                <w:szCs w:val="20"/>
                <w:lang w:val="en-US" w:eastAsia="zh-CN"/>
              </w:rPr>
            </w:pPr>
            <w:ins w:id="1551" w:author="火云邪神1418612843 [2]" w:date="2020-07-14T15:35:30Z">
              <w:r>
                <w:rPr>
                  <w:rFonts w:ascii="Arial" w:hAnsi="Arial" w:eastAsia="宋体" w:cs="Arial"/>
                  <w:color w:val="000000"/>
                  <w:kern w:val="0"/>
                  <w:sz w:val="20"/>
                  <w:szCs w:val="20"/>
                </w:rPr>
                <w:t>机构码</w:t>
              </w:r>
            </w:ins>
          </w:p>
        </w:tc>
        <w:tc>
          <w:tcPr>
            <w:tcW w:w="898" w:type="dxa"/>
            <w:tcBorders>
              <w:top w:val="single" w:color="000000" w:sz="6" w:space="0"/>
              <w:bottom w:val="single" w:color="000000" w:sz="6" w:space="0"/>
            </w:tcBorders>
            <w:vAlign w:val="bottom"/>
          </w:tcPr>
          <w:p>
            <w:pPr>
              <w:widowControl/>
              <w:jc w:val="left"/>
              <w:textAlignment w:val="bottom"/>
              <w:rPr>
                <w:ins w:id="1552" w:author="火云邪神1418612843 [2]" w:date="2020-07-14T15:35:30Z"/>
                <w:rFonts w:hint="eastAsia" w:ascii="新宋体" w:hAnsi="新宋体" w:eastAsia="新宋体"/>
                <w:sz w:val="21"/>
                <w:szCs w:val="21"/>
              </w:rPr>
            </w:pPr>
            <w:ins w:id="1553" w:author="火云邪神1418612843 [2]" w:date="2020-07-14T15:35:30Z">
              <w:r>
                <w:rPr>
                  <w:rFonts w:ascii="Arial" w:hAnsi="Arial" w:eastAsia="宋体" w:cs="Arial"/>
                  <w:color w:val="000000"/>
                  <w:kern w:val="0"/>
                  <w:sz w:val="20"/>
                  <w:szCs w:val="20"/>
                </w:rPr>
                <w:t>CHAR</w:t>
              </w:r>
            </w:ins>
          </w:p>
        </w:tc>
        <w:tc>
          <w:tcPr>
            <w:tcW w:w="721" w:type="dxa"/>
            <w:tcBorders>
              <w:top w:val="single" w:color="000000" w:sz="6" w:space="0"/>
              <w:bottom w:val="single" w:color="000000" w:sz="6" w:space="0"/>
            </w:tcBorders>
            <w:vAlign w:val="center"/>
          </w:tcPr>
          <w:p>
            <w:pPr>
              <w:jc w:val="center"/>
              <w:rPr>
                <w:ins w:id="1554" w:author="火云邪神1418612843 [2]" w:date="2020-07-14T15:35:30Z"/>
                <w:rFonts w:hint="eastAsia" w:ascii="新宋体" w:hAnsi="新宋体" w:eastAsia="新宋体"/>
                <w:sz w:val="21"/>
                <w:szCs w:val="21"/>
              </w:rPr>
            </w:pPr>
            <w:ins w:id="1555" w:author="火云邪神1418612843 [2]" w:date="2020-07-14T15:35:30Z">
              <w:r>
                <w:rPr>
                  <w:rFonts w:hint="eastAsia" w:ascii="新宋体" w:hAnsi="新宋体" w:eastAsia="新宋体"/>
                  <w:sz w:val="21"/>
                  <w:szCs w:val="21"/>
                </w:rPr>
                <w:t>是</w:t>
              </w:r>
            </w:ins>
          </w:p>
        </w:tc>
        <w:tc>
          <w:tcPr>
            <w:tcW w:w="721" w:type="dxa"/>
            <w:tcBorders>
              <w:top w:val="single" w:color="000000" w:sz="6" w:space="0"/>
              <w:bottom w:val="single" w:color="000000" w:sz="6" w:space="0"/>
            </w:tcBorders>
            <w:vAlign w:val="bottom"/>
          </w:tcPr>
          <w:p>
            <w:pPr>
              <w:widowControl/>
              <w:jc w:val="left"/>
              <w:textAlignment w:val="bottom"/>
              <w:rPr>
                <w:ins w:id="1556" w:author="火云邪神1418612843 [2]" w:date="2020-07-14T15:35:30Z"/>
                <w:rFonts w:ascii="Arial" w:hAnsi="Arial" w:eastAsia="宋体" w:cs="Arial"/>
                <w:color w:val="000000"/>
                <w:kern w:val="0"/>
                <w:sz w:val="20"/>
                <w:szCs w:val="20"/>
              </w:rPr>
            </w:pPr>
            <w:ins w:id="1557" w:author="火云邪神1418612843 [2]" w:date="2020-07-14T15:35:30Z">
              <w:r>
                <w:rPr>
                  <w:rFonts w:ascii="Arial" w:hAnsi="Arial" w:eastAsia="宋体" w:cs="Arial"/>
                  <w:color w:val="000000"/>
                  <w:kern w:val="0"/>
                  <w:sz w:val="20"/>
                  <w:szCs w:val="20"/>
                </w:rPr>
                <w:t>9</w:t>
              </w:r>
            </w:ins>
          </w:p>
        </w:tc>
        <w:tc>
          <w:tcPr>
            <w:tcW w:w="1073" w:type="dxa"/>
            <w:tcBorders>
              <w:top w:val="single" w:color="000000" w:sz="6" w:space="0"/>
              <w:bottom w:val="single" w:color="000000" w:sz="6" w:space="0"/>
            </w:tcBorders>
            <w:vAlign w:val="bottom"/>
          </w:tcPr>
          <w:p>
            <w:pPr>
              <w:widowControl/>
              <w:jc w:val="left"/>
              <w:textAlignment w:val="bottom"/>
              <w:rPr>
                <w:ins w:id="1558" w:author="火云邪神1418612843 [2]" w:date="2020-07-14T15:35:30Z"/>
                <w:rFonts w:ascii="Arial" w:hAnsi="Arial" w:eastAsia="宋体" w:cs="Arial"/>
                <w:color w:val="000000"/>
                <w:kern w:val="0"/>
                <w:sz w:val="20"/>
                <w:szCs w:val="20"/>
              </w:rPr>
            </w:pPr>
            <w:ins w:id="1559" w:author="火云邪神1418612843 [2]" w:date="2020-07-14T15:35:30Z">
              <w:r>
                <w:rPr>
                  <w:rFonts w:ascii="Arial" w:hAnsi="Arial" w:eastAsia="宋体" w:cs="Arial"/>
                  <w:color w:val="000000"/>
                  <w:kern w:val="0"/>
                  <w:sz w:val="20"/>
                  <w:szCs w:val="20"/>
                </w:rPr>
                <w:t>"10001"</w:t>
              </w:r>
            </w:ins>
          </w:p>
        </w:tc>
        <w:tc>
          <w:tcPr>
            <w:tcW w:w="1829" w:type="dxa"/>
            <w:tcBorders>
              <w:top w:val="single" w:color="000000" w:sz="6" w:space="0"/>
              <w:bottom w:val="single" w:color="000000" w:sz="6" w:space="0"/>
            </w:tcBorders>
            <w:vAlign w:val="bottom"/>
          </w:tcPr>
          <w:p>
            <w:pPr>
              <w:widowControl/>
              <w:jc w:val="left"/>
              <w:textAlignment w:val="bottom"/>
              <w:rPr>
                <w:ins w:id="1560" w:author="火云邪神1418612843 [2]" w:date="2020-07-14T15:35:30Z"/>
                <w:rFonts w:ascii="Arial" w:hAnsi="Arial" w:eastAsia="宋体" w:cs="Arial"/>
                <w:color w:val="000000"/>
                <w:kern w:val="0"/>
                <w:sz w:val="20"/>
                <w:szCs w:val="20"/>
              </w:rPr>
            </w:pPr>
            <w:ins w:id="1561" w:author="火云邪神1418612843 [2]" w:date="2020-07-14T15:35:30Z">
              <w:r>
                <w:rPr>
                  <w:rFonts w:ascii="Arial" w:hAnsi="Arial" w:eastAsia="宋体" w:cs="Arial"/>
                  <w:color w:val="000000"/>
                  <w:kern w:val="0"/>
                  <w:sz w:val="20"/>
                  <w:szCs w:val="20"/>
                </w:rPr>
                <w:t>Brc1</w:t>
              </w:r>
            </w:ins>
          </w:p>
        </w:tc>
        <w:tc>
          <w:tcPr>
            <w:tcW w:w="1298" w:type="dxa"/>
            <w:tcBorders>
              <w:top w:val="single" w:color="000000" w:sz="6" w:space="0"/>
              <w:bottom w:val="single" w:color="000000" w:sz="6" w:space="0"/>
            </w:tcBorders>
            <w:vAlign w:val="center"/>
          </w:tcPr>
          <w:p>
            <w:pPr>
              <w:pStyle w:val="2"/>
              <w:ind w:left="0" w:leftChars="0" w:firstLine="0" w:firstLineChars="0"/>
              <w:rPr>
                <w:ins w:id="1562" w:author="火云邪神1418612843 [2]" w:date="2020-07-14T15:35:30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563" w:author="火云邪神1418612843 [2]" w:date="2020-07-14T16:13:59Z"/>
        </w:trPr>
        <w:tc>
          <w:tcPr>
            <w:tcW w:w="1920" w:type="dxa"/>
            <w:tcBorders>
              <w:top w:val="single" w:color="000000" w:sz="6" w:space="0"/>
            </w:tcBorders>
            <w:vAlign w:val="top"/>
          </w:tcPr>
          <w:p>
            <w:pPr>
              <w:rPr>
                <w:ins w:id="1564" w:author="火云邪神1418612843 [2]" w:date="2020-07-14T16:13:59Z"/>
                <w:rFonts w:ascii="Arial" w:hAnsi="Arial" w:eastAsia="宋体" w:cs="Arial"/>
                <w:color w:val="000000"/>
                <w:kern w:val="0"/>
                <w:sz w:val="20"/>
                <w:szCs w:val="20"/>
              </w:rPr>
            </w:pPr>
            <w:r>
              <w:rPr>
                <w:rFonts w:hint="eastAsia" w:cs="宋体"/>
                <w:sz w:val="18"/>
                <w:szCs w:val="18"/>
              </w:rPr>
              <w:t>业务类型</w:t>
            </w:r>
          </w:p>
        </w:tc>
        <w:tc>
          <w:tcPr>
            <w:tcW w:w="898" w:type="dxa"/>
            <w:tcBorders>
              <w:top w:val="single" w:color="000000" w:sz="6" w:space="0"/>
            </w:tcBorders>
            <w:vAlign w:val="top"/>
          </w:tcPr>
          <w:p>
            <w:pPr>
              <w:rPr>
                <w:ins w:id="1565" w:author="火云邪神1418612843 [2]" w:date="2020-07-14T16:13:59Z"/>
                <w:rFonts w:ascii="Arial" w:hAnsi="Arial" w:eastAsia="宋体" w:cs="Arial"/>
                <w:color w:val="000000"/>
                <w:kern w:val="0"/>
                <w:sz w:val="20"/>
                <w:szCs w:val="20"/>
              </w:rPr>
            </w:pPr>
            <w:r>
              <w:rPr>
                <w:rFonts w:ascii="Tahoma" w:hAnsi="Tahoma" w:cs="Tahoma"/>
                <w:sz w:val="18"/>
                <w:szCs w:val="18"/>
              </w:rPr>
              <w:t>ZHZHLX</w:t>
            </w:r>
          </w:p>
        </w:tc>
        <w:tc>
          <w:tcPr>
            <w:tcW w:w="721" w:type="dxa"/>
            <w:tcBorders>
              <w:top w:val="single" w:color="000000" w:sz="6" w:space="0"/>
            </w:tcBorders>
            <w:vAlign w:val="top"/>
          </w:tcPr>
          <w:p>
            <w:pPr>
              <w:rPr>
                <w:ins w:id="1566" w:author="火云邪神1418612843 [2]" w:date="2020-07-14T16:13:59Z"/>
                <w:rFonts w:hint="eastAsia" w:ascii="新宋体" w:hAnsi="新宋体" w:eastAsia="新宋体"/>
                <w:sz w:val="21"/>
                <w:szCs w:val="21"/>
              </w:rPr>
            </w:pPr>
            <w:r>
              <w:rPr>
                <w:rFonts w:hint="eastAsia" w:ascii="新宋体" w:hAnsi="新宋体" w:eastAsia="新宋体"/>
                <w:sz w:val="21"/>
                <w:szCs w:val="21"/>
              </w:rPr>
              <w:t>是</w:t>
            </w:r>
          </w:p>
        </w:tc>
        <w:tc>
          <w:tcPr>
            <w:tcW w:w="721" w:type="dxa"/>
            <w:tcBorders>
              <w:top w:val="single" w:color="000000" w:sz="6" w:space="0"/>
            </w:tcBorders>
            <w:vAlign w:val="top"/>
          </w:tcPr>
          <w:p>
            <w:pPr>
              <w:widowControl/>
              <w:rPr>
                <w:ins w:id="1567" w:author="火云邪神1418612843 [2]" w:date="2020-07-14T16:13:59Z"/>
                <w:rFonts w:ascii="Arial" w:hAnsi="Arial" w:eastAsia="宋体" w:cs="Arial"/>
                <w:color w:val="000000"/>
                <w:kern w:val="0"/>
                <w:sz w:val="20"/>
                <w:szCs w:val="20"/>
              </w:rPr>
            </w:pPr>
            <w:r>
              <w:rPr>
                <w:rFonts w:hint="eastAsia" w:ascii="Tahoma" w:hAnsi="Tahoma" w:cs="Tahoma"/>
                <w:kern w:val="0"/>
                <w:sz w:val="18"/>
                <w:szCs w:val="18"/>
              </w:rPr>
              <w:t>2</w:t>
            </w:r>
          </w:p>
        </w:tc>
        <w:tc>
          <w:tcPr>
            <w:tcW w:w="1073" w:type="dxa"/>
            <w:tcBorders>
              <w:top w:val="single" w:color="000000" w:sz="6" w:space="0"/>
            </w:tcBorders>
            <w:vAlign w:val="top"/>
          </w:tcPr>
          <w:p>
            <w:pPr>
              <w:widowControl/>
              <w:rPr>
                <w:ins w:id="1568" w:author="火云邪神1418612843 [2]" w:date="2020-07-14T16:13:59Z"/>
                <w:rFonts w:ascii="Arial" w:hAnsi="Arial" w:eastAsia="宋体" w:cs="Arial"/>
                <w:color w:val="000000"/>
                <w:kern w:val="0"/>
                <w:sz w:val="20"/>
                <w:szCs w:val="20"/>
              </w:rPr>
            </w:pPr>
          </w:p>
        </w:tc>
        <w:tc>
          <w:tcPr>
            <w:tcW w:w="1829" w:type="dxa"/>
            <w:tcBorders>
              <w:top w:val="single" w:color="000000" w:sz="6" w:space="0"/>
            </w:tcBorders>
            <w:vAlign w:val="top"/>
          </w:tcPr>
          <w:p>
            <w:pPr>
              <w:rPr>
                <w:ins w:id="1569" w:author="火云邪神1418612843 [2]" w:date="2020-07-14T16:13:59Z"/>
                <w:rFonts w:ascii="Arial" w:hAnsi="Arial" w:eastAsia="宋体" w:cs="Arial"/>
                <w:color w:val="000000"/>
                <w:kern w:val="0"/>
                <w:sz w:val="20"/>
                <w:szCs w:val="20"/>
              </w:rPr>
            </w:pPr>
            <w:r>
              <w:rPr>
                <w:rFonts w:hint="eastAsia" w:cs="宋体"/>
                <w:sz w:val="18"/>
                <w:szCs w:val="18"/>
              </w:rPr>
              <w:t>业务类型</w:t>
            </w:r>
          </w:p>
        </w:tc>
        <w:tc>
          <w:tcPr>
            <w:tcW w:w="1298" w:type="dxa"/>
            <w:tcBorders>
              <w:top w:val="single" w:color="000000" w:sz="6" w:space="0"/>
            </w:tcBorders>
            <w:vAlign w:val="top"/>
          </w:tcPr>
          <w:p>
            <w:pPr>
              <w:widowControl/>
              <w:rPr>
                <w:rFonts w:hint="eastAsia"/>
              </w:rPr>
            </w:pPr>
            <w:r>
              <w:rPr>
                <w:rFonts w:hint="eastAsia"/>
              </w:rPr>
              <w:t>0</w:t>
            </w:r>
            <w:r>
              <w:rPr>
                <w:rFonts w:hint="eastAsia"/>
                <w:lang w:val="en-US" w:eastAsia="zh-CN"/>
              </w:rPr>
              <w:t>1-</w:t>
            </w:r>
            <w:r>
              <w:rPr>
                <w:rFonts w:hint="eastAsia"/>
              </w:rPr>
              <w:t>银承到期</w:t>
            </w:r>
            <w:r>
              <w:rPr>
                <w:rFonts w:hint="eastAsia"/>
                <w:lang w:val="en-US" w:eastAsia="zh-CN"/>
              </w:rPr>
              <w:t>备款</w:t>
            </w:r>
          </w:p>
          <w:p>
            <w:pPr>
              <w:widowControl/>
              <w:rPr>
                <w:rFonts w:hint="eastAsia"/>
              </w:rPr>
            </w:pPr>
            <w:r>
              <w:rPr>
                <w:rFonts w:hint="eastAsia"/>
              </w:rPr>
              <w:t>0</w:t>
            </w:r>
            <w:r>
              <w:rPr>
                <w:rFonts w:hint="eastAsia"/>
                <w:lang w:val="en-US" w:eastAsia="zh-CN"/>
              </w:rPr>
              <w:t>2</w:t>
            </w:r>
            <w:r>
              <w:rPr>
                <w:rFonts w:hint="eastAsia"/>
              </w:rPr>
              <w:t xml:space="preserve"> </w:t>
            </w:r>
            <w:r>
              <w:rPr>
                <w:rFonts w:hint="eastAsia"/>
                <w:lang w:val="en-US" w:eastAsia="zh-CN"/>
              </w:rPr>
              <w:t>-</w:t>
            </w:r>
            <w:r>
              <w:rPr>
                <w:rFonts w:hint="eastAsia"/>
              </w:rPr>
              <w:t>银票提示付款签收</w:t>
            </w:r>
          </w:p>
          <w:p>
            <w:pPr>
              <w:widowControl/>
              <w:rPr>
                <w:rFonts w:hint="eastAsia"/>
                <w:lang w:val="en-US" w:eastAsia="zh-CN"/>
              </w:rPr>
            </w:pPr>
            <w:r>
              <w:rPr>
                <w:rFonts w:hint="eastAsia"/>
              </w:rPr>
              <w:t>0</w:t>
            </w:r>
            <w:r>
              <w:rPr>
                <w:rFonts w:hint="eastAsia"/>
                <w:lang w:val="en-US" w:eastAsia="zh-CN"/>
              </w:rPr>
              <w:t>3-他行解付签收</w:t>
            </w:r>
          </w:p>
          <w:p>
            <w:pPr>
              <w:rPr>
                <w:rFonts w:hint="eastAsia"/>
                <w:lang w:val="en-US" w:eastAsia="zh-CN"/>
              </w:rPr>
            </w:pPr>
            <w:r>
              <w:rPr>
                <w:rFonts w:hint="eastAsia"/>
              </w:rPr>
              <w:t>0</w:t>
            </w:r>
            <w:r>
              <w:rPr>
                <w:rFonts w:hint="eastAsia"/>
                <w:lang w:val="en-US" w:eastAsia="zh-CN"/>
              </w:rPr>
              <w:t>4-票交所到期解付签收</w:t>
            </w:r>
          </w:p>
          <w:p>
            <w:pPr>
              <w:rPr>
                <w:ins w:id="1570" w:author="火云邪神1418612843 [2]" w:date="2020-07-14T16:46:44Z"/>
                <w:rFonts w:hint="eastAsia"/>
                <w:lang w:val="en-US" w:eastAsia="zh-CN"/>
              </w:rPr>
            </w:pPr>
            <w:r>
              <w:rPr>
                <w:rFonts w:hint="eastAsia"/>
              </w:rPr>
              <w:t>0</w:t>
            </w:r>
            <w:r>
              <w:rPr>
                <w:rFonts w:hint="eastAsia"/>
                <w:lang w:val="en-US" w:eastAsia="zh-CN"/>
              </w:rPr>
              <w:t>5-出金申请</w:t>
            </w:r>
          </w:p>
          <w:p>
            <w:pPr>
              <w:rPr>
                <w:ins w:id="1571" w:author="火云邪神1418612843 [2]" w:date="2020-07-14T16:46:45Z"/>
                <w:rFonts w:hint="eastAsia"/>
                <w:lang w:val="en-US" w:eastAsia="zh-CN"/>
              </w:rPr>
            </w:pPr>
            <w:ins w:id="1572" w:author="火云邪神1418612843 [2]" w:date="2020-07-14T16:46:45Z">
              <w:r>
                <w:rPr>
                  <w:rFonts w:hint="eastAsia"/>
                </w:rPr>
                <w:t>0</w:t>
              </w:r>
            </w:ins>
            <w:ins w:id="1573" w:author="火云邪神1418612843 [2]" w:date="2020-07-14T16:46:45Z">
              <w:r>
                <w:rPr>
                  <w:rFonts w:hint="eastAsia"/>
                  <w:lang w:val="en-US" w:eastAsia="zh-CN"/>
                </w:rPr>
                <w:t>6-票交所服务扣费</w:t>
              </w:r>
            </w:ins>
          </w:p>
          <w:p>
            <w:pPr>
              <w:pStyle w:val="2"/>
              <w:rPr>
                <w:rFonts w:hint="eastAsia"/>
                <w:lang w:val="en-US" w:eastAsia="zh-CN"/>
              </w:rPr>
            </w:pPr>
          </w:p>
          <w:p>
            <w:pPr>
              <w:pStyle w:val="2"/>
              <w:ind w:firstLine="0" w:firstLineChars="0"/>
              <w:rPr>
                <w:ins w:id="1574" w:author="火云邪神1418612843 [2]" w:date="2020-07-14T16:13:59Z"/>
                <w:rFonts w:hint="eastAsia" w:ascii="新宋体" w:hAnsi="新宋体" w:eastAsia="新宋体"/>
                <w:sz w:val="21"/>
                <w:szCs w:val="21"/>
                <w:lang w:val="en-US" w:eastAsia="zh-CN"/>
              </w:rPr>
            </w:pPr>
          </w:p>
        </w:tc>
      </w:tr>
    </w:tbl>
    <w:p/>
    <w:p/>
    <w:p>
      <w:pPr>
        <w:pStyle w:val="7"/>
        <w:ind w:left="420" w:leftChars="200"/>
      </w:pPr>
      <w:r>
        <w:rPr>
          <w:rFonts w:hint="eastAsia"/>
        </w:rPr>
        <w:t>接口输出</w:t>
      </w:r>
    </w:p>
    <w:tbl>
      <w:tblPr>
        <w:tblStyle w:val="18"/>
        <w:tblW w:w="8460" w:type="dxa"/>
        <w:jc w:val="cente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920"/>
        <w:gridCol w:w="898"/>
        <w:gridCol w:w="721"/>
        <w:gridCol w:w="721"/>
        <w:gridCol w:w="1073"/>
        <w:gridCol w:w="1829"/>
        <w:gridCol w:w="1298"/>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575" w:author="火云邪神1418612843 [2]" w:date="2020-07-14T15:35:46Z"/>
        </w:trPr>
        <w:tc>
          <w:tcPr>
            <w:tcW w:w="1920" w:type="dxa"/>
            <w:tcBorders>
              <w:top w:val="double" w:color="000000" w:sz="6" w:space="0"/>
              <w:bottom w:val="single" w:color="000000" w:sz="6" w:space="0"/>
            </w:tcBorders>
            <w:shd w:val="clear" w:color="auto" w:fill="D9D9D9"/>
            <w:vAlign w:val="center"/>
          </w:tcPr>
          <w:p>
            <w:pPr>
              <w:jc w:val="center"/>
              <w:rPr>
                <w:ins w:id="1576" w:author="火云邪神1418612843 [2]" w:date="2020-07-14T15:35:46Z"/>
              </w:rPr>
            </w:pPr>
            <w:ins w:id="1577" w:author="火云邪神1418612843 [2]" w:date="2020-07-14T15:35:46Z">
              <w:r>
                <w:rPr>
                  <w:rFonts w:hint="eastAsia"/>
                </w:rPr>
                <w:t>字段名</w:t>
              </w:r>
            </w:ins>
          </w:p>
        </w:tc>
        <w:tc>
          <w:tcPr>
            <w:tcW w:w="898" w:type="dxa"/>
            <w:tcBorders>
              <w:top w:val="double" w:color="000000" w:sz="6" w:space="0"/>
              <w:bottom w:val="single" w:color="000000" w:sz="6" w:space="0"/>
            </w:tcBorders>
            <w:shd w:val="clear" w:color="auto" w:fill="D9D9D9"/>
            <w:vAlign w:val="center"/>
          </w:tcPr>
          <w:p>
            <w:pPr>
              <w:jc w:val="center"/>
              <w:rPr>
                <w:ins w:id="1578" w:author="火云邪神1418612843 [2]" w:date="2020-07-14T15:35:46Z"/>
              </w:rPr>
            </w:pPr>
            <w:ins w:id="1579" w:author="火云邪神1418612843 [2]" w:date="2020-07-14T15:35:46Z">
              <w:r>
                <w:rPr>
                  <w:rFonts w:hint="eastAsia"/>
                </w:rPr>
                <w:t>类型</w:t>
              </w:r>
            </w:ins>
          </w:p>
        </w:tc>
        <w:tc>
          <w:tcPr>
            <w:tcW w:w="721" w:type="dxa"/>
            <w:tcBorders>
              <w:top w:val="double" w:color="000000" w:sz="6" w:space="0"/>
              <w:bottom w:val="single" w:color="000000" w:sz="6" w:space="0"/>
            </w:tcBorders>
            <w:shd w:val="clear" w:color="auto" w:fill="D9D9D9"/>
            <w:vAlign w:val="center"/>
          </w:tcPr>
          <w:p>
            <w:pPr>
              <w:jc w:val="center"/>
              <w:rPr>
                <w:ins w:id="1580" w:author="火云邪神1418612843 [2]" w:date="2020-07-14T15:35:46Z"/>
              </w:rPr>
            </w:pPr>
            <w:ins w:id="1581" w:author="火云邪神1418612843 [2]" w:date="2020-07-14T15:35:46Z">
              <w:r>
                <w:rPr>
                  <w:rFonts w:hint="eastAsia"/>
                </w:rPr>
                <w:t>是否必输</w:t>
              </w:r>
            </w:ins>
          </w:p>
        </w:tc>
        <w:tc>
          <w:tcPr>
            <w:tcW w:w="721" w:type="dxa"/>
            <w:tcBorders>
              <w:top w:val="double" w:color="000000" w:sz="6" w:space="0"/>
              <w:bottom w:val="single" w:color="000000" w:sz="6" w:space="0"/>
            </w:tcBorders>
            <w:shd w:val="clear" w:color="auto" w:fill="D9D9D9"/>
            <w:vAlign w:val="center"/>
          </w:tcPr>
          <w:p>
            <w:pPr>
              <w:jc w:val="center"/>
              <w:rPr>
                <w:ins w:id="1582" w:author="火云邪神1418612843 [2]" w:date="2020-07-14T15:35:46Z"/>
              </w:rPr>
            </w:pPr>
            <w:ins w:id="1583" w:author="火云邪神1418612843 [2]" w:date="2020-07-14T15:35:46Z">
              <w:r>
                <w:rPr>
                  <w:rFonts w:hint="eastAsia"/>
                </w:rPr>
                <w:t>长度</w:t>
              </w:r>
            </w:ins>
          </w:p>
        </w:tc>
        <w:tc>
          <w:tcPr>
            <w:tcW w:w="1073" w:type="dxa"/>
            <w:tcBorders>
              <w:top w:val="double" w:color="000000" w:sz="6" w:space="0"/>
              <w:bottom w:val="single" w:color="000000" w:sz="6" w:space="0"/>
            </w:tcBorders>
            <w:shd w:val="clear" w:color="auto" w:fill="D9D9D9"/>
            <w:vAlign w:val="center"/>
          </w:tcPr>
          <w:p>
            <w:pPr>
              <w:jc w:val="center"/>
              <w:rPr>
                <w:ins w:id="1584" w:author="火云邪神1418612843 [2]" w:date="2020-07-14T15:35:46Z"/>
              </w:rPr>
            </w:pPr>
            <w:ins w:id="1585" w:author="火云邪神1418612843 [2]" w:date="2020-07-14T15:35:46Z">
              <w:r>
                <w:rPr>
                  <w:rFonts w:hint="eastAsia"/>
                </w:rPr>
                <w:t>默认值</w:t>
              </w:r>
            </w:ins>
          </w:p>
        </w:tc>
        <w:tc>
          <w:tcPr>
            <w:tcW w:w="1829" w:type="dxa"/>
            <w:tcBorders>
              <w:top w:val="double" w:color="000000" w:sz="6" w:space="0"/>
              <w:bottom w:val="single" w:color="000000" w:sz="6" w:space="0"/>
            </w:tcBorders>
            <w:shd w:val="clear" w:color="auto" w:fill="D9D9D9"/>
            <w:vAlign w:val="center"/>
          </w:tcPr>
          <w:p>
            <w:pPr>
              <w:jc w:val="center"/>
              <w:rPr>
                <w:ins w:id="1586" w:author="火云邪神1418612843 [2]" w:date="2020-07-14T15:35:46Z"/>
              </w:rPr>
            </w:pPr>
            <w:ins w:id="1587" w:author="火云邪神1418612843 [2]" w:date="2020-07-14T15:35:46Z">
              <w:r>
                <w:rPr>
                  <w:rFonts w:hint="eastAsia"/>
                </w:rPr>
                <w:t>输入限制（或数据字典）</w:t>
              </w:r>
            </w:ins>
          </w:p>
        </w:tc>
        <w:tc>
          <w:tcPr>
            <w:tcW w:w="1298" w:type="dxa"/>
            <w:tcBorders>
              <w:top w:val="double" w:color="000000" w:sz="6" w:space="0"/>
              <w:bottom w:val="single" w:color="000000" w:sz="6" w:space="0"/>
            </w:tcBorders>
            <w:shd w:val="clear" w:color="auto" w:fill="D9D9D9"/>
            <w:vAlign w:val="center"/>
          </w:tcPr>
          <w:p>
            <w:pPr>
              <w:jc w:val="center"/>
              <w:rPr>
                <w:ins w:id="1588" w:author="火云邪神1418612843 [2]" w:date="2020-07-14T15:35:46Z"/>
              </w:rPr>
            </w:pPr>
            <w:ins w:id="1589" w:author="火云邪神1418612843 [2]" w:date="2020-07-14T15:35:46Z">
              <w:r>
                <w:rPr>
                  <w:rFonts w:hint="eastAsia"/>
                </w:rPr>
                <w:t>说明</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590" w:author="火云邪神1418612843 [2]" w:date="2020-07-14T15:35:46Z"/>
        </w:trPr>
        <w:tc>
          <w:tcPr>
            <w:tcW w:w="1920" w:type="dxa"/>
            <w:tcBorders>
              <w:top w:val="single" w:color="000000" w:sz="6" w:space="0"/>
            </w:tcBorders>
            <w:vAlign w:val="bottom"/>
          </w:tcPr>
          <w:p>
            <w:pPr>
              <w:widowControl/>
              <w:jc w:val="left"/>
              <w:textAlignment w:val="bottom"/>
              <w:rPr>
                <w:ins w:id="1591" w:author="火云邪神1418612843 [2]" w:date="2020-07-14T15:35:46Z"/>
                <w:rFonts w:hint="eastAsia" w:ascii="新宋体" w:hAnsi="新宋体" w:eastAsia="新宋体"/>
                <w:sz w:val="21"/>
                <w:szCs w:val="21"/>
              </w:rPr>
            </w:pPr>
          </w:p>
        </w:tc>
        <w:tc>
          <w:tcPr>
            <w:tcW w:w="898" w:type="dxa"/>
            <w:tcBorders>
              <w:top w:val="single" w:color="000000" w:sz="6" w:space="0"/>
            </w:tcBorders>
            <w:vAlign w:val="bottom"/>
          </w:tcPr>
          <w:p>
            <w:pPr>
              <w:widowControl/>
              <w:jc w:val="left"/>
              <w:textAlignment w:val="bottom"/>
              <w:rPr>
                <w:ins w:id="1592" w:author="火云邪神1418612843 [2]" w:date="2020-07-14T15:35:46Z"/>
                <w:rFonts w:hint="eastAsia" w:ascii="新宋体" w:hAnsi="新宋体" w:eastAsia="新宋体"/>
                <w:sz w:val="21"/>
                <w:szCs w:val="21"/>
                <w:lang w:eastAsia="zh-CN"/>
              </w:rPr>
            </w:pPr>
          </w:p>
        </w:tc>
        <w:tc>
          <w:tcPr>
            <w:tcW w:w="721" w:type="dxa"/>
            <w:tcBorders>
              <w:top w:val="single" w:color="000000" w:sz="6" w:space="0"/>
            </w:tcBorders>
            <w:vAlign w:val="center"/>
          </w:tcPr>
          <w:p>
            <w:pPr>
              <w:jc w:val="center"/>
              <w:rPr>
                <w:ins w:id="1593" w:author="火云邪神1418612843 [2]" w:date="2020-07-14T15:35:46Z"/>
                <w:rFonts w:hint="eastAsia" w:ascii="新宋体" w:hAnsi="新宋体" w:eastAsia="新宋体"/>
                <w:sz w:val="21"/>
                <w:szCs w:val="21"/>
              </w:rPr>
            </w:pPr>
          </w:p>
        </w:tc>
        <w:tc>
          <w:tcPr>
            <w:tcW w:w="721" w:type="dxa"/>
            <w:tcBorders>
              <w:top w:val="single" w:color="000000" w:sz="6" w:space="0"/>
            </w:tcBorders>
            <w:vAlign w:val="bottom"/>
          </w:tcPr>
          <w:p>
            <w:pPr>
              <w:widowControl/>
              <w:jc w:val="left"/>
              <w:textAlignment w:val="bottom"/>
              <w:rPr>
                <w:ins w:id="1594" w:author="火云邪神1418612843 [2]" w:date="2020-07-14T15:35:46Z"/>
                <w:rFonts w:hint="eastAsia" w:ascii="新宋体" w:hAnsi="新宋体" w:eastAsia="新宋体"/>
                <w:sz w:val="21"/>
                <w:szCs w:val="21"/>
                <w:lang w:val="en-US" w:eastAsia="zh-CN"/>
              </w:rPr>
            </w:pPr>
          </w:p>
        </w:tc>
        <w:tc>
          <w:tcPr>
            <w:tcW w:w="1073" w:type="dxa"/>
            <w:tcBorders>
              <w:top w:val="single" w:color="000000" w:sz="6" w:space="0"/>
            </w:tcBorders>
            <w:vAlign w:val="bottom"/>
          </w:tcPr>
          <w:p>
            <w:pPr>
              <w:widowControl/>
              <w:jc w:val="left"/>
              <w:textAlignment w:val="bottom"/>
              <w:rPr>
                <w:ins w:id="1595" w:author="火云邪神1418612843 [2]" w:date="2020-07-14T15:35:46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1596" w:author="火云邪神1418612843 [2]" w:date="2020-07-14T15:35:46Z"/>
                <w:rFonts w:hint="eastAsia" w:ascii="Arial" w:hAnsi="Arial" w:eastAsia="宋体" w:cs="Arial"/>
                <w:color w:val="000000"/>
                <w:kern w:val="0"/>
                <w:sz w:val="20"/>
                <w:szCs w:val="20"/>
              </w:rPr>
            </w:pPr>
          </w:p>
        </w:tc>
        <w:tc>
          <w:tcPr>
            <w:tcW w:w="1298" w:type="dxa"/>
            <w:tcBorders>
              <w:top w:val="single" w:color="000000" w:sz="6" w:space="0"/>
            </w:tcBorders>
            <w:vAlign w:val="center"/>
          </w:tcPr>
          <w:p>
            <w:pPr>
              <w:jc w:val="center"/>
              <w:rPr>
                <w:ins w:id="1597" w:author="火云邪神1418612843 [2]" w:date="2020-07-14T15:35:46Z"/>
                <w:rFonts w:ascii="新宋体" w:hAnsi="新宋体" w:eastAsia="新宋体"/>
                <w:sz w:val="21"/>
                <w:szCs w:val="21"/>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598" w:author="火云邪神1418612843 [2]" w:date="2020-07-14T15:35:46Z"/>
        </w:trPr>
        <w:tc>
          <w:tcPr>
            <w:tcW w:w="1920" w:type="dxa"/>
            <w:tcBorders>
              <w:top w:val="single" w:color="000000" w:sz="6" w:space="0"/>
            </w:tcBorders>
            <w:vAlign w:val="bottom"/>
          </w:tcPr>
          <w:p>
            <w:pPr>
              <w:widowControl/>
              <w:jc w:val="left"/>
              <w:textAlignment w:val="bottom"/>
              <w:rPr>
                <w:ins w:id="1599" w:author="火云邪神1418612843 [2]" w:date="2020-07-14T15:35:46Z"/>
                <w:rFonts w:ascii="新宋体" w:hAnsi="新宋体" w:eastAsia="新宋体"/>
                <w:sz w:val="21"/>
                <w:szCs w:val="21"/>
              </w:rPr>
            </w:pPr>
          </w:p>
        </w:tc>
        <w:tc>
          <w:tcPr>
            <w:tcW w:w="898" w:type="dxa"/>
            <w:tcBorders>
              <w:top w:val="single" w:color="000000" w:sz="6" w:space="0"/>
            </w:tcBorders>
            <w:vAlign w:val="bottom"/>
          </w:tcPr>
          <w:p>
            <w:pPr>
              <w:widowControl/>
              <w:jc w:val="left"/>
              <w:textAlignment w:val="bottom"/>
              <w:rPr>
                <w:ins w:id="1600" w:author="火云邪神1418612843 [2]" w:date="2020-07-14T15:35:46Z"/>
                <w:rFonts w:ascii="新宋体" w:hAnsi="新宋体" w:eastAsia="新宋体"/>
                <w:sz w:val="21"/>
                <w:szCs w:val="21"/>
              </w:rPr>
            </w:pPr>
          </w:p>
        </w:tc>
        <w:tc>
          <w:tcPr>
            <w:tcW w:w="721" w:type="dxa"/>
            <w:tcBorders>
              <w:top w:val="single" w:color="000000" w:sz="6" w:space="0"/>
            </w:tcBorders>
            <w:vAlign w:val="center"/>
          </w:tcPr>
          <w:p>
            <w:pPr>
              <w:jc w:val="center"/>
              <w:rPr>
                <w:ins w:id="1601" w:author="火云邪神1418612843 [2]" w:date="2020-07-14T15:35:46Z"/>
                <w:rFonts w:ascii="新宋体" w:hAnsi="新宋体" w:eastAsia="新宋体"/>
                <w:sz w:val="21"/>
                <w:szCs w:val="21"/>
              </w:rPr>
            </w:pPr>
          </w:p>
        </w:tc>
        <w:tc>
          <w:tcPr>
            <w:tcW w:w="721" w:type="dxa"/>
            <w:tcBorders>
              <w:top w:val="single" w:color="000000" w:sz="6" w:space="0"/>
            </w:tcBorders>
            <w:vAlign w:val="bottom"/>
          </w:tcPr>
          <w:p>
            <w:pPr>
              <w:widowControl/>
              <w:jc w:val="left"/>
              <w:textAlignment w:val="bottom"/>
              <w:rPr>
                <w:ins w:id="1602" w:author="火云邪神1418612843 [2]" w:date="2020-07-14T15:35:46Z"/>
                <w:rFonts w:hint="eastAsia" w:ascii="新宋体" w:hAnsi="新宋体" w:eastAsia="新宋体"/>
                <w:sz w:val="21"/>
                <w:szCs w:val="21"/>
                <w:lang w:val="en-US" w:eastAsia="zh-CN"/>
              </w:rPr>
            </w:pPr>
          </w:p>
        </w:tc>
        <w:tc>
          <w:tcPr>
            <w:tcW w:w="1073" w:type="dxa"/>
            <w:tcBorders>
              <w:top w:val="single" w:color="000000" w:sz="6" w:space="0"/>
            </w:tcBorders>
            <w:vAlign w:val="bottom"/>
          </w:tcPr>
          <w:p>
            <w:pPr>
              <w:widowControl/>
              <w:jc w:val="left"/>
              <w:textAlignment w:val="bottom"/>
              <w:rPr>
                <w:ins w:id="1603" w:author="火云邪神1418612843 [2]" w:date="2020-07-14T15:35:46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1604" w:author="火云邪神1418612843 [2]" w:date="2020-07-14T15:35:46Z"/>
                <w:rFonts w:ascii="Arial" w:hAnsi="Arial" w:eastAsia="宋体" w:cs="Arial"/>
                <w:color w:val="000000"/>
                <w:kern w:val="0"/>
                <w:sz w:val="20"/>
                <w:szCs w:val="20"/>
              </w:rPr>
            </w:pPr>
          </w:p>
        </w:tc>
        <w:tc>
          <w:tcPr>
            <w:tcW w:w="1298" w:type="dxa"/>
            <w:tcBorders>
              <w:top w:val="single" w:color="000000" w:sz="6" w:space="0"/>
            </w:tcBorders>
            <w:vAlign w:val="center"/>
          </w:tcPr>
          <w:p>
            <w:pPr>
              <w:jc w:val="center"/>
              <w:rPr>
                <w:ins w:id="1605" w:author="火云邪神1418612843 [2]" w:date="2020-07-14T15:35:46Z"/>
                <w:rFonts w:ascii="新宋体" w:hAnsi="新宋体" w:eastAsia="新宋体"/>
                <w:sz w:val="21"/>
                <w:szCs w:val="21"/>
              </w:rPr>
            </w:pPr>
          </w:p>
        </w:tc>
      </w:tr>
    </w:tbl>
    <w:p/>
    <w:p>
      <w:pPr>
        <w:pStyle w:val="5"/>
        <w:rPr>
          <w:ins w:id="1606" w:author="火云邪神1418612843 [2]" w:date="2020-07-10T12:44:35Z"/>
          <w:rStyle w:val="17"/>
          <w:rFonts w:asciiTheme="minorHAnsi" w:hAnsiTheme="minorHAnsi" w:eastAsiaTheme="minorEastAsia" w:cstheme="minorBidi"/>
          <w:b w:val="0"/>
          <w:bCs w:val="0"/>
        </w:rPr>
      </w:pPr>
      <w:r>
        <w:rPr>
          <w:rFonts w:hint="eastAsia"/>
        </w:rPr>
        <w:t>1</w:t>
      </w:r>
      <w:ins w:id="1607" w:author="火云邪神1418612843 [2]" w:date="2020-07-16T17:25:50Z">
        <w:r>
          <w:rPr>
            <w:rFonts w:hint="eastAsia"/>
            <w:lang w:val="en-US" w:eastAsia="zh-CN"/>
          </w:rPr>
          <w:t>6</w:t>
        </w:r>
      </w:ins>
      <w:r>
        <w:rPr>
          <w:rFonts w:hint="eastAsia"/>
        </w:rPr>
        <w:t>.银票提示付款签收业务待办指令（</w:t>
      </w:r>
      <w:ins w:id="1608" w:author="火云邪神1418612843 [2]" w:date="2020-07-15T10:56:43Z">
        <w:r>
          <w:rPr>
            <w:rFonts w:hint="eastAsia" w:asciiTheme="majorHAnsi" w:hAnsiTheme="majorHAnsi" w:eastAsiaTheme="majorEastAsia"/>
            <w:sz w:val="32"/>
            <w:szCs w:val="32"/>
          </w:rPr>
          <w:t>CBS</w:t>
        </w:r>
      </w:ins>
      <w:r>
        <w:rPr>
          <w:rFonts w:hint="eastAsia"/>
        </w:rPr>
        <w:t>32）</w:t>
      </w:r>
    </w:p>
    <w:p>
      <w:pPr>
        <w:rPr>
          <w:ins w:id="1609" w:author="火云邪神1418612843 [2]" w:date="2020-07-10T12:44:38Z"/>
          <w:rFonts w:hint="eastAsia" w:eastAsiaTheme="minorEastAsia"/>
          <w:sz w:val="28"/>
          <w:szCs w:val="28"/>
          <w:lang w:val="en-US" w:eastAsia="zh-CN"/>
        </w:rPr>
      </w:pPr>
      <w:ins w:id="1610" w:author="火云邪神1418612843 [2]" w:date="2020-07-10T12:44:38Z">
        <w:r>
          <w:rPr>
            <w:rFonts w:hint="eastAsia"/>
            <w:sz w:val="28"/>
            <w:szCs w:val="28"/>
          </w:rPr>
          <w:t>(我行解付签收线下清算的票据，根据提示付款人开户行行号是不是华电，</w:t>
        </w:r>
      </w:ins>
      <w:ins w:id="1611" w:author="火云邪神1418612843 [2]" w:date="2020-07-10T12:44:58Z">
        <w:r>
          <w:rPr>
            <w:rFonts w:hint="eastAsia"/>
            <w:sz w:val="28"/>
            <w:szCs w:val="28"/>
            <w:lang w:val="en-US" w:eastAsia="zh-CN"/>
          </w:rPr>
          <w:t>如果</w:t>
        </w:r>
      </w:ins>
      <w:ins w:id="1612" w:author="火云邪神1418612843 [2]" w:date="2020-07-10T12:44:59Z">
        <w:r>
          <w:rPr>
            <w:rFonts w:hint="eastAsia"/>
            <w:sz w:val="28"/>
            <w:szCs w:val="28"/>
            <w:lang w:val="en-US" w:eastAsia="zh-CN"/>
          </w:rPr>
          <w:t>提示</w:t>
        </w:r>
      </w:ins>
      <w:ins w:id="1613" w:author="火云邪神1418612843 [2]" w:date="2020-07-10T12:45:00Z">
        <w:r>
          <w:rPr>
            <w:rFonts w:hint="eastAsia"/>
            <w:sz w:val="28"/>
            <w:szCs w:val="28"/>
            <w:lang w:val="en-US" w:eastAsia="zh-CN"/>
          </w:rPr>
          <w:t>付款人</w:t>
        </w:r>
      </w:ins>
      <w:ins w:id="1614" w:author="火云邪神1418612843 [2]" w:date="2020-07-10T12:45:01Z">
        <w:r>
          <w:rPr>
            <w:rFonts w:hint="eastAsia"/>
            <w:sz w:val="28"/>
            <w:szCs w:val="28"/>
            <w:lang w:val="en-US" w:eastAsia="zh-CN"/>
          </w:rPr>
          <w:t>开户</w:t>
        </w:r>
      </w:ins>
      <w:ins w:id="1615" w:author="火云邪神1418612843 [2]" w:date="2020-07-10T12:45:02Z">
        <w:r>
          <w:rPr>
            <w:rFonts w:hint="eastAsia"/>
            <w:sz w:val="28"/>
            <w:szCs w:val="28"/>
            <w:lang w:val="en-US" w:eastAsia="zh-CN"/>
          </w:rPr>
          <w:t>行</w:t>
        </w:r>
      </w:ins>
      <w:ins w:id="1616" w:author="火云邪神1418612843 [2]" w:date="2020-07-10T12:45:03Z">
        <w:r>
          <w:rPr>
            <w:rFonts w:hint="eastAsia"/>
            <w:sz w:val="28"/>
            <w:szCs w:val="28"/>
            <w:lang w:val="en-US" w:eastAsia="zh-CN"/>
          </w:rPr>
          <w:t>行号</w:t>
        </w:r>
      </w:ins>
      <w:ins w:id="1617" w:author="火云邪神1418612843 [2]" w:date="2020-07-10T12:45:04Z">
        <w:r>
          <w:rPr>
            <w:rFonts w:hint="eastAsia"/>
            <w:sz w:val="28"/>
            <w:szCs w:val="28"/>
            <w:lang w:val="en-US" w:eastAsia="zh-CN"/>
          </w:rPr>
          <w:t>不是华电</w:t>
        </w:r>
      </w:ins>
      <w:ins w:id="1618" w:author="火云邪神1418612843 [2]" w:date="2020-07-10T12:45:06Z">
        <w:r>
          <w:rPr>
            <w:rFonts w:hint="eastAsia"/>
            <w:sz w:val="28"/>
            <w:szCs w:val="28"/>
            <w:lang w:val="en-US" w:eastAsia="zh-CN"/>
          </w:rPr>
          <w:t>就</w:t>
        </w:r>
      </w:ins>
      <w:ins w:id="1619" w:author="火云邪神1418612843 [2]" w:date="2020-07-10T12:45:07Z">
        <w:r>
          <w:rPr>
            <w:rFonts w:hint="eastAsia"/>
            <w:sz w:val="28"/>
            <w:szCs w:val="28"/>
            <w:lang w:val="en-US" w:eastAsia="zh-CN"/>
          </w:rPr>
          <w:t>调用</w:t>
        </w:r>
      </w:ins>
      <w:ins w:id="1620" w:author="火云邪神1418612843 [2]" w:date="2020-07-19T19:23:58Z">
        <w:r>
          <w:rPr>
            <w:rFonts w:hint="eastAsia"/>
            <w:sz w:val="28"/>
            <w:szCs w:val="28"/>
            <w:lang w:eastAsia="zh-CN"/>
          </w:rPr>
          <w:t>CIS</w:t>
        </w:r>
      </w:ins>
      <w:ins w:id="1621" w:author="火云邪神1418612843 [2]" w:date="2020-07-10T12:44:38Z">
        <w:r>
          <w:rPr>
            <w:rFonts w:hint="eastAsia"/>
            <w:sz w:val="28"/>
            <w:szCs w:val="28"/>
          </w:rPr>
          <w:t>32接口</w:t>
        </w:r>
      </w:ins>
      <w:ins w:id="1622" w:author="火云邪神1418612843 [2]" w:date="2020-07-10T12:45:18Z">
        <w:r>
          <w:rPr>
            <w:rFonts w:hint="eastAsia"/>
            <w:sz w:val="28"/>
            <w:szCs w:val="28"/>
            <w:lang w:val="en-US" w:eastAsia="zh-CN"/>
          </w:rPr>
          <w:t>)</w:t>
        </w:r>
      </w:ins>
    </w:p>
    <w:p/>
    <w:p>
      <w:pPr>
        <w:pStyle w:val="7"/>
        <w:ind w:left="420" w:leftChars="200"/>
        <w:rPr>
          <w:ins w:id="1623" w:author="火云邪神1418612843 [2]" w:date="2020-07-14T15:36:00Z"/>
        </w:rPr>
      </w:pPr>
      <w:r>
        <w:t>接口输入</w:t>
      </w:r>
      <w:ins w:id="1624" w:author="火云邪神1418612843 [2]" w:date="2020-07-15T10:42:57Z">
        <w:r>
          <w:rPr>
            <w:rFonts w:hint="eastAsia"/>
          </w:rPr>
          <w:t>520012</w:t>
        </w:r>
      </w:ins>
    </w:p>
    <w:tbl>
      <w:tblPr>
        <w:tblStyle w:val="18"/>
        <w:tblW w:w="8460" w:type="dxa"/>
        <w:jc w:val="cente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920"/>
        <w:gridCol w:w="898"/>
        <w:gridCol w:w="721"/>
        <w:gridCol w:w="721"/>
        <w:gridCol w:w="1073"/>
        <w:gridCol w:w="1829"/>
        <w:gridCol w:w="1298"/>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42" w:hRule="atLeast"/>
          <w:jc w:val="center"/>
          <w:ins w:id="1625" w:author="火云邪神1418612843 [2]" w:date="2020-07-14T15:36:01Z"/>
        </w:trPr>
        <w:tc>
          <w:tcPr>
            <w:tcW w:w="1920" w:type="dxa"/>
            <w:tcBorders>
              <w:top w:val="double" w:color="000000" w:sz="6" w:space="0"/>
              <w:bottom w:val="single" w:color="000000" w:sz="6" w:space="0"/>
            </w:tcBorders>
            <w:shd w:val="clear" w:color="auto" w:fill="D9D9D9"/>
            <w:vAlign w:val="center"/>
          </w:tcPr>
          <w:p>
            <w:pPr>
              <w:jc w:val="center"/>
              <w:rPr>
                <w:ins w:id="1626" w:author="火云邪神1418612843 [2]" w:date="2020-07-14T15:36:01Z"/>
              </w:rPr>
            </w:pPr>
            <w:ins w:id="1627" w:author="火云邪神1418612843 [2]" w:date="2020-07-14T15:36:01Z">
              <w:r>
                <w:rPr>
                  <w:rFonts w:hint="eastAsia"/>
                </w:rPr>
                <w:t>字段名</w:t>
              </w:r>
            </w:ins>
          </w:p>
        </w:tc>
        <w:tc>
          <w:tcPr>
            <w:tcW w:w="898" w:type="dxa"/>
            <w:tcBorders>
              <w:top w:val="double" w:color="000000" w:sz="6" w:space="0"/>
              <w:bottom w:val="single" w:color="000000" w:sz="6" w:space="0"/>
            </w:tcBorders>
            <w:shd w:val="clear" w:color="auto" w:fill="D9D9D9"/>
            <w:vAlign w:val="center"/>
          </w:tcPr>
          <w:p>
            <w:pPr>
              <w:jc w:val="center"/>
              <w:rPr>
                <w:ins w:id="1628" w:author="火云邪神1418612843 [2]" w:date="2020-07-14T15:36:01Z"/>
              </w:rPr>
            </w:pPr>
            <w:ins w:id="1629" w:author="火云邪神1418612843 [2]" w:date="2020-07-14T15:36:01Z">
              <w:r>
                <w:rPr>
                  <w:rFonts w:hint="eastAsia"/>
                </w:rPr>
                <w:t>类型</w:t>
              </w:r>
            </w:ins>
          </w:p>
        </w:tc>
        <w:tc>
          <w:tcPr>
            <w:tcW w:w="721" w:type="dxa"/>
            <w:tcBorders>
              <w:top w:val="double" w:color="000000" w:sz="6" w:space="0"/>
              <w:bottom w:val="single" w:color="000000" w:sz="6" w:space="0"/>
            </w:tcBorders>
            <w:shd w:val="clear" w:color="auto" w:fill="D9D9D9"/>
            <w:vAlign w:val="center"/>
          </w:tcPr>
          <w:p>
            <w:pPr>
              <w:jc w:val="center"/>
              <w:rPr>
                <w:ins w:id="1630" w:author="火云邪神1418612843 [2]" w:date="2020-07-14T15:36:01Z"/>
              </w:rPr>
            </w:pPr>
            <w:ins w:id="1631" w:author="火云邪神1418612843 [2]" w:date="2020-07-14T15:36:01Z">
              <w:r>
                <w:rPr>
                  <w:rFonts w:hint="eastAsia"/>
                </w:rPr>
                <w:t>是否必输</w:t>
              </w:r>
            </w:ins>
          </w:p>
        </w:tc>
        <w:tc>
          <w:tcPr>
            <w:tcW w:w="721" w:type="dxa"/>
            <w:tcBorders>
              <w:top w:val="double" w:color="000000" w:sz="6" w:space="0"/>
              <w:bottom w:val="single" w:color="000000" w:sz="6" w:space="0"/>
            </w:tcBorders>
            <w:shd w:val="clear" w:color="auto" w:fill="D9D9D9"/>
            <w:vAlign w:val="center"/>
          </w:tcPr>
          <w:p>
            <w:pPr>
              <w:jc w:val="center"/>
              <w:rPr>
                <w:ins w:id="1632" w:author="火云邪神1418612843 [2]" w:date="2020-07-14T15:36:01Z"/>
              </w:rPr>
            </w:pPr>
            <w:ins w:id="1633" w:author="火云邪神1418612843 [2]" w:date="2020-07-14T15:36:01Z">
              <w:r>
                <w:rPr>
                  <w:rFonts w:hint="eastAsia"/>
                </w:rPr>
                <w:t>长度</w:t>
              </w:r>
            </w:ins>
          </w:p>
        </w:tc>
        <w:tc>
          <w:tcPr>
            <w:tcW w:w="1073" w:type="dxa"/>
            <w:tcBorders>
              <w:top w:val="double" w:color="000000" w:sz="6" w:space="0"/>
              <w:bottom w:val="single" w:color="000000" w:sz="6" w:space="0"/>
            </w:tcBorders>
            <w:shd w:val="clear" w:color="auto" w:fill="D9D9D9"/>
            <w:vAlign w:val="center"/>
          </w:tcPr>
          <w:p>
            <w:pPr>
              <w:jc w:val="center"/>
              <w:rPr>
                <w:ins w:id="1634" w:author="火云邪神1418612843 [2]" w:date="2020-07-14T15:36:01Z"/>
              </w:rPr>
            </w:pPr>
            <w:ins w:id="1635" w:author="火云邪神1418612843 [2]" w:date="2020-07-14T15:36:01Z">
              <w:r>
                <w:rPr>
                  <w:rFonts w:hint="eastAsia"/>
                </w:rPr>
                <w:t>默认值</w:t>
              </w:r>
            </w:ins>
          </w:p>
        </w:tc>
        <w:tc>
          <w:tcPr>
            <w:tcW w:w="1829" w:type="dxa"/>
            <w:tcBorders>
              <w:top w:val="double" w:color="000000" w:sz="6" w:space="0"/>
              <w:bottom w:val="single" w:color="000000" w:sz="6" w:space="0"/>
            </w:tcBorders>
            <w:shd w:val="clear" w:color="auto" w:fill="D9D9D9"/>
            <w:vAlign w:val="center"/>
          </w:tcPr>
          <w:p>
            <w:pPr>
              <w:jc w:val="center"/>
              <w:rPr>
                <w:ins w:id="1636" w:author="火云邪神1418612843 [2]" w:date="2020-07-14T15:36:01Z"/>
              </w:rPr>
            </w:pPr>
            <w:ins w:id="1637" w:author="火云邪神1418612843 [2]" w:date="2020-07-14T15:36:01Z">
              <w:r>
                <w:rPr>
                  <w:rFonts w:hint="eastAsia"/>
                </w:rPr>
                <w:t>输入限制（或数据字典）</w:t>
              </w:r>
            </w:ins>
          </w:p>
        </w:tc>
        <w:tc>
          <w:tcPr>
            <w:tcW w:w="1298" w:type="dxa"/>
            <w:tcBorders>
              <w:top w:val="double" w:color="000000" w:sz="6" w:space="0"/>
              <w:bottom w:val="single" w:color="000000" w:sz="6" w:space="0"/>
            </w:tcBorders>
            <w:shd w:val="clear" w:color="auto" w:fill="D9D9D9"/>
            <w:vAlign w:val="center"/>
          </w:tcPr>
          <w:p>
            <w:pPr>
              <w:jc w:val="center"/>
              <w:rPr>
                <w:ins w:id="1638" w:author="火云邪神1418612843 [2]" w:date="2020-07-14T15:36:01Z"/>
              </w:rPr>
            </w:pPr>
            <w:ins w:id="1639" w:author="火云邪神1418612843 [2]" w:date="2020-07-14T15:36:01Z">
              <w:r>
                <w:rPr>
                  <w:rFonts w:hint="eastAsia"/>
                </w:rPr>
                <w:t>说明</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640" w:author="火云邪神1418612843 [2]" w:date="2020-07-14T15:36:01Z"/>
        </w:trPr>
        <w:tc>
          <w:tcPr>
            <w:tcW w:w="1920" w:type="dxa"/>
            <w:tcBorders>
              <w:top w:val="single" w:color="000000" w:sz="6" w:space="0"/>
            </w:tcBorders>
            <w:vAlign w:val="bottom"/>
          </w:tcPr>
          <w:p>
            <w:pPr>
              <w:widowControl/>
              <w:jc w:val="left"/>
              <w:textAlignment w:val="bottom"/>
              <w:rPr>
                <w:ins w:id="1641" w:author="火云邪神1418612843 [2]" w:date="2020-07-14T15:36:01Z"/>
                <w:rFonts w:hint="eastAsia" w:ascii="新宋体" w:hAnsi="新宋体" w:eastAsia="新宋体"/>
                <w:sz w:val="21"/>
                <w:szCs w:val="21"/>
              </w:rPr>
            </w:pPr>
            <w:ins w:id="1642" w:author="火云邪神1418612843 [2]" w:date="2020-07-14T15:36:01Z">
              <w:r>
                <w:rPr>
                  <w:rFonts w:ascii="Arial" w:hAnsi="Arial" w:eastAsia="宋体" w:cs="Arial"/>
                  <w:color w:val="000000"/>
                  <w:kern w:val="0"/>
                  <w:sz w:val="20"/>
                  <w:szCs w:val="20"/>
                </w:rPr>
                <w:t>借贷标志</w:t>
              </w:r>
            </w:ins>
          </w:p>
        </w:tc>
        <w:tc>
          <w:tcPr>
            <w:tcW w:w="898" w:type="dxa"/>
            <w:tcBorders>
              <w:top w:val="single" w:color="000000" w:sz="6" w:space="0"/>
            </w:tcBorders>
            <w:vAlign w:val="bottom"/>
          </w:tcPr>
          <w:p>
            <w:pPr>
              <w:widowControl/>
              <w:jc w:val="left"/>
              <w:textAlignment w:val="bottom"/>
              <w:rPr>
                <w:ins w:id="1643" w:author="火云邪神1418612843 [2]" w:date="2020-07-14T15:36:01Z"/>
                <w:rFonts w:hint="eastAsia" w:ascii="新宋体" w:hAnsi="新宋体" w:eastAsia="新宋体"/>
                <w:sz w:val="21"/>
                <w:szCs w:val="21"/>
                <w:lang w:eastAsia="zh-CN"/>
              </w:rPr>
            </w:pPr>
            <w:ins w:id="1644" w:author="火云邪神1418612843 [2]" w:date="2020-07-14T15:36: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645" w:author="火云邪神1418612843 [2]" w:date="2020-07-14T15:36:01Z"/>
                <w:rFonts w:hint="eastAsia" w:ascii="新宋体" w:hAnsi="新宋体" w:eastAsia="新宋体"/>
                <w:sz w:val="21"/>
                <w:szCs w:val="21"/>
                <w:lang w:val="en-US" w:eastAsia="zh-CN"/>
              </w:rPr>
            </w:pPr>
            <w:ins w:id="1646" w:author="火云邪神1418612843 [2]" w:date="2020-07-14T15:36:01Z">
              <w:r>
                <w:rPr>
                  <w:rFonts w:hint="eastAsia" w:ascii="新宋体" w:hAnsi="新宋体" w:eastAsia="新宋体"/>
                  <w:sz w:val="21"/>
                  <w:szCs w:val="21"/>
                  <w:lang w:val="en-US" w:eastAsia="zh-CN"/>
                </w:rPr>
                <w:t>是</w:t>
              </w:r>
            </w:ins>
          </w:p>
        </w:tc>
        <w:tc>
          <w:tcPr>
            <w:tcW w:w="721" w:type="dxa"/>
            <w:tcBorders>
              <w:top w:val="single" w:color="000000" w:sz="6" w:space="0"/>
            </w:tcBorders>
            <w:vAlign w:val="bottom"/>
          </w:tcPr>
          <w:p>
            <w:pPr>
              <w:widowControl/>
              <w:jc w:val="left"/>
              <w:textAlignment w:val="bottom"/>
              <w:rPr>
                <w:ins w:id="1647" w:author="火云邪神1418612843 [2]" w:date="2020-07-14T15:36:01Z"/>
                <w:rFonts w:hint="eastAsia" w:ascii="新宋体" w:hAnsi="新宋体" w:eastAsia="新宋体"/>
                <w:sz w:val="21"/>
                <w:szCs w:val="21"/>
                <w:lang w:val="en-US" w:eastAsia="zh-CN"/>
              </w:rPr>
            </w:pPr>
            <w:ins w:id="1648" w:author="火云邪神1418612843 [2]" w:date="2020-07-14T15:36:01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1649" w:author="火云邪神1418612843 [2]" w:date="2020-07-14T15:36:01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1650" w:author="火云邪神1418612843 [2]" w:date="2020-07-14T15:36:01Z"/>
                <w:rFonts w:hint="eastAsia" w:ascii="Arial" w:hAnsi="Arial" w:eastAsia="宋体" w:cs="Arial"/>
                <w:color w:val="000000"/>
                <w:kern w:val="0"/>
                <w:sz w:val="20"/>
                <w:szCs w:val="20"/>
              </w:rPr>
            </w:pPr>
            <w:ins w:id="1651" w:author="火云邪神1418612843 [2]" w:date="2020-07-14T15:36:01Z">
              <w:r>
                <w:rPr>
                  <w:rFonts w:ascii="Arial" w:hAnsi="Arial" w:eastAsia="宋体" w:cs="Arial"/>
                  <w:color w:val="000000"/>
                  <w:kern w:val="0"/>
                  <w:sz w:val="20"/>
                  <w:szCs w:val="20"/>
                </w:rPr>
                <w:t>Flag1</w:t>
              </w:r>
            </w:ins>
          </w:p>
        </w:tc>
        <w:tc>
          <w:tcPr>
            <w:tcW w:w="1298" w:type="dxa"/>
            <w:tcBorders>
              <w:top w:val="single" w:color="000000" w:sz="6" w:space="0"/>
            </w:tcBorders>
            <w:vAlign w:val="center"/>
          </w:tcPr>
          <w:p>
            <w:pPr>
              <w:jc w:val="center"/>
              <w:rPr>
                <w:ins w:id="1652" w:author="火云邪神1418612843 [2]" w:date="2020-07-14T15:36:01Z"/>
                <w:rFonts w:hint="eastAsia" w:ascii="新宋体" w:hAnsi="新宋体" w:eastAsia="新宋体"/>
                <w:sz w:val="21"/>
                <w:szCs w:val="21"/>
                <w:lang w:val="en-US" w:eastAsia="zh-CN"/>
              </w:rPr>
            </w:pPr>
            <w:ins w:id="1653" w:author="火云邪神1418612843 [2]" w:date="2020-07-14T15:36:01Z">
              <w:r>
                <w:rPr>
                  <w:rFonts w:hint="eastAsia" w:ascii="新宋体" w:hAnsi="新宋体" w:eastAsia="新宋体"/>
                  <w:sz w:val="21"/>
                  <w:szCs w:val="21"/>
                  <w:lang w:val="en-US" w:eastAsia="zh-CN"/>
                </w:rPr>
                <w:t>D-借C-贷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598" w:hRule="atLeast"/>
          <w:jc w:val="center"/>
          <w:ins w:id="1654" w:author="火云邪神1418612843 [2]" w:date="2020-07-14T15:36:01Z"/>
        </w:trPr>
        <w:tc>
          <w:tcPr>
            <w:tcW w:w="1920" w:type="dxa"/>
            <w:tcBorders>
              <w:top w:val="single" w:color="000000" w:sz="6" w:space="0"/>
            </w:tcBorders>
            <w:vAlign w:val="bottom"/>
          </w:tcPr>
          <w:p>
            <w:pPr>
              <w:widowControl/>
              <w:jc w:val="left"/>
              <w:textAlignment w:val="bottom"/>
              <w:rPr>
                <w:ins w:id="1655" w:author="火云邪神1418612843 [2]" w:date="2020-07-14T15:36:01Z"/>
                <w:rFonts w:ascii="新宋体" w:hAnsi="新宋体" w:eastAsia="新宋体"/>
                <w:sz w:val="21"/>
                <w:szCs w:val="21"/>
              </w:rPr>
            </w:pPr>
            <w:ins w:id="1656" w:author="火云邪神1418612843 [2]" w:date="2020-07-14T15:36:01Z">
              <w:r>
                <w:rPr>
                  <w:rFonts w:ascii="Arial" w:hAnsi="Arial" w:eastAsia="宋体" w:cs="Arial"/>
                  <w:color w:val="000000"/>
                  <w:kern w:val="0"/>
                  <w:sz w:val="20"/>
                  <w:szCs w:val="20"/>
                </w:rPr>
                <w:t>子系统编码</w:t>
              </w:r>
            </w:ins>
          </w:p>
        </w:tc>
        <w:tc>
          <w:tcPr>
            <w:tcW w:w="898" w:type="dxa"/>
            <w:tcBorders>
              <w:top w:val="single" w:color="000000" w:sz="6" w:space="0"/>
            </w:tcBorders>
            <w:vAlign w:val="bottom"/>
          </w:tcPr>
          <w:p>
            <w:pPr>
              <w:widowControl/>
              <w:jc w:val="left"/>
              <w:textAlignment w:val="bottom"/>
              <w:rPr>
                <w:ins w:id="1657" w:author="火云邪神1418612843 [2]" w:date="2020-07-14T15:36:01Z"/>
                <w:rFonts w:ascii="新宋体" w:hAnsi="新宋体" w:eastAsia="新宋体"/>
                <w:sz w:val="21"/>
                <w:szCs w:val="21"/>
              </w:rPr>
            </w:pPr>
            <w:ins w:id="1658" w:author="火云邪神1418612843 [2]" w:date="2020-07-14T15:36: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659" w:author="火云邪神1418612843 [2]" w:date="2020-07-14T15:36:01Z"/>
                <w:rFonts w:ascii="新宋体" w:hAnsi="新宋体" w:eastAsia="新宋体"/>
                <w:sz w:val="21"/>
                <w:szCs w:val="21"/>
              </w:rPr>
            </w:pPr>
            <w:ins w:id="1660" w:author="火云邪神1418612843 [2]" w:date="2020-07-14T15:36:01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661" w:author="火云邪神1418612843 [2]" w:date="2020-07-14T15:36:01Z"/>
                <w:rFonts w:hint="eastAsia" w:ascii="新宋体" w:hAnsi="新宋体" w:eastAsia="新宋体"/>
                <w:sz w:val="21"/>
                <w:szCs w:val="21"/>
                <w:lang w:val="en-US" w:eastAsia="zh-CN"/>
              </w:rPr>
            </w:pPr>
            <w:ins w:id="1662" w:author="火云邪神1418612843 [2]" w:date="2020-07-14T15:36:01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1663" w:author="火云邪神1418612843 [2]" w:date="2020-07-14T15:36:01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1664" w:author="火云邪神1418612843 [2]" w:date="2020-07-14T15:36:01Z"/>
                <w:rFonts w:hint="eastAsia" w:ascii="Arial" w:hAnsi="Arial" w:eastAsia="宋体" w:cs="Arial"/>
                <w:color w:val="000000"/>
                <w:kern w:val="0"/>
                <w:sz w:val="20"/>
                <w:szCs w:val="20"/>
                <w:lang w:val="en-US" w:eastAsia="zh-CN"/>
              </w:rPr>
            </w:pPr>
            <w:ins w:id="1665" w:author="火云邪神1418612843 [2]" w:date="2020-07-14T15:36:01Z">
              <w:r>
                <w:rPr>
                  <w:rFonts w:ascii="Arial" w:hAnsi="Arial" w:eastAsia="宋体" w:cs="Arial"/>
                  <w:color w:val="000000"/>
                  <w:kern w:val="0"/>
                  <w:sz w:val="20"/>
                  <w:szCs w:val="20"/>
                </w:rPr>
                <w:t>SubSys</w:t>
              </w:r>
            </w:ins>
          </w:p>
        </w:tc>
        <w:tc>
          <w:tcPr>
            <w:tcW w:w="1298" w:type="dxa"/>
            <w:tcBorders>
              <w:top w:val="single" w:color="000000" w:sz="6" w:space="0"/>
            </w:tcBorders>
            <w:vAlign w:val="center"/>
          </w:tcPr>
          <w:p>
            <w:pPr>
              <w:pStyle w:val="2"/>
              <w:ind w:left="0" w:leftChars="0" w:firstLine="0" w:firstLineChars="0"/>
              <w:rPr>
                <w:ins w:id="1666" w:author="火云邪神1418612843 [2]" w:date="2020-07-14T15:36:01Z"/>
                <w:rFonts w:hint="eastAsia" w:ascii="新宋体" w:hAnsi="新宋体" w:eastAsia="新宋体"/>
                <w:sz w:val="21"/>
                <w:szCs w:val="21"/>
                <w:lang w:val="en-US" w:eastAsia="zh-CN"/>
              </w:rPr>
            </w:pPr>
            <w:ins w:id="1667" w:author="火云邪神1418612843 [2]" w:date="2020-07-14T15:36:01Z">
              <w:r>
                <w:rPr>
                  <w:rFonts w:hint="eastAsia" w:ascii="新宋体" w:hAnsi="新宋体" w:eastAsia="新宋体"/>
                  <w:sz w:val="21"/>
                  <w:szCs w:val="21"/>
                  <w:lang w:val="en-US" w:eastAsia="zh-CN"/>
                </w:rPr>
                <w:t>DPS-客户帐</w:t>
              </w:r>
            </w:ins>
          </w:p>
          <w:p>
            <w:pPr>
              <w:pStyle w:val="2"/>
              <w:ind w:left="0" w:leftChars="0" w:firstLine="0" w:firstLineChars="0"/>
              <w:rPr>
                <w:ins w:id="1668" w:author="火云邪神1418612843 [2]" w:date="2020-07-14T15:36:01Z"/>
                <w:rFonts w:hint="eastAsia" w:ascii="新宋体" w:hAnsi="新宋体" w:eastAsia="新宋体"/>
                <w:sz w:val="21"/>
                <w:szCs w:val="21"/>
                <w:lang w:val="en-US" w:eastAsia="zh-CN"/>
              </w:rPr>
            </w:pPr>
            <w:ins w:id="1669" w:author="火云邪神1418612843 [2]" w:date="2020-07-14T15:36:01Z">
              <w:r>
                <w:rPr>
                  <w:rFonts w:hint="eastAsia" w:ascii="新宋体" w:hAnsi="新宋体" w:eastAsia="新宋体"/>
                  <w:sz w:val="21"/>
                  <w:szCs w:val="21"/>
                  <w:lang w:val="en-US" w:eastAsia="zh-CN"/>
                </w:rPr>
                <w:t>GLS-内部户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670" w:author="火云邪神1418612843 [2]" w:date="2020-07-14T15:36:01Z"/>
        </w:trPr>
        <w:tc>
          <w:tcPr>
            <w:tcW w:w="1920" w:type="dxa"/>
            <w:tcBorders>
              <w:top w:val="single" w:color="000000" w:sz="6" w:space="0"/>
            </w:tcBorders>
            <w:vAlign w:val="bottom"/>
          </w:tcPr>
          <w:p>
            <w:pPr>
              <w:widowControl/>
              <w:jc w:val="left"/>
              <w:textAlignment w:val="bottom"/>
              <w:rPr>
                <w:ins w:id="1671" w:author="火云邪神1418612843 [2]" w:date="2020-07-14T15:36:01Z"/>
                <w:rFonts w:ascii="Arial" w:hAnsi="Arial" w:eastAsia="宋体" w:cs="Arial"/>
                <w:color w:val="000000"/>
                <w:kern w:val="0"/>
                <w:sz w:val="20"/>
                <w:szCs w:val="20"/>
              </w:rPr>
            </w:pPr>
            <w:ins w:id="1672" w:author="火云邪神1418612843 [2]" w:date="2020-07-14T15:36:01Z">
              <w:r>
                <w:rPr>
                  <w:rFonts w:ascii="Arial" w:hAnsi="Arial" w:eastAsia="宋体" w:cs="Arial"/>
                  <w:color w:val="000000"/>
                  <w:kern w:val="0"/>
                  <w:sz w:val="20"/>
                  <w:szCs w:val="20"/>
                </w:rPr>
                <w:t>交易种类</w:t>
              </w:r>
            </w:ins>
          </w:p>
        </w:tc>
        <w:tc>
          <w:tcPr>
            <w:tcW w:w="898" w:type="dxa"/>
            <w:tcBorders>
              <w:top w:val="single" w:color="000000" w:sz="6" w:space="0"/>
            </w:tcBorders>
            <w:vAlign w:val="bottom"/>
          </w:tcPr>
          <w:p>
            <w:pPr>
              <w:widowControl/>
              <w:jc w:val="left"/>
              <w:textAlignment w:val="bottom"/>
              <w:rPr>
                <w:ins w:id="1673" w:author="火云邪神1418612843 [2]" w:date="2020-07-14T15:36:01Z"/>
                <w:rFonts w:ascii="Arial" w:hAnsi="Arial" w:eastAsia="宋体" w:cs="Arial"/>
                <w:color w:val="000000"/>
                <w:kern w:val="0"/>
                <w:sz w:val="20"/>
                <w:szCs w:val="20"/>
              </w:rPr>
            </w:pPr>
            <w:ins w:id="1674" w:author="火云邪神1418612843 [2]" w:date="2020-07-14T15:36: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675" w:author="火云邪神1418612843 [2]" w:date="2020-07-14T15:36:01Z"/>
                <w:rFonts w:hint="eastAsia" w:ascii="新宋体" w:hAnsi="新宋体" w:eastAsia="新宋体"/>
                <w:sz w:val="21"/>
                <w:szCs w:val="21"/>
              </w:rPr>
            </w:pPr>
            <w:ins w:id="1676" w:author="火云邪神1418612843 [2]" w:date="2020-07-14T15:36:01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677" w:author="火云邪神1418612843 [2]" w:date="2020-07-14T15:36:01Z"/>
                <w:rFonts w:ascii="Arial" w:hAnsi="Arial" w:eastAsia="宋体" w:cs="Arial"/>
                <w:color w:val="000000"/>
                <w:kern w:val="0"/>
                <w:sz w:val="20"/>
                <w:szCs w:val="20"/>
              </w:rPr>
            </w:pPr>
            <w:ins w:id="1678" w:author="火云邪神1418612843 [2]" w:date="2020-07-14T15:36:01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1679" w:author="火云邪神1418612843 [2]" w:date="2020-07-14T15:36:01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1680" w:author="火云邪神1418612843 [2]" w:date="2020-07-14T15:36:01Z"/>
                <w:rFonts w:ascii="Arial" w:hAnsi="Arial" w:eastAsia="宋体" w:cs="Arial"/>
                <w:color w:val="000000"/>
                <w:kern w:val="0"/>
                <w:sz w:val="20"/>
                <w:szCs w:val="20"/>
              </w:rPr>
            </w:pPr>
            <w:ins w:id="1681" w:author="火云邪神1418612843 [2]" w:date="2020-07-14T15:36:01Z">
              <w:r>
                <w:rPr>
                  <w:rFonts w:ascii="Arial" w:hAnsi="Arial" w:eastAsia="宋体" w:cs="Arial"/>
                  <w:color w:val="000000"/>
                  <w:kern w:val="0"/>
                  <w:sz w:val="20"/>
                  <w:szCs w:val="20"/>
                </w:rPr>
                <w:t>TransType</w:t>
              </w:r>
            </w:ins>
          </w:p>
        </w:tc>
        <w:tc>
          <w:tcPr>
            <w:tcW w:w="1298" w:type="dxa"/>
            <w:tcBorders>
              <w:top w:val="single" w:color="000000" w:sz="6" w:space="0"/>
            </w:tcBorders>
            <w:vAlign w:val="center"/>
          </w:tcPr>
          <w:p>
            <w:pPr>
              <w:pStyle w:val="2"/>
              <w:ind w:left="0" w:leftChars="0" w:firstLine="0" w:firstLineChars="0"/>
              <w:rPr>
                <w:ins w:id="1682" w:author="火云邪神1418612843 [2]" w:date="2020-07-14T15:36:01Z"/>
                <w:rFonts w:hint="eastAsia" w:ascii="新宋体" w:hAnsi="新宋体" w:eastAsia="新宋体"/>
                <w:sz w:val="21"/>
                <w:szCs w:val="21"/>
                <w:lang w:val="en-US" w:eastAsia="zh-CN"/>
              </w:rPr>
            </w:pPr>
            <w:ins w:id="1683" w:author="火云邪神1418612843 [2]" w:date="2020-07-14T15:36:01Z">
              <w:r>
                <w:rPr>
                  <w:rFonts w:hint="eastAsia" w:ascii="新宋体" w:hAnsi="新宋体" w:eastAsia="新宋体"/>
                  <w:sz w:val="21"/>
                  <w:szCs w:val="21"/>
                  <w:lang w:val="en-US" w:eastAsia="zh-CN"/>
                </w:rPr>
                <w:t>0.正常交易</w:t>
              </w:r>
            </w:ins>
          </w:p>
          <w:p>
            <w:pPr>
              <w:pStyle w:val="2"/>
              <w:ind w:left="0" w:leftChars="0" w:firstLine="0" w:firstLineChars="0"/>
              <w:rPr>
                <w:ins w:id="1684" w:author="火云邪神1418612843 [2]" w:date="2020-07-14T15:36:01Z"/>
                <w:rFonts w:hint="eastAsia" w:ascii="新宋体" w:hAnsi="新宋体" w:eastAsia="新宋体"/>
                <w:sz w:val="21"/>
                <w:szCs w:val="21"/>
                <w:lang w:val="en-US" w:eastAsia="zh-CN"/>
              </w:rPr>
            </w:pPr>
            <w:ins w:id="1685" w:author="火云邪神1418612843 [2]" w:date="2020-07-14T15:36:01Z">
              <w:r>
                <w:rPr>
                  <w:rFonts w:hint="eastAsia" w:ascii="新宋体" w:hAnsi="新宋体" w:eastAsia="新宋体"/>
                  <w:sz w:val="21"/>
                  <w:szCs w:val="21"/>
                  <w:lang w:val="en-US" w:eastAsia="zh-CN"/>
                </w:rPr>
                <w:t>1.冲销交易</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686" w:author="火云邪神1418612843 [2]" w:date="2020-07-14T15:36:01Z"/>
        </w:trPr>
        <w:tc>
          <w:tcPr>
            <w:tcW w:w="1920" w:type="dxa"/>
            <w:tcBorders>
              <w:top w:val="single" w:color="000000" w:sz="6" w:space="0"/>
            </w:tcBorders>
            <w:vAlign w:val="bottom"/>
          </w:tcPr>
          <w:p>
            <w:pPr>
              <w:widowControl/>
              <w:jc w:val="left"/>
              <w:textAlignment w:val="bottom"/>
              <w:rPr>
                <w:ins w:id="1687" w:author="火云邪神1418612843 [2]" w:date="2020-07-14T15:36:01Z"/>
                <w:rFonts w:ascii="Arial" w:hAnsi="Arial" w:eastAsia="宋体" w:cs="Arial"/>
                <w:color w:val="000000"/>
                <w:kern w:val="0"/>
                <w:sz w:val="20"/>
                <w:szCs w:val="20"/>
              </w:rPr>
            </w:pPr>
            <w:ins w:id="1688" w:author="火云邪神1418612843 [2]" w:date="2020-07-14T15:36:01Z">
              <w:r>
                <w:rPr>
                  <w:rFonts w:ascii="Arial" w:hAnsi="Arial" w:eastAsia="宋体" w:cs="Arial"/>
                  <w:color w:val="000000"/>
                  <w:kern w:val="0"/>
                  <w:sz w:val="20"/>
                  <w:szCs w:val="20"/>
                </w:rPr>
                <w:t>凭证类型</w:t>
              </w:r>
            </w:ins>
          </w:p>
        </w:tc>
        <w:tc>
          <w:tcPr>
            <w:tcW w:w="898" w:type="dxa"/>
            <w:tcBorders>
              <w:top w:val="single" w:color="000000" w:sz="6" w:space="0"/>
            </w:tcBorders>
            <w:vAlign w:val="bottom"/>
          </w:tcPr>
          <w:p>
            <w:pPr>
              <w:widowControl/>
              <w:jc w:val="left"/>
              <w:textAlignment w:val="bottom"/>
              <w:rPr>
                <w:ins w:id="1689" w:author="火云邪神1418612843 [2]" w:date="2020-07-14T15:36:01Z"/>
                <w:rFonts w:hint="eastAsia" w:ascii="Arial" w:hAnsi="Arial" w:cs="Arial"/>
                <w:color w:val="000000"/>
                <w:kern w:val="0"/>
                <w:sz w:val="20"/>
                <w:szCs w:val="20"/>
                <w:lang w:val="en-US" w:eastAsia="zh-CN"/>
              </w:rPr>
            </w:pPr>
            <w:ins w:id="1690" w:author="火云邪神1418612843 [2]" w:date="2020-07-14T15:36: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691" w:author="火云邪神1418612843 [2]" w:date="2020-07-14T15:36:01Z"/>
                <w:rFonts w:hint="eastAsia" w:ascii="新宋体" w:hAnsi="新宋体" w:eastAsia="新宋体"/>
                <w:sz w:val="21"/>
                <w:szCs w:val="21"/>
                <w:lang w:val="en-US" w:eastAsia="zh-CN"/>
              </w:rPr>
            </w:pPr>
            <w:ins w:id="1692" w:author="火云邪神1418612843 [2]" w:date="2020-07-14T15:36:01Z">
              <w:r>
                <w:rPr>
                  <w:rFonts w:hint="eastAsia" w:ascii="新宋体" w:hAnsi="新宋体" w:eastAsia="新宋体"/>
                  <w:sz w:val="21"/>
                  <w:szCs w:val="21"/>
                  <w:lang w:val="en-US" w:eastAsia="zh-CN"/>
                </w:rPr>
                <w:t>否</w:t>
              </w:r>
            </w:ins>
          </w:p>
        </w:tc>
        <w:tc>
          <w:tcPr>
            <w:tcW w:w="721" w:type="dxa"/>
            <w:tcBorders>
              <w:top w:val="single" w:color="000000" w:sz="6" w:space="0"/>
            </w:tcBorders>
            <w:vAlign w:val="bottom"/>
          </w:tcPr>
          <w:p>
            <w:pPr>
              <w:widowControl/>
              <w:jc w:val="left"/>
              <w:textAlignment w:val="bottom"/>
              <w:rPr>
                <w:ins w:id="1693" w:author="火云邪神1418612843 [2]" w:date="2020-07-14T15:36:01Z"/>
                <w:rFonts w:ascii="Arial" w:hAnsi="Arial" w:eastAsia="宋体" w:cs="Arial"/>
                <w:color w:val="000000"/>
                <w:kern w:val="0"/>
                <w:sz w:val="20"/>
                <w:szCs w:val="20"/>
              </w:rPr>
            </w:pPr>
            <w:ins w:id="1694" w:author="火云邪神1418612843 [2]" w:date="2020-07-14T15:36:01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1695" w:author="火云邪神1418612843 [2]" w:date="2020-07-14T15:36: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696" w:author="火云邪神1418612843 [2]" w:date="2020-07-14T15:36:01Z"/>
                <w:rFonts w:ascii="Arial" w:hAnsi="Arial" w:eastAsia="宋体" w:cs="Arial"/>
                <w:color w:val="000000"/>
                <w:kern w:val="0"/>
                <w:sz w:val="20"/>
                <w:szCs w:val="20"/>
              </w:rPr>
            </w:pPr>
            <w:ins w:id="1697" w:author="火云邪神1418612843 [2]" w:date="2020-07-14T15:36:01Z">
              <w:r>
                <w:rPr>
                  <w:rFonts w:ascii="Arial" w:hAnsi="Arial" w:eastAsia="宋体" w:cs="Arial"/>
                  <w:color w:val="000000"/>
                  <w:kern w:val="0"/>
                  <w:sz w:val="20"/>
                  <w:szCs w:val="20"/>
                </w:rPr>
                <w:t>VouType1</w:t>
              </w:r>
            </w:ins>
          </w:p>
        </w:tc>
        <w:tc>
          <w:tcPr>
            <w:tcW w:w="1298" w:type="dxa"/>
            <w:tcBorders>
              <w:top w:val="single" w:color="000000" w:sz="6" w:space="0"/>
            </w:tcBorders>
            <w:vAlign w:val="center"/>
          </w:tcPr>
          <w:p>
            <w:pPr>
              <w:pStyle w:val="2"/>
              <w:ind w:left="0" w:leftChars="0" w:firstLine="0" w:firstLineChars="0"/>
              <w:rPr>
                <w:ins w:id="1698" w:author="火云邪神1418612843 [2]" w:date="2020-07-14T15:36:01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699" w:author="火云邪神1418612843 [2]" w:date="2020-07-14T15:36:01Z"/>
        </w:trPr>
        <w:tc>
          <w:tcPr>
            <w:tcW w:w="1920" w:type="dxa"/>
            <w:tcBorders>
              <w:top w:val="single" w:color="000000" w:sz="6" w:space="0"/>
            </w:tcBorders>
            <w:vAlign w:val="bottom"/>
          </w:tcPr>
          <w:p>
            <w:pPr>
              <w:widowControl/>
              <w:jc w:val="left"/>
              <w:textAlignment w:val="bottom"/>
              <w:rPr>
                <w:ins w:id="1700" w:author="火云邪神1418612843 [2]" w:date="2020-07-14T15:36:01Z"/>
                <w:rFonts w:ascii="Arial" w:hAnsi="Arial" w:eastAsia="宋体" w:cs="Arial"/>
                <w:color w:val="000000"/>
                <w:kern w:val="0"/>
                <w:sz w:val="20"/>
                <w:szCs w:val="20"/>
              </w:rPr>
            </w:pPr>
            <w:ins w:id="1701" w:author="火云邪神1418612843 [2]" w:date="2020-07-14T15:36:01Z">
              <w:r>
                <w:rPr>
                  <w:rFonts w:ascii="Arial" w:hAnsi="Arial" w:eastAsia="宋体" w:cs="Arial"/>
                  <w:color w:val="000000"/>
                  <w:kern w:val="0"/>
                  <w:sz w:val="20"/>
                  <w:szCs w:val="20"/>
                </w:rPr>
                <w:t>凭证号码</w:t>
              </w:r>
            </w:ins>
          </w:p>
        </w:tc>
        <w:tc>
          <w:tcPr>
            <w:tcW w:w="898" w:type="dxa"/>
            <w:tcBorders>
              <w:top w:val="single" w:color="000000" w:sz="6" w:space="0"/>
            </w:tcBorders>
            <w:vAlign w:val="bottom"/>
          </w:tcPr>
          <w:p>
            <w:pPr>
              <w:widowControl/>
              <w:jc w:val="left"/>
              <w:textAlignment w:val="bottom"/>
              <w:rPr>
                <w:ins w:id="1702" w:author="火云邪神1418612843 [2]" w:date="2020-07-14T15:36:01Z"/>
                <w:rFonts w:hint="eastAsia" w:ascii="Arial" w:hAnsi="Arial" w:cs="Arial"/>
                <w:color w:val="000000"/>
                <w:kern w:val="0"/>
                <w:sz w:val="20"/>
                <w:szCs w:val="20"/>
                <w:lang w:val="en-US" w:eastAsia="zh-CN"/>
              </w:rPr>
            </w:pPr>
            <w:ins w:id="1703" w:author="火云邪神1418612843 [2]" w:date="2020-07-14T15:36: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704" w:author="火云邪神1418612843 [2]" w:date="2020-07-14T15:36:01Z"/>
                <w:rFonts w:hint="eastAsia" w:ascii="新宋体" w:hAnsi="新宋体" w:eastAsia="新宋体"/>
                <w:sz w:val="21"/>
                <w:szCs w:val="21"/>
              </w:rPr>
            </w:pPr>
            <w:ins w:id="1705" w:author="火云邪神1418612843 [2]" w:date="2020-07-14T15:36:01Z">
              <w:r>
                <w:rPr>
                  <w:rFonts w:hint="eastAsia" w:ascii="新宋体" w:hAnsi="新宋体" w:eastAsia="新宋体"/>
                  <w:sz w:val="21"/>
                  <w:szCs w:val="21"/>
                  <w:lang w:val="en-US" w:eastAsia="zh-CN"/>
                </w:rPr>
                <w:t>否</w:t>
              </w:r>
            </w:ins>
          </w:p>
        </w:tc>
        <w:tc>
          <w:tcPr>
            <w:tcW w:w="721" w:type="dxa"/>
            <w:tcBorders>
              <w:top w:val="single" w:color="000000" w:sz="6" w:space="0"/>
            </w:tcBorders>
            <w:vAlign w:val="bottom"/>
          </w:tcPr>
          <w:p>
            <w:pPr>
              <w:widowControl/>
              <w:jc w:val="left"/>
              <w:textAlignment w:val="bottom"/>
              <w:rPr>
                <w:ins w:id="1706" w:author="火云邪神1418612843 [2]" w:date="2020-07-14T15:36:01Z"/>
                <w:rFonts w:ascii="Arial" w:hAnsi="Arial" w:eastAsia="宋体" w:cs="Arial"/>
                <w:color w:val="000000"/>
                <w:kern w:val="0"/>
                <w:sz w:val="20"/>
                <w:szCs w:val="20"/>
              </w:rPr>
            </w:pPr>
            <w:ins w:id="1707" w:author="火云邪神1418612843 [2]" w:date="2020-07-14T15:36:01Z">
              <w:r>
                <w:rPr>
                  <w:rFonts w:ascii="Arial" w:hAnsi="Arial" w:eastAsia="宋体" w:cs="Arial"/>
                  <w:color w:val="000000"/>
                  <w:kern w:val="0"/>
                  <w:sz w:val="20"/>
                  <w:szCs w:val="20"/>
                </w:rPr>
                <w:t>20</w:t>
              </w:r>
            </w:ins>
          </w:p>
        </w:tc>
        <w:tc>
          <w:tcPr>
            <w:tcW w:w="1073" w:type="dxa"/>
            <w:tcBorders>
              <w:top w:val="single" w:color="000000" w:sz="6" w:space="0"/>
            </w:tcBorders>
            <w:vAlign w:val="bottom"/>
          </w:tcPr>
          <w:p>
            <w:pPr>
              <w:widowControl/>
              <w:jc w:val="left"/>
              <w:textAlignment w:val="bottom"/>
              <w:rPr>
                <w:ins w:id="1708" w:author="火云邪神1418612843 [2]" w:date="2020-07-14T15:36: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709" w:author="火云邪神1418612843 [2]" w:date="2020-07-14T15:36:01Z"/>
                <w:rFonts w:ascii="Arial" w:hAnsi="Arial" w:eastAsia="宋体" w:cs="Arial"/>
                <w:color w:val="000000"/>
                <w:kern w:val="0"/>
                <w:sz w:val="20"/>
                <w:szCs w:val="20"/>
              </w:rPr>
            </w:pPr>
            <w:ins w:id="1710" w:author="火云邪神1418612843 [2]" w:date="2020-07-14T15:36:01Z">
              <w:r>
                <w:rPr>
                  <w:rFonts w:ascii="Arial" w:hAnsi="Arial" w:eastAsia="宋体" w:cs="Arial"/>
                  <w:color w:val="000000"/>
                  <w:kern w:val="0"/>
                  <w:sz w:val="20"/>
                  <w:szCs w:val="20"/>
                </w:rPr>
                <w:t>VouNo1</w:t>
              </w:r>
            </w:ins>
          </w:p>
        </w:tc>
        <w:tc>
          <w:tcPr>
            <w:tcW w:w="1298" w:type="dxa"/>
            <w:tcBorders>
              <w:top w:val="single" w:color="000000" w:sz="6" w:space="0"/>
            </w:tcBorders>
            <w:vAlign w:val="center"/>
          </w:tcPr>
          <w:p>
            <w:pPr>
              <w:pStyle w:val="2"/>
              <w:ind w:left="0" w:leftChars="0" w:firstLine="0" w:firstLineChars="0"/>
              <w:rPr>
                <w:ins w:id="1711" w:author="火云邪神1418612843 [2]" w:date="2020-07-14T15:36:01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712" w:author="火云邪神1418612843 [2]" w:date="2020-07-14T15:36:01Z"/>
        </w:trPr>
        <w:tc>
          <w:tcPr>
            <w:tcW w:w="1920" w:type="dxa"/>
            <w:tcBorders>
              <w:top w:val="single" w:color="000000" w:sz="6" w:space="0"/>
            </w:tcBorders>
            <w:vAlign w:val="bottom"/>
          </w:tcPr>
          <w:p>
            <w:pPr>
              <w:widowControl/>
              <w:jc w:val="left"/>
              <w:textAlignment w:val="bottom"/>
              <w:rPr>
                <w:ins w:id="1713" w:author="火云邪神1418612843 [2]" w:date="2020-07-14T15:36:01Z"/>
                <w:rFonts w:ascii="Arial" w:hAnsi="Arial" w:eastAsia="宋体" w:cs="Arial"/>
                <w:color w:val="000000"/>
                <w:kern w:val="0"/>
                <w:sz w:val="20"/>
                <w:szCs w:val="20"/>
              </w:rPr>
            </w:pPr>
            <w:ins w:id="1714" w:author="火云邪神1418612843 [2]" w:date="2020-07-14T15:36:01Z">
              <w:r>
                <w:rPr>
                  <w:rFonts w:ascii="Arial" w:hAnsi="Arial" w:eastAsia="宋体" w:cs="Arial"/>
                  <w:color w:val="000000"/>
                  <w:kern w:val="0"/>
                  <w:sz w:val="20"/>
                  <w:szCs w:val="20"/>
                </w:rPr>
                <w:t>账号</w:t>
              </w:r>
            </w:ins>
          </w:p>
        </w:tc>
        <w:tc>
          <w:tcPr>
            <w:tcW w:w="898" w:type="dxa"/>
            <w:tcBorders>
              <w:top w:val="single" w:color="000000" w:sz="6" w:space="0"/>
            </w:tcBorders>
            <w:vAlign w:val="bottom"/>
          </w:tcPr>
          <w:p>
            <w:pPr>
              <w:widowControl/>
              <w:jc w:val="left"/>
              <w:textAlignment w:val="bottom"/>
              <w:rPr>
                <w:ins w:id="1715" w:author="火云邪神1418612843 [2]" w:date="2020-07-14T15:36:01Z"/>
                <w:rFonts w:hint="eastAsia" w:ascii="Arial" w:hAnsi="Arial" w:cs="Arial"/>
                <w:color w:val="000000"/>
                <w:kern w:val="0"/>
                <w:sz w:val="20"/>
                <w:szCs w:val="20"/>
                <w:lang w:val="en-US" w:eastAsia="zh-CN"/>
              </w:rPr>
            </w:pPr>
            <w:ins w:id="1716" w:author="火云邪神1418612843 [2]" w:date="2020-07-14T15:36: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717" w:author="火云邪神1418612843 [2]" w:date="2020-07-14T15:36:01Z"/>
                <w:rFonts w:hint="eastAsia" w:ascii="新宋体" w:hAnsi="新宋体" w:eastAsia="新宋体"/>
                <w:sz w:val="21"/>
                <w:szCs w:val="21"/>
              </w:rPr>
            </w:pPr>
            <w:ins w:id="1718" w:author="火云邪神1418612843 [2]" w:date="2020-07-14T15:36:01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719" w:author="火云邪神1418612843 [2]" w:date="2020-07-14T15:36:01Z"/>
                <w:rFonts w:ascii="Arial" w:hAnsi="Arial" w:eastAsia="宋体" w:cs="Arial"/>
                <w:color w:val="000000"/>
                <w:kern w:val="0"/>
                <w:sz w:val="20"/>
                <w:szCs w:val="20"/>
              </w:rPr>
            </w:pPr>
            <w:ins w:id="1720" w:author="火云邪神1418612843 [2]" w:date="2020-07-14T15:36:01Z">
              <w:r>
                <w:rPr>
                  <w:rFonts w:ascii="Arial" w:hAnsi="Arial" w:eastAsia="宋体" w:cs="Arial"/>
                  <w:color w:val="000000"/>
                  <w:kern w:val="0"/>
                  <w:sz w:val="20"/>
                  <w:szCs w:val="20"/>
                </w:rPr>
                <w:t>32</w:t>
              </w:r>
            </w:ins>
          </w:p>
        </w:tc>
        <w:tc>
          <w:tcPr>
            <w:tcW w:w="1073" w:type="dxa"/>
            <w:tcBorders>
              <w:top w:val="single" w:color="000000" w:sz="6" w:space="0"/>
            </w:tcBorders>
            <w:vAlign w:val="bottom"/>
          </w:tcPr>
          <w:p>
            <w:pPr>
              <w:widowControl/>
              <w:jc w:val="left"/>
              <w:textAlignment w:val="bottom"/>
              <w:rPr>
                <w:ins w:id="1721" w:author="火云邪神1418612843 [2]" w:date="2020-07-14T15:36: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722" w:author="火云邪神1418612843 [2]" w:date="2020-07-14T15:36:01Z"/>
                <w:rFonts w:ascii="Arial" w:hAnsi="Arial" w:eastAsia="宋体" w:cs="Arial"/>
                <w:color w:val="000000"/>
                <w:kern w:val="0"/>
                <w:sz w:val="20"/>
                <w:szCs w:val="20"/>
              </w:rPr>
            </w:pPr>
            <w:ins w:id="1723" w:author="火云邪神1418612843 [2]" w:date="2020-07-14T15:36:01Z">
              <w:r>
                <w:rPr>
                  <w:rFonts w:ascii="Arial" w:hAnsi="Arial" w:eastAsia="宋体" w:cs="Arial"/>
                  <w:color w:val="000000"/>
                  <w:kern w:val="0"/>
                  <w:sz w:val="20"/>
                  <w:szCs w:val="20"/>
                </w:rPr>
                <w:t>AcctNo1</w:t>
              </w:r>
            </w:ins>
          </w:p>
        </w:tc>
        <w:tc>
          <w:tcPr>
            <w:tcW w:w="1298" w:type="dxa"/>
            <w:tcBorders>
              <w:top w:val="single" w:color="000000" w:sz="6" w:space="0"/>
            </w:tcBorders>
            <w:vAlign w:val="center"/>
          </w:tcPr>
          <w:p>
            <w:pPr>
              <w:pStyle w:val="2"/>
              <w:ind w:left="0" w:leftChars="0" w:firstLine="0" w:firstLineChars="0"/>
              <w:rPr>
                <w:ins w:id="1724" w:author="火云邪神1418612843 [2]" w:date="2020-07-14T15:36:01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725" w:author="火云邪神1418612843 [2]" w:date="2020-07-14T15:36:01Z"/>
        </w:trPr>
        <w:tc>
          <w:tcPr>
            <w:tcW w:w="1920" w:type="dxa"/>
            <w:tcBorders>
              <w:top w:val="single" w:color="000000" w:sz="6" w:space="0"/>
            </w:tcBorders>
            <w:vAlign w:val="bottom"/>
          </w:tcPr>
          <w:p>
            <w:pPr>
              <w:widowControl/>
              <w:jc w:val="left"/>
              <w:textAlignment w:val="bottom"/>
              <w:rPr>
                <w:ins w:id="1726" w:author="火云邪神1418612843 [2]" w:date="2020-07-14T15:36:01Z"/>
                <w:rFonts w:ascii="Arial" w:hAnsi="Arial" w:eastAsia="宋体" w:cs="Arial"/>
                <w:color w:val="000000"/>
                <w:kern w:val="0"/>
                <w:sz w:val="20"/>
                <w:szCs w:val="20"/>
              </w:rPr>
            </w:pPr>
            <w:ins w:id="1727" w:author="火云邪神1418612843 [2]" w:date="2020-07-14T15:36:01Z">
              <w:r>
                <w:rPr>
                  <w:rFonts w:ascii="Arial" w:hAnsi="Arial" w:eastAsia="宋体" w:cs="Arial"/>
                  <w:color w:val="000000"/>
                  <w:kern w:val="0"/>
                  <w:sz w:val="20"/>
                  <w:szCs w:val="20"/>
                </w:rPr>
                <w:t>发生额</w:t>
              </w:r>
            </w:ins>
          </w:p>
        </w:tc>
        <w:tc>
          <w:tcPr>
            <w:tcW w:w="898" w:type="dxa"/>
            <w:tcBorders>
              <w:top w:val="single" w:color="000000" w:sz="6" w:space="0"/>
            </w:tcBorders>
            <w:vAlign w:val="bottom"/>
          </w:tcPr>
          <w:p>
            <w:pPr>
              <w:widowControl/>
              <w:jc w:val="left"/>
              <w:textAlignment w:val="bottom"/>
              <w:rPr>
                <w:ins w:id="1728" w:author="火云邪神1418612843 [2]" w:date="2020-07-14T15:36:01Z"/>
                <w:rFonts w:hint="eastAsia" w:ascii="Arial" w:hAnsi="Arial" w:cs="Arial"/>
                <w:color w:val="000000"/>
                <w:kern w:val="0"/>
                <w:sz w:val="20"/>
                <w:szCs w:val="20"/>
                <w:lang w:val="en-US" w:eastAsia="zh-CN"/>
              </w:rPr>
            </w:pPr>
            <w:ins w:id="1729" w:author="火云邪神1418612843 [2]" w:date="2020-07-14T15:36:01Z">
              <w:r>
                <w:rPr>
                  <w:rFonts w:ascii="Arial" w:hAnsi="Arial" w:eastAsia="宋体" w:cs="Arial"/>
                  <w:color w:val="000000"/>
                  <w:kern w:val="0"/>
                  <w:sz w:val="20"/>
                  <w:szCs w:val="20"/>
                </w:rPr>
                <w:t>DECIMAL</w:t>
              </w:r>
            </w:ins>
          </w:p>
        </w:tc>
        <w:tc>
          <w:tcPr>
            <w:tcW w:w="721" w:type="dxa"/>
            <w:tcBorders>
              <w:top w:val="single" w:color="000000" w:sz="6" w:space="0"/>
            </w:tcBorders>
            <w:vAlign w:val="center"/>
          </w:tcPr>
          <w:p>
            <w:pPr>
              <w:jc w:val="center"/>
              <w:rPr>
                <w:ins w:id="1730" w:author="火云邪神1418612843 [2]" w:date="2020-07-14T15:36:01Z"/>
                <w:rFonts w:hint="eastAsia" w:ascii="新宋体" w:hAnsi="新宋体" w:eastAsia="新宋体"/>
                <w:sz w:val="21"/>
                <w:szCs w:val="21"/>
              </w:rPr>
            </w:pPr>
            <w:ins w:id="1731" w:author="火云邪神1418612843 [2]" w:date="2020-07-14T15:36:01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732" w:author="火云邪神1418612843 [2]" w:date="2020-07-14T15:36:01Z"/>
                <w:rFonts w:ascii="Arial" w:hAnsi="Arial" w:eastAsia="宋体" w:cs="Arial"/>
                <w:color w:val="000000"/>
                <w:kern w:val="0"/>
                <w:sz w:val="20"/>
                <w:szCs w:val="20"/>
              </w:rPr>
            </w:pPr>
            <w:ins w:id="1733" w:author="火云邪神1418612843 [2]" w:date="2020-07-14T15:36:01Z">
              <w:r>
                <w:rPr>
                  <w:rFonts w:ascii="Arial" w:hAnsi="Arial" w:eastAsia="宋体" w:cs="Arial"/>
                  <w:color w:val="000000"/>
                  <w:kern w:val="0"/>
                  <w:sz w:val="20"/>
                  <w:szCs w:val="20"/>
                </w:rPr>
                <w:t>17</w:t>
              </w:r>
            </w:ins>
          </w:p>
        </w:tc>
        <w:tc>
          <w:tcPr>
            <w:tcW w:w="1073" w:type="dxa"/>
            <w:tcBorders>
              <w:top w:val="single" w:color="000000" w:sz="6" w:space="0"/>
            </w:tcBorders>
            <w:vAlign w:val="bottom"/>
          </w:tcPr>
          <w:p>
            <w:pPr>
              <w:widowControl/>
              <w:jc w:val="left"/>
              <w:textAlignment w:val="bottom"/>
              <w:rPr>
                <w:ins w:id="1734" w:author="火云邪神1418612843 [2]" w:date="2020-07-14T15:36: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735" w:author="火云邪神1418612843 [2]" w:date="2020-07-14T15:36:01Z"/>
                <w:rFonts w:ascii="Arial" w:hAnsi="Arial" w:eastAsia="宋体" w:cs="Arial"/>
                <w:color w:val="000000"/>
                <w:kern w:val="0"/>
                <w:sz w:val="20"/>
                <w:szCs w:val="20"/>
              </w:rPr>
            </w:pPr>
            <w:ins w:id="1736" w:author="火云邪神1418612843 [2]" w:date="2020-07-14T15:36:01Z">
              <w:r>
                <w:rPr>
                  <w:rFonts w:ascii="Arial" w:hAnsi="Arial" w:eastAsia="宋体" w:cs="Arial"/>
                  <w:color w:val="000000"/>
                  <w:kern w:val="0"/>
                  <w:sz w:val="20"/>
                  <w:szCs w:val="20"/>
                </w:rPr>
                <w:t>Amt1</w:t>
              </w:r>
            </w:ins>
          </w:p>
        </w:tc>
        <w:tc>
          <w:tcPr>
            <w:tcW w:w="1298" w:type="dxa"/>
            <w:tcBorders>
              <w:top w:val="single" w:color="000000" w:sz="6" w:space="0"/>
            </w:tcBorders>
            <w:vAlign w:val="center"/>
          </w:tcPr>
          <w:p>
            <w:pPr>
              <w:pStyle w:val="2"/>
              <w:ind w:left="0" w:leftChars="0" w:firstLine="0" w:firstLineChars="0"/>
              <w:rPr>
                <w:ins w:id="1737" w:author="火云邪神1418612843 [2]" w:date="2020-07-14T15:36:01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738" w:author="火云邪神1418612843 [2]" w:date="2020-07-14T15:36:01Z"/>
        </w:trPr>
        <w:tc>
          <w:tcPr>
            <w:tcW w:w="1920" w:type="dxa"/>
            <w:tcBorders>
              <w:top w:val="single" w:color="000000" w:sz="6" w:space="0"/>
            </w:tcBorders>
            <w:vAlign w:val="bottom"/>
          </w:tcPr>
          <w:p>
            <w:pPr>
              <w:widowControl/>
              <w:jc w:val="left"/>
              <w:textAlignment w:val="bottom"/>
              <w:rPr>
                <w:ins w:id="1739" w:author="火云邪神1418612843 [2]" w:date="2020-07-14T15:36:01Z"/>
                <w:rFonts w:ascii="Arial" w:hAnsi="Arial" w:eastAsia="宋体" w:cs="Arial"/>
                <w:color w:val="000000"/>
                <w:kern w:val="0"/>
                <w:sz w:val="20"/>
                <w:szCs w:val="20"/>
              </w:rPr>
            </w:pPr>
            <w:ins w:id="1740" w:author="火云邪神1418612843 [2]" w:date="2020-07-14T15:36:01Z">
              <w:r>
                <w:rPr>
                  <w:rFonts w:ascii="Arial" w:hAnsi="Arial" w:eastAsia="宋体" w:cs="Arial"/>
                  <w:color w:val="000000"/>
                  <w:kern w:val="0"/>
                  <w:sz w:val="20"/>
                  <w:szCs w:val="20"/>
                </w:rPr>
                <w:t>币种号</w:t>
              </w:r>
            </w:ins>
          </w:p>
        </w:tc>
        <w:tc>
          <w:tcPr>
            <w:tcW w:w="898" w:type="dxa"/>
            <w:tcBorders>
              <w:top w:val="single" w:color="000000" w:sz="6" w:space="0"/>
            </w:tcBorders>
            <w:vAlign w:val="bottom"/>
          </w:tcPr>
          <w:p>
            <w:pPr>
              <w:widowControl/>
              <w:jc w:val="left"/>
              <w:textAlignment w:val="bottom"/>
              <w:rPr>
                <w:ins w:id="1741" w:author="火云邪神1418612843 [2]" w:date="2020-07-14T15:36:01Z"/>
                <w:rFonts w:hint="eastAsia" w:ascii="Arial" w:hAnsi="Arial" w:cs="Arial"/>
                <w:color w:val="000000"/>
                <w:kern w:val="0"/>
                <w:sz w:val="20"/>
                <w:szCs w:val="20"/>
                <w:lang w:val="en-US" w:eastAsia="zh-CN"/>
              </w:rPr>
            </w:pPr>
            <w:ins w:id="1742" w:author="火云邪神1418612843 [2]" w:date="2020-07-14T15:36: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743" w:author="火云邪神1418612843 [2]" w:date="2020-07-14T15:36:01Z"/>
                <w:rFonts w:hint="eastAsia" w:ascii="新宋体" w:hAnsi="新宋体" w:eastAsia="新宋体"/>
                <w:sz w:val="21"/>
                <w:szCs w:val="21"/>
              </w:rPr>
            </w:pPr>
            <w:ins w:id="1744" w:author="火云邪神1418612843 [2]" w:date="2020-07-14T15:36:01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745" w:author="火云邪神1418612843 [2]" w:date="2020-07-14T15:36:01Z"/>
                <w:rFonts w:ascii="Arial" w:hAnsi="Arial" w:eastAsia="宋体" w:cs="Arial"/>
                <w:color w:val="000000"/>
                <w:kern w:val="0"/>
                <w:sz w:val="20"/>
                <w:szCs w:val="20"/>
              </w:rPr>
            </w:pPr>
            <w:ins w:id="1746" w:author="火云邪神1418612843 [2]" w:date="2020-07-14T15:36:01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1747" w:author="火云邪神1418612843 [2]" w:date="2020-07-14T15:36: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748" w:author="火云邪神1418612843 [2]" w:date="2020-07-14T15:36:01Z"/>
                <w:rFonts w:ascii="Arial" w:hAnsi="Arial" w:eastAsia="宋体" w:cs="Arial"/>
                <w:color w:val="000000"/>
                <w:kern w:val="0"/>
                <w:sz w:val="20"/>
                <w:szCs w:val="20"/>
              </w:rPr>
            </w:pPr>
            <w:ins w:id="1749" w:author="火云邪神1418612843 [2]" w:date="2020-07-14T15:36:01Z">
              <w:r>
                <w:rPr>
                  <w:rFonts w:ascii="Arial" w:hAnsi="Arial" w:eastAsia="宋体" w:cs="Arial"/>
                  <w:color w:val="000000"/>
                  <w:kern w:val="0"/>
                  <w:sz w:val="20"/>
                  <w:szCs w:val="20"/>
                </w:rPr>
                <w:t>Ccy1</w:t>
              </w:r>
            </w:ins>
          </w:p>
        </w:tc>
        <w:tc>
          <w:tcPr>
            <w:tcW w:w="1298" w:type="dxa"/>
            <w:tcBorders>
              <w:top w:val="single" w:color="000000" w:sz="6" w:space="0"/>
            </w:tcBorders>
            <w:vAlign w:val="center"/>
          </w:tcPr>
          <w:p>
            <w:pPr>
              <w:pStyle w:val="2"/>
              <w:ind w:left="0" w:leftChars="0" w:firstLine="0" w:firstLineChars="0"/>
              <w:rPr>
                <w:ins w:id="1750" w:author="火云邪神1418612843 [2]" w:date="2020-07-14T15:36:01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751" w:author="火云邪神1418612843 [2]" w:date="2020-07-14T15:36:01Z"/>
        </w:trPr>
        <w:tc>
          <w:tcPr>
            <w:tcW w:w="1920" w:type="dxa"/>
            <w:tcBorders>
              <w:top w:val="single" w:color="000000" w:sz="6" w:space="0"/>
            </w:tcBorders>
            <w:vAlign w:val="bottom"/>
          </w:tcPr>
          <w:p>
            <w:pPr>
              <w:widowControl/>
              <w:jc w:val="left"/>
              <w:textAlignment w:val="bottom"/>
              <w:rPr>
                <w:ins w:id="1752" w:author="火云邪神1418612843 [2]" w:date="2020-07-14T15:36:01Z"/>
                <w:rFonts w:ascii="Arial" w:hAnsi="Arial" w:eastAsia="宋体" w:cs="Arial"/>
                <w:color w:val="000000"/>
                <w:kern w:val="0"/>
                <w:sz w:val="20"/>
                <w:szCs w:val="20"/>
              </w:rPr>
            </w:pPr>
            <w:ins w:id="1753" w:author="火云邪神1418612843 [2]" w:date="2020-07-14T15:36:01Z">
              <w:r>
                <w:rPr>
                  <w:rFonts w:ascii="Arial" w:hAnsi="Arial" w:eastAsia="宋体" w:cs="Arial"/>
                  <w:color w:val="000000"/>
                  <w:kern w:val="0"/>
                  <w:sz w:val="20"/>
                  <w:szCs w:val="20"/>
                </w:rPr>
                <w:t>借贷标志</w:t>
              </w:r>
            </w:ins>
          </w:p>
        </w:tc>
        <w:tc>
          <w:tcPr>
            <w:tcW w:w="898" w:type="dxa"/>
            <w:tcBorders>
              <w:top w:val="single" w:color="000000" w:sz="6" w:space="0"/>
            </w:tcBorders>
            <w:vAlign w:val="bottom"/>
          </w:tcPr>
          <w:p>
            <w:pPr>
              <w:widowControl/>
              <w:jc w:val="left"/>
              <w:textAlignment w:val="bottom"/>
              <w:rPr>
                <w:ins w:id="1754" w:author="火云邪神1418612843 [2]" w:date="2020-07-14T15:36:01Z"/>
                <w:rFonts w:hint="eastAsia" w:ascii="Arial" w:hAnsi="Arial" w:cs="Arial"/>
                <w:color w:val="000000"/>
                <w:kern w:val="0"/>
                <w:sz w:val="20"/>
                <w:szCs w:val="20"/>
                <w:lang w:val="en-US" w:eastAsia="zh-CN"/>
              </w:rPr>
            </w:pPr>
            <w:ins w:id="1755" w:author="火云邪神1418612843 [2]" w:date="2020-07-14T15:36: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756" w:author="火云邪神1418612843 [2]" w:date="2020-07-14T15:36:01Z"/>
                <w:rFonts w:hint="eastAsia" w:ascii="新宋体" w:hAnsi="新宋体" w:eastAsia="新宋体"/>
                <w:sz w:val="21"/>
                <w:szCs w:val="21"/>
              </w:rPr>
            </w:pPr>
            <w:ins w:id="1757" w:author="火云邪神1418612843 [2]" w:date="2020-07-14T15:36:01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758" w:author="火云邪神1418612843 [2]" w:date="2020-07-14T15:36:01Z"/>
                <w:rFonts w:ascii="Arial" w:hAnsi="Arial" w:eastAsia="宋体" w:cs="Arial"/>
                <w:color w:val="000000"/>
                <w:kern w:val="0"/>
                <w:sz w:val="20"/>
                <w:szCs w:val="20"/>
              </w:rPr>
            </w:pPr>
            <w:ins w:id="1759" w:author="火云邪神1418612843 [2]" w:date="2020-07-14T15:36:01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1760" w:author="火云邪神1418612843 [2]" w:date="2020-07-14T15:36: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761" w:author="火云邪神1418612843 [2]" w:date="2020-07-14T15:36:01Z"/>
                <w:rFonts w:ascii="Arial" w:hAnsi="Arial" w:eastAsia="宋体" w:cs="Arial"/>
                <w:color w:val="000000"/>
                <w:kern w:val="0"/>
                <w:sz w:val="20"/>
                <w:szCs w:val="20"/>
              </w:rPr>
            </w:pPr>
            <w:ins w:id="1762" w:author="火云邪神1418612843 [2]" w:date="2020-07-14T15:36:01Z">
              <w:r>
                <w:rPr>
                  <w:rFonts w:ascii="Arial" w:hAnsi="Arial" w:eastAsia="宋体" w:cs="Arial"/>
                  <w:color w:val="000000"/>
                  <w:kern w:val="0"/>
                  <w:sz w:val="20"/>
                  <w:szCs w:val="20"/>
                </w:rPr>
                <w:t>CDFlag</w:t>
              </w:r>
            </w:ins>
          </w:p>
        </w:tc>
        <w:tc>
          <w:tcPr>
            <w:tcW w:w="1298" w:type="dxa"/>
            <w:tcBorders>
              <w:top w:val="single" w:color="000000" w:sz="6" w:space="0"/>
            </w:tcBorders>
            <w:vAlign w:val="center"/>
          </w:tcPr>
          <w:p>
            <w:pPr>
              <w:pStyle w:val="2"/>
              <w:ind w:left="0" w:leftChars="0" w:firstLine="0" w:firstLineChars="0"/>
              <w:rPr>
                <w:ins w:id="1763" w:author="火云邪神1418612843 [2]" w:date="2020-07-14T15:36:01Z"/>
                <w:rFonts w:hint="eastAsia" w:ascii="新宋体" w:hAnsi="新宋体" w:eastAsia="新宋体"/>
                <w:sz w:val="21"/>
                <w:szCs w:val="21"/>
                <w:lang w:val="en-US" w:eastAsia="zh-CN"/>
              </w:rPr>
            </w:pPr>
            <w:ins w:id="1764" w:author="火云邪神1418612843 [2]" w:date="2020-07-14T15:36:01Z">
              <w:r>
                <w:rPr>
                  <w:rFonts w:hint="eastAsia" w:ascii="新宋体" w:hAnsi="新宋体" w:eastAsia="新宋体"/>
                  <w:sz w:val="21"/>
                  <w:szCs w:val="21"/>
                  <w:lang w:val="en-US" w:eastAsia="zh-CN"/>
                </w:rPr>
                <w:t>D-借C-贷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765" w:author="火云邪神1418612843 [2]" w:date="2020-07-14T15:36:01Z"/>
        </w:trPr>
        <w:tc>
          <w:tcPr>
            <w:tcW w:w="1920" w:type="dxa"/>
            <w:tcBorders>
              <w:top w:val="single" w:color="000000" w:sz="6" w:space="0"/>
            </w:tcBorders>
            <w:vAlign w:val="bottom"/>
          </w:tcPr>
          <w:p>
            <w:pPr>
              <w:widowControl/>
              <w:jc w:val="left"/>
              <w:textAlignment w:val="bottom"/>
              <w:rPr>
                <w:ins w:id="1766" w:author="火云邪神1418612843 [2]" w:date="2020-07-14T15:36:01Z"/>
                <w:rFonts w:hint="eastAsia" w:ascii="Arial" w:hAnsi="Arial" w:cs="Arial"/>
                <w:color w:val="000000"/>
                <w:kern w:val="0"/>
                <w:sz w:val="20"/>
                <w:szCs w:val="20"/>
                <w:lang w:val="en-US" w:eastAsia="zh-CN"/>
              </w:rPr>
            </w:pPr>
            <w:ins w:id="1767" w:author="火云邪神1418612843 [2]" w:date="2020-07-14T15:36:01Z">
              <w:r>
                <w:rPr>
                  <w:rFonts w:ascii="Arial" w:hAnsi="Arial" w:eastAsia="宋体" w:cs="Arial"/>
                  <w:color w:val="000000"/>
                  <w:kern w:val="0"/>
                  <w:sz w:val="20"/>
                  <w:szCs w:val="20"/>
                </w:rPr>
                <w:t>子系统编码</w:t>
              </w:r>
            </w:ins>
          </w:p>
        </w:tc>
        <w:tc>
          <w:tcPr>
            <w:tcW w:w="898" w:type="dxa"/>
            <w:tcBorders>
              <w:top w:val="single" w:color="000000" w:sz="6" w:space="0"/>
            </w:tcBorders>
            <w:vAlign w:val="bottom"/>
          </w:tcPr>
          <w:p>
            <w:pPr>
              <w:widowControl/>
              <w:jc w:val="left"/>
              <w:textAlignment w:val="bottom"/>
              <w:rPr>
                <w:ins w:id="1768" w:author="火云邪神1418612843 [2]" w:date="2020-07-14T15:36:01Z"/>
                <w:rFonts w:hint="eastAsia" w:ascii="新宋体" w:hAnsi="新宋体" w:eastAsia="新宋体"/>
                <w:sz w:val="21"/>
                <w:szCs w:val="21"/>
              </w:rPr>
            </w:pPr>
            <w:ins w:id="1769" w:author="火云邪神1418612843 [2]" w:date="2020-07-14T15:36: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770" w:author="火云邪神1418612843 [2]" w:date="2020-07-14T15:36:01Z"/>
                <w:rFonts w:hint="eastAsia" w:ascii="新宋体" w:hAnsi="新宋体" w:eastAsia="新宋体"/>
                <w:sz w:val="21"/>
                <w:szCs w:val="21"/>
              </w:rPr>
            </w:pPr>
            <w:ins w:id="1771" w:author="火云邪神1418612843 [2]" w:date="2020-07-14T15:36:01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772" w:author="火云邪神1418612843 [2]" w:date="2020-07-14T15:36:01Z"/>
                <w:rFonts w:ascii="Arial" w:hAnsi="Arial" w:eastAsia="宋体" w:cs="Arial"/>
                <w:color w:val="000000"/>
                <w:kern w:val="0"/>
                <w:sz w:val="20"/>
                <w:szCs w:val="20"/>
              </w:rPr>
            </w:pPr>
            <w:ins w:id="1773" w:author="火云邪神1418612843 [2]" w:date="2020-07-14T15:36:01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1774" w:author="火云邪神1418612843 [2]" w:date="2020-07-14T15:36: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775" w:author="火云邪神1418612843 [2]" w:date="2020-07-14T15:36:01Z"/>
                <w:rFonts w:ascii="Arial" w:hAnsi="Arial" w:eastAsia="宋体" w:cs="Arial"/>
                <w:color w:val="000000"/>
                <w:kern w:val="0"/>
                <w:sz w:val="20"/>
                <w:szCs w:val="20"/>
              </w:rPr>
            </w:pPr>
            <w:ins w:id="1776" w:author="火云邪神1418612843 [2]" w:date="2020-07-14T15:36:01Z">
              <w:r>
                <w:rPr>
                  <w:rFonts w:ascii="Arial" w:hAnsi="Arial" w:eastAsia="宋体" w:cs="Arial"/>
                  <w:color w:val="000000"/>
                  <w:kern w:val="0"/>
                  <w:sz w:val="20"/>
                  <w:szCs w:val="20"/>
                </w:rPr>
                <w:t>SubSys1</w:t>
              </w:r>
            </w:ins>
          </w:p>
        </w:tc>
        <w:tc>
          <w:tcPr>
            <w:tcW w:w="1298" w:type="dxa"/>
            <w:tcBorders>
              <w:top w:val="single" w:color="000000" w:sz="6" w:space="0"/>
            </w:tcBorders>
            <w:vAlign w:val="center"/>
          </w:tcPr>
          <w:p>
            <w:pPr>
              <w:pStyle w:val="2"/>
              <w:ind w:left="0" w:leftChars="0" w:firstLine="0" w:firstLineChars="0"/>
              <w:rPr>
                <w:ins w:id="1777" w:author="火云邪神1418612843 [2]" w:date="2020-07-14T15:36:01Z"/>
                <w:rFonts w:hint="eastAsia" w:ascii="新宋体" w:hAnsi="新宋体" w:eastAsia="新宋体"/>
                <w:sz w:val="21"/>
                <w:szCs w:val="21"/>
                <w:lang w:val="en-US" w:eastAsia="zh-CN"/>
              </w:rPr>
            </w:pPr>
            <w:ins w:id="1778" w:author="火云邪神1418612843 [2]" w:date="2020-07-14T15:36:01Z">
              <w:r>
                <w:rPr>
                  <w:rFonts w:hint="eastAsia" w:ascii="新宋体" w:hAnsi="新宋体" w:eastAsia="新宋体"/>
                  <w:sz w:val="21"/>
                  <w:szCs w:val="21"/>
                  <w:lang w:val="en-US" w:eastAsia="zh-CN"/>
                </w:rPr>
                <w:t>DPS-客户帐</w:t>
              </w:r>
            </w:ins>
          </w:p>
          <w:p>
            <w:pPr>
              <w:pStyle w:val="2"/>
              <w:ind w:left="0" w:leftChars="0" w:firstLine="0" w:firstLineChars="0"/>
              <w:rPr>
                <w:ins w:id="1779" w:author="火云邪神1418612843 [2]" w:date="2020-07-14T15:36:01Z"/>
                <w:rFonts w:hint="eastAsia" w:ascii="新宋体" w:hAnsi="新宋体" w:eastAsia="新宋体"/>
                <w:sz w:val="21"/>
                <w:szCs w:val="21"/>
                <w:lang w:val="en-US" w:eastAsia="zh-CN"/>
              </w:rPr>
            </w:pPr>
            <w:ins w:id="1780" w:author="火云邪神1418612843 [2]" w:date="2020-07-14T15:36:01Z">
              <w:r>
                <w:rPr>
                  <w:rFonts w:hint="eastAsia" w:ascii="新宋体" w:hAnsi="新宋体" w:eastAsia="新宋体"/>
                  <w:sz w:val="21"/>
                  <w:szCs w:val="21"/>
                  <w:lang w:val="en-US" w:eastAsia="zh-CN"/>
                </w:rPr>
                <w:t>GLS-内部户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781" w:author="火云邪神1418612843 [2]" w:date="2020-07-14T15:36:01Z"/>
        </w:trPr>
        <w:tc>
          <w:tcPr>
            <w:tcW w:w="1920" w:type="dxa"/>
            <w:tcBorders>
              <w:top w:val="single" w:color="000000" w:sz="6" w:space="0"/>
            </w:tcBorders>
            <w:vAlign w:val="bottom"/>
          </w:tcPr>
          <w:p>
            <w:pPr>
              <w:widowControl/>
              <w:jc w:val="left"/>
              <w:textAlignment w:val="bottom"/>
              <w:rPr>
                <w:ins w:id="1782" w:author="火云邪神1418612843 [2]" w:date="2020-07-14T15:36:01Z"/>
                <w:rFonts w:ascii="Arial" w:hAnsi="Arial" w:eastAsia="宋体" w:cs="Arial"/>
                <w:color w:val="000000"/>
                <w:kern w:val="0"/>
                <w:sz w:val="20"/>
                <w:szCs w:val="20"/>
              </w:rPr>
            </w:pPr>
            <w:ins w:id="1783" w:author="火云邪神1418612843 [2]" w:date="2020-07-14T15:36:01Z">
              <w:r>
                <w:rPr>
                  <w:rFonts w:ascii="Arial" w:hAnsi="Arial" w:eastAsia="宋体" w:cs="Arial"/>
                  <w:color w:val="000000"/>
                  <w:kern w:val="0"/>
                  <w:sz w:val="20"/>
                  <w:szCs w:val="20"/>
                </w:rPr>
                <w:t>交易类型1</w:t>
              </w:r>
            </w:ins>
          </w:p>
        </w:tc>
        <w:tc>
          <w:tcPr>
            <w:tcW w:w="898" w:type="dxa"/>
            <w:tcBorders>
              <w:top w:val="single" w:color="000000" w:sz="6" w:space="0"/>
            </w:tcBorders>
            <w:vAlign w:val="bottom"/>
          </w:tcPr>
          <w:p>
            <w:pPr>
              <w:widowControl/>
              <w:jc w:val="left"/>
              <w:textAlignment w:val="bottom"/>
              <w:rPr>
                <w:ins w:id="1784" w:author="火云邪神1418612843 [2]" w:date="2020-07-14T15:36:01Z"/>
                <w:rFonts w:hint="eastAsia" w:ascii="Arial" w:hAnsi="Arial" w:cs="Arial"/>
                <w:color w:val="000000"/>
                <w:kern w:val="0"/>
                <w:sz w:val="20"/>
                <w:szCs w:val="20"/>
                <w:lang w:val="en-US" w:eastAsia="zh-CN"/>
              </w:rPr>
            </w:pPr>
            <w:ins w:id="1785" w:author="火云邪神1418612843 [2]" w:date="2020-07-14T15:36: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786" w:author="火云邪神1418612843 [2]" w:date="2020-07-14T15:36:01Z"/>
                <w:rFonts w:hint="eastAsia" w:ascii="新宋体" w:hAnsi="新宋体" w:eastAsia="新宋体"/>
                <w:sz w:val="21"/>
                <w:szCs w:val="21"/>
              </w:rPr>
            </w:pPr>
            <w:ins w:id="1787" w:author="火云邪神1418612843 [2]" w:date="2020-07-14T15:36:01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right"/>
              <w:textAlignment w:val="bottom"/>
              <w:rPr>
                <w:ins w:id="1788" w:author="火云邪神1418612843 [2]" w:date="2020-07-14T15:36:01Z"/>
                <w:rFonts w:ascii="Arial" w:hAnsi="Arial" w:eastAsia="宋体" w:cs="Arial"/>
                <w:color w:val="000000"/>
                <w:kern w:val="0"/>
                <w:sz w:val="20"/>
                <w:szCs w:val="20"/>
              </w:rPr>
            </w:pPr>
            <w:ins w:id="1789" w:author="火云邪神1418612843 [2]" w:date="2020-07-14T15:36:01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1790" w:author="火云邪神1418612843 [2]" w:date="2020-07-14T15:36: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791" w:author="火云邪神1418612843 [2]" w:date="2020-07-14T15:36:01Z"/>
                <w:rFonts w:ascii="Arial" w:hAnsi="Arial" w:eastAsia="宋体" w:cs="Arial"/>
                <w:color w:val="000000"/>
                <w:kern w:val="0"/>
                <w:sz w:val="20"/>
                <w:szCs w:val="20"/>
              </w:rPr>
            </w:pPr>
            <w:ins w:id="1792" w:author="火云邪神1418612843 [2]" w:date="2020-07-14T15:36:01Z">
              <w:r>
                <w:rPr>
                  <w:rFonts w:ascii="Arial" w:hAnsi="Arial" w:eastAsia="宋体" w:cs="Arial"/>
                  <w:color w:val="000000"/>
                  <w:kern w:val="0"/>
                  <w:sz w:val="20"/>
                  <w:szCs w:val="20"/>
                </w:rPr>
                <w:t>TransType1</w:t>
              </w:r>
            </w:ins>
          </w:p>
        </w:tc>
        <w:tc>
          <w:tcPr>
            <w:tcW w:w="1298" w:type="dxa"/>
            <w:tcBorders>
              <w:top w:val="single" w:color="000000" w:sz="6" w:space="0"/>
            </w:tcBorders>
            <w:vAlign w:val="center"/>
          </w:tcPr>
          <w:p>
            <w:pPr>
              <w:pStyle w:val="2"/>
              <w:ind w:left="0" w:leftChars="0" w:firstLine="0" w:firstLineChars="0"/>
              <w:rPr>
                <w:ins w:id="1793" w:author="火云邪神1418612843 [2]" w:date="2020-07-14T15:36:01Z"/>
                <w:rFonts w:hint="eastAsia" w:ascii="新宋体" w:hAnsi="新宋体" w:eastAsia="新宋体"/>
                <w:sz w:val="21"/>
                <w:szCs w:val="21"/>
                <w:lang w:val="en-US" w:eastAsia="zh-CN"/>
              </w:rPr>
            </w:pPr>
            <w:ins w:id="1794" w:author="火云邪神1418612843 [2]" w:date="2020-07-14T15:36:01Z">
              <w:r>
                <w:rPr>
                  <w:rFonts w:hint="eastAsia" w:ascii="新宋体" w:hAnsi="新宋体" w:eastAsia="新宋体"/>
                  <w:sz w:val="21"/>
                  <w:szCs w:val="21"/>
                  <w:lang w:val="en-US" w:eastAsia="zh-CN"/>
                </w:rPr>
                <w:t>0.正常交易</w:t>
              </w:r>
            </w:ins>
          </w:p>
          <w:p>
            <w:pPr>
              <w:pStyle w:val="2"/>
              <w:ind w:left="0" w:leftChars="0" w:firstLine="0" w:firstLineChars="0"/>
              <w:rPr>
                <w:ins w:id="1795" w:author="火云邪神1418612843 [2]" w:date="2020-07-14T15:36:01Z"/>
                <w:rFonts w:hint="eastAsia" w:ascii="新宋体" w:hAnsi="新宋体" w:eastAsia="新宋体"/>
                <w:sz w:val="21"/>
                <w:szCs w:val="21"/>
                <w:lang w:val="en-US" w:eastAsia="zh-CN"/>
              </w:rPr>
            </w:pPr>
            <w:ins w:id="1796" w:author="火云邪神1418612843 [2]" w:date="2020-07-14T15:36:01Z">
              <w:r>
                <w:rPr>
                  <w:rFonts w:hint="eastAsia" w:ascii="新宋体" w:hAnsi="新宋体" w:eastAsia="新宋体"/>
                  <w:sz w:val="21"/>
                  <w:szCs w:val="21"/>
                  <w:lang w:val="en-US" w:eastAsia="zh-CN"/>
                </w:rPr>
                <w:t>1.冲销交易</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797" w:author="火云邪神1418612843 [2]" w:date="2020-07-14T15:36:01Z"/>
        </w:trPr>
        <w:tc>
          <w:tcPr>
            <w:tcW w:w="1920" w:type="dxa"/>
            <w:tcBorders>
              <w:top w:val="single" w:color="000000" w:sz="6" w:space="0"/>
            </w:tcBorders>
            <w:vAlign w:val="bottom"/>
          </w:tcPr>
          <w:p>
            <w:pPr>
              <w:widowControl/>
              <w:jc w:val="left"/>
              <w:textAlignment w:val="bottom"/>
              <w:rPr>
                <w:ins w:id="1798" w:author="火云邪神1418612843 [2]" w:date="2020-07-14T15:36:01Z"/>
                <w:rFonts w:ascii="Arial" w:hAnsi="Arial" w:eastAsia="宋体" w:cs="Arial"/>
                <w:color w:val="000000"/>
                <w:kern w:val="0"/>
                <w:sz w:val="20"/>
                <w:szCs w:val="20"/>
              </w:rPr>
            </w:pPr>
            <w:ins w:id="1799" w:author="火云邪神1418612843 [2]" w:date="2020-07-14T15:36:01Z">
              <w:r>
                <w:rPr>
                  <w:rFonts w:ascii="Arial" w:hAnsi="Arial" w:eastAsia="宋体" w:cs="Arial"/>
                  <w:color w:val="000000"/>
                  <w:kern w:val="0"/>
                  <w:sz w:val="20"/>
                  <w:szCs w:val="20"/>
                </w:rPr>
                <w:t>凭证类型</w:t>
              </w:r>
            </w:ins>
          </w:p>
        </w:tc>
        <w:tc>
          <w:tcPr>
            <w:tcW w:w="898" w:type="dxa"/>
            <w:tcBorders>
              <w:top w:val="single" w:color="000000" w:sz="6" w:space="0"/>
            </w:tcBorders>
            <w:vAlign w:val="bottom"/>
          </w:tcPr>
          <w:p>
            <w:pPr>
              <w:widowControl/>
              <w:jc w:val="left"/>
              <w:textAlignment w:val="bottom"/>
              <w:rPr>
                <w:ins w:id="1800" w:author="火云邪神1418612843 [2]" w:date="2020-07-14T15:36:01Z"/>
                <w:rFonts w:hint="eastAsia" w:ascii="Arial" w:hAnsi="Arial" w:cs="Arial"/>
                <w:color w:val="000000"/>
                <w:kern w:val="0"/>
                <w:sz w:val="20"/>
                <w:szCs w:val="20"/>
                <w:lang w:val="en-US" w:eastAsia="zh-CN"/>
              </w:rPr>
            </w:pPr>
            <w:ins w:id="1801" w:author="火云邪神1418612843 [2]" w:date="2020-07-14T15:36: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802" w:author="火云邪神1418612843 [2]" w:date="2020-07-14T15:36:01Z"/>
                <w:rFonts w:hint="eastAsia" w:ascii="新宋体" w:hAnsi="新宋体" w:eastAsia="新宋体"/>
                <w:sz w:val="21"/>
                <w:szCs w:val="21"/>
              </w:rPr>
            </w:pPr>
            <w:ins w:id="1803" w:author="火云邪神1418612843 [2]" w:date="2020-07-14T15:36:01Z">
              <w:r>
                <w:rPr>
                  <w:rFonts w:hint="eastAsia" w:ascii="新宋体" w:hAnsi="新宋体" w:eastAsia="新宋体"/>
                  <w:sz w:val="21"/>
                  <w:szCs w:val="21"/>
                  <w:lang w:val="en-US" w:eastAsia="zh-CN"/>
                </w:rPr>
                <w:t>否</w:t>
              </w:r>
            </w:ins>
          </w:p>
        </w:tc>
        <w:tc>
          <w:tcPr>
            <w:tcW w:w="721" w:type="dxa"/>
            <w:tcBorders>
              <w:top w:val="single" w:color="000000" w:sz="6" w:space="0"/>
            </w:tcBorders>
            <w:vAlign w:val="bottom"/>
          </w:tcPr>
          <w:p>
            <w:pPr>
              <w:widowControl/>
              <w:jc w:val="left"/>
              <w:textAlignment w:val="bottom"/>
              <w:rPr>
                <w:ins w:id="1804" w:author="火云邪神1418612843 [2]" w:date="2020-07-14T15:36:01Z"/>
                <w:rFonts w:ascii="Arial" w:hAnsi="Arial" w:eastAsia="宋体" w:cs="Arial"/>
                <w:color w:val="000000"/>
                <w:kern w:val="0"/>
                <w:sz w:val="20"/>
                <w:szCs w:val="20"/>
              </w:rPr>
            </w:pPr>
            <w:ins w:id="1805" w:author="火云邪神1418612843 [2]" w:date="2020-07-14T15:36:01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1806" w:author="火云邪神1418612843 [2]" w:date="2020-07-14T15:36: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807" w:author="火云邪神1418612843 [2]" w:date="2020-07-14T15:36:01Z"/>
                <w:rFonts w:ascii="Arial" w:hAnsi="Arial" w:eastAsia="宋体" w:cs="Arial"/>
                <w:color w:val="000000"/>
                <w:kern w:val="0"/>
                <w:sz w:val="20"/>
                <w:szCs w:val="20"/>
              </w:rPr>
            </w:pPr>
            <w:ins w:id="1808" w:author="火云邪神1418612843 [2]" w:date="2020-07-14T15:36:01Z">
              <w:r>
                <w:rPr>
                  <w:rFonts w:ascii="Arial" w:hAnsi="Arial" w:eastAsia="宋体" w:cs="Arial"/>
                  <w:color w:val="000000"/>
                  <w:kern w:val="0"/>
                  <w:sz w:val="20"/>
                  <w:szCs w:val="20"/>
                </w:rPr>
                <w:t>VouType2</w:t>
              </w:r>
            </w:ins>
          </w:p>
        </w:tc>
        <w:tc>
          <w:tcPr>
            <w:tcW w:w="1298" w:type="dxa"/>
            <w:tcBorders>
              <w:top w:val="single" w:color="000000" w:sz="6" w:space="0"/>
            </w:tcBorders>
            <w:vAlign w:val="center"/>
          </w:tcPr>
          <w:p>
            <w:pPr>
              <w:pStyle w:val="2"/>
              <w:ind w:left="0" w:leftChars="0" w:firstLine="0" w:firstLineChars="0"/>
              <w:rPr>
                <w:ins w:id="1809" w:author="火云邪神1418612843 [2]" w:date="2020-07-14T15:36:01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810" w:author="火云邪神1418612843 [2]" w:date="2020-07-14T15:36:01Z"/>
        </w:trPr>
        <w:tc>
          <w:tcPr>
            <w:tcW w:w="1920" w:type="dxa"/>
            <w:tcBorders>
              <w:top w:val="single" w:color="000000" w:sz="6" w:space="0"/>
            </w:tcBorders>
            <w:vAlign w:val="bottom"/>
          </w:tcPr>
          <w:p>
            <w:pPr>
              <w:widowControl/>
              <w:jc w:val="left"/>
              <w:textAlignment w:val="bottom"/>
              <w:rPr>
                <w:ins w:id="1811" w:author="火云邪神1418612843 [2]" w:date="2020-07-14T15:36:01Z"/>
                <w:rFonts w:ascii="Arial" w:hAnsi="Arial" w:eastAsia="宋体" w:cs="Arial"/>
                <w:color w:val="000000"/>
                <w:kern w:val="0"/>
                <w:sz w:val="20"/>
                <w:szCs w:val="20"/>
              </w:rPr>
            </w:pPr>
            <w:ins w:id="1812" w:author="火云邪神1418612843 [2]" w:date="2020-07-14T15:36:01Z">
              <w:r>
                <w:rPr>
                  <w:rFonts w:ascii="Arial" w:hAnsi="Arial" w:eastAsia="宋体" w:cs="Arial"/>
                  <w:color w:val="000000"/>
                  <w:kern w:val="0"/>
                  <w:sz w:val="20"/>
                  <w:szCs w:val="20"/>
                </w:rPr>
                <w:t>凭证号码</w:t>
              </w:r>
            </w:ins>
          </w:p>
        </w:tc>
        <w:tc>
          <w:tcPr>
            <w:tcW w:w="898" w:type="dxa"/>
            <w:tcBorders>
              <w:top w:val="single" w:color="000000" w:sz="6" w:space="0"/>
            </w:tcBorders>
            <w:vAlign w:val="bottom"/>
          </w:tcPr>
          <w:p>
            <w:pPr>
              <w:widowControl/>
              <w:jc w:val="left"/>
              <w:textAlignment w:val="bottom"/>
              <w:rPr>
                <w:ins w:id="1813" w:author="火云邪神1418612843 [2]" w:date="2020-07-14T15:36:01Z"/>
                <w:rFonts w:hint="eastAsia" w:ascii="Arial" w:hAnsi="Arial" w:cs="Arial"/>
                <w:color w:val="000000"/>
                <w:kern w:val="0"/>
                <w:sz w:val="20"/>
                <w:szCs w:val="20"/>
                <w:lang w:val="en-US" w:eastAsia="zh-CN"/>
              </w:rPr>
            </w:pPr>
            <w:ins w:id="1814" w:author="火云邪神1418612843 [2]" w:date="2020-07-14T15:36: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815" w:author="火云邪神1418612843 [2]" w:date="2020-07-14T15:36:01Z"/>
                <w:rFonts w:hint="eastAsia" w:ascii="新宋体" w:hAnsi="新宋体" w:eastAsia="新宋体"/>
                <w:sz w:val="21"/>
                <w:szCs w:val="21"/>
              </w:rPr>
            </w:pPr>
            <w:ins w:id="1816" w:author="火云邪神1418612843 [2]" w:date="2020-07-14T15:36:01Z">
              <w:r>
                <w:rPr>
                  <w:rFonts w:hint="eastAsia" w:ascii="新宋体" w:hAnsi="新宋体" w:eastAsia="新宋体"/>
                  <w:sz w:val="21"/>
                  <w:szCs w:val="21"/>
                  <w:lang w:val="en-US" w:eastAsia="zh-CN"/>
                </w:rPr>
                <w:t>否</w:t>
              </w:r>
            </w:ins>
          </w:p>
        </w:tc>
        <w:tc>
          <w:tcPr>
            <w:tcW w:w="721" w:type="dxa"/>
            <w:tcBorders>
              <w:top w:val="single" w:color="000000" w:sz="6" w:space="0"/>
            </w:tcBorders>
            <w:vAlign w:val="bottom"/>
          </w:tcPr>
          <w:p>
            <w:pPr>
              <w:widowControl/>
              <w:jc w:val="left"/>
              <w:textAlignment w:val="bottom"/>
              <w:rPr>
                <w:ins w:id="1817" w:author="火云邪神1418612843 [2]" w:date="2020-07-14T15:36:01Z"/>
                <w:rFonts w:ascii="Arial" w:hAnsi="Arial" w:eastAsia="宋体" w:cs="Arial"/>
                <w:color w:val="000000"/>
                <w:kern w:val="0"/>
                <w:sz w:val="20"/>
                <w:szCs w:val="20"/>
              </w:rPr>
            </w:pPr>
            <w:ins w:id="1818" w:author="火云邪神1418612843 [2]" w:date="2020-07-14T15:36:01Z">
              <w:r>
                <w:rPr>
                  <w:rFonts w:ascii="Arial" w:hAnsi="Arial" w:eastAsia="宋体" w:cs="Arial"/>
                  <w:color w:val="000000"/>
                  <w:kern w:val="0"/>
                  <w:sz w:val="20"/>
                  <w:szCs w:val="20"/>
                </w:rPr>
                <w:t>20</w:t>
              </w:r>
            </w:ins>
          </w:p>
        </w:tc>
        <w:tc>
          <w:tcPr>
            <w:tcW w:w="1073" w:type="dxa"/>
            <w:tcBorders>
              <w:top w:val="single" w:color="000000" w:sz="6" w:space="0"/>
            </w:tcBorders>
            <w:vAlign w:val="bottom"/>
          </w:tcPr>
          <w:p>
            <w:pPr>
              <w:widowControl/>
              <w:jc w:val="left"/>
              <w:textAlignment w:val="bottom"/>
              <w:rPr>
                <w:ins w:id="1819" w:author="火云邪神1418612843 [2]" w:date="2020-07-14T15:36: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820" w:author="火云邪神1418612843 [2]" w:date="2020-07-14T15:36:01Z"/>
                <w:rFonts w:ascii="Arial" w:hAnsi="Arial" w:eastAsia="宋体" w:cs="Arial"/>
                <w:color w:val="000000"/>
                <w:kern w:val="0"/>
                <w:sz w:val="20"/>
                <w:szCs w:val="20"/>
              </w:rPr>
            </w:pPr>
            <w:ins w:id="1821" w:author="火云邪神1418612843 [2]" w:date="2020-07-14T15:36:01Z">
              <w:r>
                <w:rPr>
                  <w:rFonts w:ascii="Arial" w:hAnsi="Arial" w:eastAsia="宋体" w:cs="Arial"/>
                  <w:color w:val="000000"/>
                  <w:kern w:val="0"/>
                  <w:sz w:val="20"/>
                  <w:szCs w:val="20"/>
                </w:rPr>
                <w:t>VouNo2</w:t>
              </w:r>
            </w:ins>
          </w:p>
        </w:tc>
        <w:tc>
          <w:tcPr>
            <w:tcW w:w="1298" w:type="dxa"/>
            <w:tcBorders>
              <w:top w:val="single" w:color="000000" w:sz="6" w:space="0"/>
            </w:tcBorders>
            <w:vAlign w:val="center"/>
          </w:tcPr>
          <w:p>
            <w:pPr>
              <w:pStyle w:val="2"/>
              <w:ind w:left="0" w:leftChars="0" w:firstLine="0" w:firstLineChars="0"/>
              <w:rPr>
                <w:ins w:id="1822" w:author="火云邪神1418612843 [2]" w:date="2020-07-14T15:36:01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823" w:author="火云邪神1418612843 [2]" w:date="2020-07-14T15:36:01Z"/>
        </w:trPr>
        <w:tc>
          <w:tcPr>
            <w:tcW w:w="1920" w:type="dxa"/>
            <w:tcBorders>
              <w:top w:val="single" w:color="000000" w:sz="6" w:space="0"/>
            </w:tcBorders>
            <w:vAlign w:val="bottom"/>
          </w:tcPr>
          <w:p>
            <w:pPr>
              <w:widowControl/>
              <w:jc w:val="left"/>
              <w:textAlignment w:val="bottom"/>
              <w:rPr>
                <w:ins w:id="1824" w:author="火云邪神1418612843 [2]" w:date="2020-07-14T15:36:01Z"/>
                <w:rFonts w:ascii="Arial" w:hAnsi="Arial" w:eastAsia="宋体" w:cs="Arial"/>
                <w:color w:val="000000"/>
                <w:kern w:val="0"/>
                <w:sz w:val="20"/>
                <w:szCs w:val="20"/>
              </w:rPr>
            </w:pPr>
            <w:ins w:id="1825" w:author="火云邪神1418612843 [2]" w:date="2020-07-14T15:36:01Z">
              <w:r>
                <w:rPr>
                  <w:rFonts w:ascii="Arial" w:hAnsi="Arial" w:eastAsia="宋体" w:cs="Arial"/>
                  <w:color w:val="000000"/>
                  <w:kern w:val="0"/>
                  <w:sz w:val="20"/>
                  <w:szCs w:val="20"/>
                </w:rPr>
                <w:t>账号</w:t>
              </w:r>
            </w:ins>
          </w:p>
        </w:tc>
        <w:tc>
          <w:tcPr>
            <w:tcW w:w="898" w:type="dxa"/>
            <w:tcBorders>
              <w:top w:val="single" w:color="000000" w:sz="6" w:space="0"/>
            </w:tcBorders>
            <w:vAlign w:val="bottom"/>
          </w:tcPr>
          <w:p>
            <w:pPr>
              <w:widowControl/>
              <w:jc w:val="left"/>
              <w:textAlignment w:val="bottom"/>
              <w:rPr>
                <w:ins w:id="1826" w:author="火云邪神1418612843 [2]" w:date="2020-07-14T15:36:01Z"/>
                <w:rFonts w:hint="eastAsia" w:ascii="Arial" w:hAnsi="Arial" w:cs="Arial"/>
                <w:color w:val="000000"/>
                <w:kern w:val="0"/>
                <w:sz w:val="20"/>
                <w:szCs w:val="20"/>
                <w:lang w:val="en-US" w:eastAsia="zh-CN"/>
              </w:rPr>
            </w:pPr>
            <w:ins w:id="1827" w:author="火云邪神1418612843 [2]" w:date="2020-07-14T15:36: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828" w:author="火云邪神1418612843 [2]" w:date="2020-07-14T15:36:01Z"/>
                <w:rFonts w:hint="eastAsia" w:ascii="新宋体" w:hAnsi="新宋体" w:eastAsia="新宋体"/>
                <w:sz w:val="21"/>
                <w:szCs w:val="21"/>
              </w:rPr>
            </w:pPr>
            <w:ins w:id="1829" w:author="火云邪神1418612843 [2]" w:date="2020-07-14T15:36:01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830" w:author="火云邪神1418612843 [2]" w:date="2020-07-14T15:36:01Z"/>
                <w:rFonts w:ascii="Arial" w:hAnsi="Arial" w:eastAsia="宋体" w:cs="Arial"/>
                <w:color w:val="000000"/>
                <w:kern w:val="0"/>
                <w:sz w:val="20"/>
                <w:szCs w:val="20"/>
              </w:rPr>
            </w:pPr>
            <w:ins w:id="1831" w:author="火云邪神1418612843 [2]" w:date="2020-07-14T15:36:01Z">
              <w:r>
                <w:rPr>
                  <w:rFonts w:ascii="Arial" w:hAnsi="Arial" w:eastAsia="宋体" w:cs="Arial"/>
                  <w:color w:val="000000"/>
                  <w:kern w:val="0"/>
                  <w:sz w:val="20"/>
                  <w:szCs w:val="20"/>
                </w:rPr>
                <w:t>32</w:t>
              </w:r>
            </w:ins>
          </w:p>
        </w:tc>
        <w:tc>
          <w:tcPr>
            <w:tcW w:w="1073" w:type="dxa"/>
            <w:tcBorders>
              <w:top w:val="single" w:color="000000" w:sz="6" w:space="0"/>
            </w:tcBorders>
            <w:vAlign w:val="bottom"/>
          </w:tcPr>
          <w:p>
            <w:pPr>
              <w:widowControl/>
              <w:jc w:val="left"/>
              <w:textAlignment w:val="bottom"/>
              <w:rPr>
                <w:ins w:id="1832" w:author="火云邪神1418612843 [2]" w:date="2020-07-14T15:36: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833" w:author="火云邪神1418612843 [2]" w:date="2020-07-14T15:36:01Z"/>
                <w:rFonts w:ascii="Arial" w:hAnsi="Arial" w:eastAsia="宋体" w:cs="Arial"/>
                <w:color w:val="000000"/>
                <w:kern w:val="0"/>
                <w:sz w:val="20"/>
                <w:szCs w:val="20"/>
              </w:rPr>
            </w:pPr>
            <w:ins w:id="1834" w:author="火云邪神1418612843 [2]" w:date="2020-07-14T15:36:01Z">
              <w:r>
                <w:rPr>
                  <w:rFonts w:ascii="Arial" w:hAnsi="Arial" w:eastAsia="宋体" w:cs="Arial"/>
                  <w:color w:val="000000"/>
                  <w:kern w:val="0"/>
                  <w:sz w:val="20"/>
                  <w:szCs w:val="20"/>
                </w:rPr>
                <w:t>AcctNo2</w:t>
              </w:r>
            </w:ins>
          </w:p>
        </w:tc>
        <w:tc>
          <w:tcPr>
            <w:tcW w:w="1298" w:type="dxa"/>
            <w:tcBorders>
              <w:top w:val="single" w:color="000000" w:sz="6" w:space="0"/>
            </w:tcBorders>
            <w:vAlign w:val="center"/>
          </w:tcPr>
          <w:p>
            <w:pPr>
              <w:pStyle w:val="2"/>
              <w:ind w:left="0" w:leftChars="0" w:firstLine="0" w:firstLineChars="0"/>
              <w:rPr>
                <w:ins w:id="1835" w:author="火云邪神1418612843 [2]" w:date="2020-07-14T15:36:01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836" w:author="火云邪神1418612843 [2]" w:date="2020-07-14T15:36:01Z"/>
        </w:trPr>
        <w:tc>
          <w:tcPr>
            <w:tcW w:w="1920" w:type="dxa"/>
            <w:tcBorders>
              <w:top w:val="single" w:color="000000" w:sz="6" w:space="0"/>
            </w:tcBorders>
            <w:vAlign w:val="bottom"/>
          </w:tcPr>
          <w:p>
            <w:pPr>
              <w:widowControl/>
              <w:jc w:val="left"/>
              <w:textAlignment w:val="bottom"/>
              <w:rPr>
                <w:ins w:id="1837" w:author="火云邪神1418612843 [2]" w:date="2020-07-14T15:36:01Z"/>
                <w:rFonts w:ascii="Arial" w:hAnsi="Arial" w:eastAsia="宋体" w:cs="Arial"/>
                <w:color w:val="000000"/>
                <w:kern w:val="0"/>
                <w:sz w:val="20"/>
                <w:szCs w:val="20"/>
              </w:rPr>
            </w:pPr>
            <w:ins w:id="1838" w:author="火云邪神1418612843 [2]" w:date="2020-07-14T15:36:01Z">
              <w:r>
                <w:rPr>
                  <w:rFonts w:ascii="Arial" w:hAnsi="Arial" w:eastAsia="宋体" w:cs="Arial"/>
                  <w:color w:val="000000"/>
                  <w:kern w:val="0"/>
                  <w:sz w:val="20"/>
                  <w:szCs w:val="20"/>
                </w:rPr>
                <w:t>发生额</w:t>
              </w:r>
            </w:ins>
          </w:p>
        </w:tc>
        <w:tc>
          <w:tcPr>
            <w:tcW w:w="898" w:type="dxa"/>
            <w:tcBorders>
              <w:top w:val="single" w:color="000000" w:sz="6" w:space="0"/>
            </w:tcBorders>
            <w:vAlign w:val="bottom"/>
          </w:tcPr>
          <w:p>
            <w:pPr>
              <w:widowControl/>
              <w:jc w:val="left"/>
              <w:textAlignment w:val="bottom"/>
              <w:rPr>
                <w:ins w:id="1839" w:author="火云邪神1418612843 [2]" w:date="2020-07-14T15:36:01Z"/>
                <w:rFonts w:hint="eastAsia" w:ascii="Arial" w:hAnsi="Arial" w:cs="Arial"/>
                <w:color w:val="000000"/>
                <w:kern w:val="0"/>
                <w:sz w:val="20"/>
                <w:szCs w:val="20"/>
                <w:lang w:val="en-US" w:eastAsia="zh-CN"/>
              </w:rPr>
            </w:pPr>
            <w:ins w:id="1840" w:author="火云邪神1418612843 [2]" w:date="2020-07-14T15:36:01Z">
              <w:r>
                <w:rPr>
                  <w:rFonts w:ascii="Arial" w:hAnsi="Arial" w:eastAsia="宋体" w:cs="Arial"/>
                  <w:color w:val="000000"/>
                  <w:kern w:val="0"/>
                  <w:sz w:val="20"/>
                  <w:szCs w:val="20"/>
                </w:rPr>
                <w:t>DECIMAL</w:t>
              </w:r>
            </w:ins>
          </w:p>
        </w:tc>
        <w:tc>
          <w:tcPr>
            <w:tcW w:w="721" w:type="dxa"/>
            <w:tcBorders>
              <w:top w:val="single" w:color="000000" w:sz="6" w:space="0"/>
            </w:tcBorders>
            <w:vAlign w:val="center"/>
          </w:tcPr>
          <w:p>
            <w:pPr>
              <w:jc w:val="center"/>
              <w:rPr>
                <w:ins w:id="1841" w:author="火云邪神1418612843 [2]" w:date="2020-07-14T15:36:01Z"/>
                <w:rFonts w:hint="eastAsia" w:ascii="新宋体" w:hAnsi="新宋体" w:eastAsia="新宋体"/>
                <w:sz w:val="21"/>
                <w:szCs w:val="21"/>
              </w:rPr>
            </w:pPr>
            <w:ins w:id="1842" w:author="火云邪神1418612843 [2]" w:date="2020-07-14T15:36:01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843" w:author="火云邪神1418612843 [2]" w:date="2020-07-14T15:36:01Z"/>
                <w:rFonts w:ascii="Arial" w:hAnsi="Arial" w:eastAsia="宋体" w:cs="Arial"/>
                <w:color w:val="000000"/>
                <w:kern w:val="0"/>
                <w:sz w:val="20"/>
                <w:szCs w:val="20"/>
              </w:rPr>
            </w:pPr>
            <w:ins w:id="1844" w:author="火云邪神1418612843 [2]" w:date="2020-07-14T15:36:01Z">
              <w:r>
                <w:rPr>
                  <w:rFonts w:ascii="Arial" w:hAnsi="Arial" w:eastAsia="宋体" w:cs="Arial"/>
                  <w:color w:val="000000"/>
                  <w:kern w:val="0"/>
                  <w:sz w:val="20"/>
                  <w:szCs w:val="20"/>
                </w:rPr>
                <w:t>17</w:t>
              </w:r>
            </w:ins>
          </w:p>
        </w:tc>
        <w:tc>
          <w:tcPr>
            <w:tcW w:w="1073" w:type="dxa"/>
            <w:tcBorders>
              <w:top w:val="single" w:color="000000" w:sz="6" w:space="0"/>
            </w:tcBorders>
            <w:vAlign w:val="bottom"/>
          </w:tcPr>
          <w:p>
            <w:pPr>
              <w:widowControl/>
              <w:jc w:val="left"/>
              <w:textAlignment w:val="bottom"/>
              <w:rPr>
                <w:ins w:id="1845" w:author="火云邪神1418612843 [2]" w:date="2020-07-14T15:36: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846" w:author="火云邪神1418612843 [2]" w:date="2020-07-14T15:36:01Z"/>
                <w:rFonts w:ascii="Arial" w:hAnsi="Arial" w:eastAsia="宋体" w:cs="Arial"/>
                <w:color w:val="000000"/>
                <w:kern w:val="0"/>
                <w:sz w:val="20"/>
                <w:szCs w:val="20"/>
              </w:rPr>
            </w:pPr>
            <w:ins w:id="1847" w:author="火云邪神1418612843 [2]" w:date="2020-07-14T15:36:01Z">
              <w:r>
                <w:rPr>
                  <w:rFonts w:ascii="Arial" w:hAnsi="Arial" w:eastAsia="宋体" w:cs="Arial"/>
                  <w:color w:val="000000"/>
                  <w:kern w:val="0"/>
                  <w:sz w:val="20"/>
                  <w:szCs w:val="20"/>
                </w:rPr>
                <w:t>Amt2</w:t>
              </w:r>
            </w:ins>
          </w:p>
        </w:tc>
        <w:tc>
          <w:tcPr>
            <w:tcW w:w="1298" w:type="dxa"/>
            <w:tcBorders>
              <w:top w:val="single" w:color="000000" w:sz="6" w:space="0"/>
            </w:tcBorders>
            <w:vAlign w:val="center"/>
          </w:tcPr>
          <w:p>
            <w:pPr>
              <w:pStyle w:val="2"/>
              <w:ind w:left="0" w:leftChars="0" w:firstLine="0" w:firstLineChars="0"/>
              <w:rPr>
                <w:ins w:id="1848" w:author="火云邪神1418612843 [2]" w:date="2020-07-14T15:36:01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849" w:author="火云邪神1418612843 [2]" w:date="2020-07-14T15:36:01Z"/>
        </w:trPr>
        <w:tc>
          <w:tcPr>
            <w:tcW w:w="1920" w:type="dxa"/>
            <w:tcBorders>
              <w:top w:val="single" w:color="000000" w:sz="6" w:space="0"/>
            </w:tcBorders>
            <w:vAlign w:val="bottom"/>
          </w:tcPr>
          <w:p>
            <w:pPr>
              <w:widowControl/>
              <w:jc w:val="left"/>
              <w:textAlignment w:val="bottom"/>
              <w:rPr>
                <w:ins w:id="1850" w:author="火云邪神1418612843 [2]" w:date="2020-07-14T15:36:01Z"/>
                <w:rFonts w:ascii="Arial" w:hAnsi="Arial" w:eastAsia="宋体" w:cs="Arial"/>
                <w:color w:val="000000"/>
                <w:kern w:val="0"/>
                <w:sz w:val="20"/>
                <w:szCs w:val="20"/>
              </w:rPr>
            </w:pPr>
            <w:ins w:id="1851" w:author="火云邪神1418612843 [2]" w:date="2020-07-14T15:36:01Z">
              <w:r>
                <w:rPr>
                  <w:rFonts w:ascii="Arial" w:hAnsi="Arial" w:eastAsia="宋体" w:cs="Arial"/>
                  <w:color w:val="000000"/>
                  <w:kern w:val="0"/>
                  <w:sz w:val="20"/>
                  <w:szCs w:val="20"/>
                </w:rPr>
                <w:t>币种号</w:t>
              </w:r>
            </w:ins>
          </w:p>
        </w:tc>
        <w:tc>
          <w:tcPr>
            <w:tcW w:w="898" w:type="dxa"/>
            <w:tcBorders>
              <w:top w:val="single" w:color="000000" w:sz="6" w:space="0"/>
            </w:tcBorders>
            <w:vAlign w:val="bottom"/>
          </w:tcPr>
          <w:p>
            <w:pPr>
              <w:widowControl/>
              <w:jc w:val="left"/>
              <w:textAlignment w:val="bottom"/>
              <w:rPr>
                <w:ins w:id="1852" w:author="火云邪神1418612843 [2]" w:date="2020-07-14T15:36:01Z"/>
                <w:rFonts w:hint="eastAsia" w:ascii="Arial" w:hAnsi="Arial" w:cs="Arial"/>
                <w:color w:val="000000"/>
                <w:kern w:val="0"/>
                <w:sz w:val="20"/>
                <w:szCs w:val="20"/>
                <w:lang w:val="en-US" w:eastAsia="zh-CN"/>
              </w:rPr>
            </w:pPr>
            <w:ins w:id="1853" w:author="火云邪神1418612843 [2]" w:date="2020-07-14T15:36: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854" w:author="火云邪神1418612843 [2]" w:date="2020-07-14T15:36:01Z"/>
                <w:rFonts w:hint="eastAsia" w:ascii="新宋体" w:hAnsi="新宋体" w:eastAsia="新宋体"/>
                <w:sz w:val="21"/>
                <w:szCs w:val="21"/>
              </w:rPr>
            </w:pPr>
            <w:ins w:id="1855" w:author="火云邪神1418612843 [2]" w:date="2020-07-14T15:36:01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856" w:author="火云邪神1418612843 [2]" w:date="2020-07-14T15:36:01Z"/>
                <w:rFonts w:ascii="Arial" w:hAnsi="Arial" w:eastAsia="宋体" w:cs="Arial"/>
                <w:color w:val="000000"/>
                <w:kern w:val="0"/>
                <w:sz w:val="20"/>
                <w:szCs w:val="20"/>
              </w:rPr>
            </w:pPr>
            <w:ins w:id="1857" w:author="火云邪神1418612843 [2]" w:date="2020-07-14T15:36:01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1858" w:author="火云邪神1418612843 [2]" w:date="2020-07-14T15:36: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859" w:author="火云邪神1418612843 [2]" w:date="2020-07-14T15:36:01Z"/>
                <w:rFonts w:ascii="Arial" w:hAnsi="Arial" w:eastAsia="宋体" w:cs="Arial"/>
                <w:color w:val="000000"/>
                <w:kern w:val="0"/>
                <w:sz w:val="20"/>
                <w:szCs w:val="20"/>
              </w:rPr>
            </w:pPr>
            <w:ins w:id="1860" w:author="火云邪神1418612843 [2]" w:date="2020-07-14T15:36:01Z">
              <w:r>
                <w:rPr>
                  <w:rFonts w:ascii="Arial" w:hAnsi="Arial" w:eastAsia="宋体" w:cs="Arial"/>
                  <w:color w:val="000000"/>
                  <w:kern w:val="0"/>
                  <w:sz w:val="20"/>
                  <w:szCs w:val="20"/>
                </w:rPr>
                <w:t>Ccy2</w:t>
              </w:r>
            </w:ins>
          </w:p>
        </w:tc>
        <w:tc>
          <w:tcPr>
            <w:tcW w:w="1298" w:type="dxa"/>
            <w:tcBorders>
              <w:top w:val="single" w:color="000000" w:sz="6" w:space="0"/>
            </w:tcBorders>
            <w:vAlign w:val="center"/>
          </w:tcPr>
          <w:p>
            <w:pPr>
              <w:pStyle w:val="2"/>
              <w:ind w:left="0" w:leftChars="0" w:firstLine="0" w:firstLineChars="0"/>
              <w:rPr>
                <w:ins w:id="1861" w:author="火云邪神1418612843 [2]" w:date="2020-07-14T15:36:01Z"/>
                <w:rFonts w:hint="eastAsia" w:ascii="新宋体" w:hAnsi="新宋体" w:eastAsia="新宋体"/>
                <w:sz w:val="21"/>
                <w:szCs w:val="21"/>
                <w:lang w:val="en-US" w:eastAsia="zh-CN"/>
              </w:rPr>
            </w:pPr>
            <w:ins w:id="1862" w:author="火云邪神1418612843 [2]" w:date="2020-07-14T15:36:01Z">
              <w:r>
                <w:rPr>
                  <w:rFonts w:hint="eastAsia" w:ascii="新宋体" w:hAnsi="新宋体" w:eastAsia="新宋体"/>
                  <w:sz w:val="21"/>
                  <w:szCs w:val="21"/>
                  <w:lang w:val="en-US" w:eastAsia="zh-CN"/>
                </w:rPr>
                <w:t>01， 人民币</w:t>
              </w:r>
            </w:ins>
          </w:p>
          <w:p>
            <w:pPr>
              <w:pStyle w:val="2"/>
              <w:ind w:left="0" w:leftChars="0" w:firstLine="0" w:firstLineChars="0"/>
              <w:rPr>
                <w:ins w:id="1863" w:author="火云邪神1418612843 [2]" w:date="2020-07-14T15:36:01Z"/>
                <w:rFonts w:hint="eastAsia" w:ascii="新宋体" w:hAnsi="新宋体" w:eastAsia="新宋体"/>
                <w:sz w:val="21"/>
                <w:szCs w:val="21"/>
                <w:lang w:val="en-US" w:eastAsia="zh-CN"/>
              </w:rPr>
            </w:pPr>
            <w:ins w:id="1864" w:author="火云邪神1418612843 [2]" w:date="2020-07-14T15:36:01Z">
              <w:r>
                <w:rPr>
                  <w:rFonts w:hint="eastAsia" w:ascii="新宋体" w:hAnsi="新宋体" w:eastAsia="新宋体"/>
                  <w:sz w:val="21"/>
                  <w:szCs w:val="21"/>
                  <w:lang w:val="en-US" w:eastAsia="zh-CN"/>
                </w:rPr>
                <w:t>13，港币</w:t>
              </w:r>
            </w:ins>
          </w:p>
          <w:p>
            <w:pPr>
              <w:pStyle w:val="2"/>
              <w:ind w:left="0" w:leftChars="0" w:firstLine="0" w:firstLineChars="0"/>
              <w:rPr>
                <w:ins w:id="1865" w:author="火云邪神1418612843 [2]" w:date="2020-07-14T15:36:01Z"/>
                <w:rFonts w:hint="eastAsia" w:ascii="新宋体" w:hAnsi="新宋体" w:eastAsia="新宋体"/>
                <w:sz w:val="21"/>
                <w:szCs w:val="21"/>
                <w:lang w:val="en-US" w:eastAsia="zh-CN"/>
              </w:rPr>
            </w:pPr>
            <w:ins w:id="1866" w:author="火云邪神1418612843 [2]" w:date="2020-07-14T15:36:01Z">
              <w:r>
                <w:rPr>
                  <w:rFonts w:hint="eastAsia" w:ascii="新宋体" w:hAnsi="新宋体" w:eastAsia="新宋体"/>
                  <w:sz w:val="21"/>
                  <w:szCs w:val="21"/>
                  <w:lang w:val="en-US" w:eastAsia="zh-CN"/>
                </w:rPr>
                <w:t>14，美元</w:t>
              </w:r>
            </w:ins>
          </w:p>
          <w:p>
            <w:pPr>
              <w:pStyle w:val="2"/>
              <w:ind w:left="0" w:leftChars="0" w:firstLine="0" w:firstLineChars="0"/>
              <w:rPr>
                <w:ins w:id="1867" w:author="火云邪神1418612843 [2]" w:date="2020-07-14T15:36:01Z"/>
                <w:rFonts w:hint="eastAsia" w:ascii="新宋体" w:hAnsi="新宋体" w:eastAsia="新宋体"/>
                <w:sz w:val="21"/>
                <w:szCs w:val="21"/>
                <w:lang w:val="en-US" w:eastAsia="zh-CN"/>
              </w:rPr>
            </w:pPr>
            <w:ins w:id="1868" w:author="火云邪神1418612843 [2]" w:date="2020-07-14T15:36:01Z">
              <w:r>
                <w:rPr>
                  <w:rFonts w:hint="eastAsia" w:ascii="新宋体" w:hAnsi="新宋体" w:eastAsia="新宋体"/>
                  <w:sz w:val="21"/>
                  <w:szCs w:val="21"/>
                  <w:lang w:val="en-US" w:eastAsia="zh-CN"/>
                </w:rPr>
                <w:t>27，日元</w:t>
              </w:r>
            </w:ins>
          </w:p>
          <w:p>
            <w:pPr>
              <w:pStyle w:val="2"/>
              <w:ind w:left="0" w:leftChars="0" w:firstLine="0" w:firstLineChars="0"/>
              <w:rPr>
                <w:ins w:id="1869" w:author="火云邪神1418612843 [2]" w:date="2020-07-14T15:36:01Z"/>
                <w:rFonts w:hint="eastAsia" w:ascii="新宋体" w:hAnsi="新宋体" w:eastAsia="新宋体"/>
                <w:sz w:val="21"/>
                <w:szCs w:val="21"/>
                <w:lang w:val="en-US" w:eastAsia="zh-CN"/>
              </w:rPr>
            </w:pPr>
            <w:ins w:id="1870" w:author="火云邪神1418612843 [2]" w:date="2020-07-14T15:36:01Z">
              <w:r>
                <w:rPr>
                  <w:rFonts w:hint="eastAsia" w:ascii="新宋体" w:hAnsi="新宋体" w:eastAsia="新宋体"/>
                  <w:sz w:val="21"/>
                  <w:szCs w:val="21"/>
                  <w:lang w:val="en-US" w:eastAsia="zh-CN"/>
                </w:rPr>
                <w:t>38，欧元</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871" w:author="火云邪神1418612843 [2]" w:date="2020-07-14T15:36:01Z"/>
        </w:trPr>
        <w:tc>
          <w:tcPr>
            <w:tcW w:w="1920" w:type="dxa"/>
            <w:tcBorders>
              <w:top w:val="single" w:color="000000" w:sz="6" w:space="0"/>
            </w:tcBorders>
            <w:vAlign w:val="bottom"/>
          </w:tcPr>
          <w:p>
            <w:pPr>
              <w:widowControl/>
              <w:jc w:val="left"/>
              <w:textAlignment w:val="bottom"/>
              <w:rPr>
                <w:ins w:id="1872" w:author="火云邪神1418612843 [2]" w:date="2020-07-14T15:36:01Z"/>
                <w:rFonts w:ascii="Arial" w:hAnsi="Arial" w:eastAsia="宋体" w:cs="Arial"/>
                <w:color w:val="000000"/>
                <w:kern w:val="0"/>
                <w:sz w:val="20"/>
                <w:szCs w:val="20"/>
              </w:rPr>
            </w:pPr>
            <w:ins w:id="1873" w:author="火云邪神1418612843 [2]" w:date="2020-07-14T15:36:01Z">
              <w:r>
                <w:rPr>
                  <w:rFonts w:ascii="Arial" w:hAnsi="Arial" w:eastAsia="宋体" w:cs="Arial"/>
                  <w:color w:val="000000"/>
                  <w:kern w:val="0"/>
                  <w:sz w:val="20"/>
                  <w:szCs w:val="20"/>
                </w:rPr>
                <w:t>收付现标志</w:t>
              </w:r>
            </w:ins>
          </w:p>
        </w:tc>
        <w:tc>
          <w:tcPr>
            <w:tcW w:w="898" w:type="dxa"/>
            <w:tcBorders>
              <w:top w:val="single" w:color="000000" w:sz="6" w:space="0"/>
            </w:tcBorders>
            <w:vAlign w:val="bottom"/>
          </w:tcPr>
          <w:p>
            <w:pPr>
              <w:widowControl/>
              <w:jc w:val="left"/>
              <w:textAlignment w:val="bottom"/>
              <w:rPr>
                <w:ins w:id="1874" w:author="火云邪神1418612843 [2]" w:date="2020-07-14T15:36:01Z"/>
                <w:rFonts w:hint="eastAsia" w:ascii="Arial" w:hAnsi="Arial" w:cs="Arial"/>
                <w:color w:val="000000"/>
                <w:kern w:val="0"/>
                <w:sz w:val="20"/>
                <w:szCs w:val="20"/>
                <w:lang w:val="en-US" w:eastAsia="zh-CN"/>
              </w:rPr>
            </w:pPr>
            <w:ins w:id="1875" w:author="火云邪神1418612843 [2]" w:date="2020-07-14T15:36: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876" w:author="火云邪神1418612843 [2]" w:date="2020-07-14T15:36:01Z"/>
                <w:rFonts w:hint="eastAsia" w:ascii="新宋体" w:hAnsi="新宋体" w:eastAsia="新宋体"/>
                <w:sz w:val="21"/>
                <w:szCs w:val="21"/>
              </w:rPr>
            </w:pPr>
            <w:ins w:id="1877" w:author="火云邪神1418612843 [2]" w:date="2020-07-14T15:36:01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878" w:author="火云邪神1418612843 [2]" w:date="2020-07-14T15:36:01Z"/>
                <w:rFonts w:ascii="Arial" w:hAnsi="Arial" w:eastAsia="宋体" w:cs="Arial"/>
                <w:color w:val="000000"/>
                <w:kern w:val="0"/>
                <w:sz w:val="20"/>
                <w:szCs w:val="20"/>
              </w:rPr>
            </w:pPr>
            <w:ins w:id="1879" w:author="火云邪神1418612843 [2]" w:date="2020-07-14T15:36:01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1880" w:author="火云邪神1418612843 [2]" w:date="2020-07-14T15:36:01Z"/>
                <w:rFonts w:hint="eastAsia" w:ascii="Arial" w:hAnsi="Arial" w:eastAsia="宋体" w:cs="Arial"/>
                <w:color w:val="000000"/>
                <w:kern w:val="0"/>
                <w:sz w:val="20"/>
                <w:szCs w:val="20"/>
                <w:lang w:val="en-US" w:eastAsia="zh-CN"/>
              </w:rPr>
            </w:pPr>
            <w:ins w:id="1881" w:author="火云邪神1418612843 [2]" w:date="2020-07-14T15:36:01Z">
              <w:r>
                <w:rPr>
                  <w:rFonts w:hint="eastAsia" w:ascii="Arial" w:hAnsi="Arial" w:cs="Arial"/>
                  <w:color w:val="000000"/>
                  <w:kern w:val="0"/>
                  <w:sz w:val="20"/>
                  <w:szCs w:val="20"/>
                  <w:lang w:val="en-US" w:eastAsia="zh-CN"/>
                </w:rPr>
                <w:t>2</w:t>
              </w:r>
            </w:ins>
          </w:p>
        </w:tc>
        <w:tc>
          <w:tcPr>
            <w:tcW w:w="1829" w:type="dxa"/>
            <w:tcBorders>
              <w:top w:val="single" w:color="000000" w:sz="6" w:space="0"/>
            </w:tcBorders>
            <w:vAlign w:val="bottom"/>
          </w:tcPr>
          <w:p>
            <w:pPr>
              <w:widowControl/>
              <w:jc w:val="left"/>
              <w:textAlignment w:val="bottom"/>
              <w:rPr>
                <w:ins w:id="1882" w:author="火云邪神1418612843 [2]" w:date="2020-07-14T15:36:01Z"/>
                <w:rFonts w:hint="eastAsia" w:ascii="Arial" w:hAnsi="Arial" w:eastAsia="宋体" w:cs="Arial"/>
                <w:color w:val="000000"/>
                <w:kern w:val="0"/>
                <w:sz w:val="20"/>
                <w:szCs w:val="20"/>
                <w:lang w:val="en-US" w:eastAsia="zh-CN"/>
              </w:rPr>
            </w:pPr>
            <w:ins w:id="1883" w:author="火云邪神1418612843 [2]" w:date="2020-07-14T15:36:01Z">
              <w:r>
                <w:rPr>
                  <w:rFonts w:ascii="Arial" w:hAnsi="Arial" w:eastAsia="宋体" w:cs="Arial"/>
                  <w:color w:val="000000"/>
                  <w:kern w:val="0"/>
                  <w:sz w:val="20"/>
                  <w:szCs w:val="20"/>
                </w:rPr>
                <w:t>CashFlag1</w:t>
              </w:r>
            </w:ins>
            <w:ins w:id="1884" w:author="火云邪神1418612843 [2]" w:date="2020-07-14T15:36:01Z">
              <w:r>
                <w:rPr>
                  <w:rFonts w:hint="eastAsia" w:ascii="Arial" w:hAnsi="Arial" w:cs="Arial"/>
                  <w:color w:val="000000"/>
                  <w:kern w:val="0"/>
                  <w:sz w:val="20"/>
                  <w:szCs w:val="20"/>
                  <w:lang w:val="en-US" w:eastAsia="zh-CN"/>
                </w:rPr>
                <w:t>(都是转账)</w:t>
              </w:r>
            </w:ins>
          </w:p>
        </w:tc>
        <w:tc>
          <w:tcPr>
            <w:tcW w:w="1298" w:type="dxa"/>
            <w:tcBorders>
              <w:top w:val="single" w:color="000000" w:sz="6" w:space="0"/>
            </w:tcBorders>
            <w:vAlign w:val="center"/>
          </w:tcPr>
          <w:p>
            <w:pPr>
              <w:pStyle w:val="2"/>
              <w:ind w:left="0" w:leftChars="0" w:firstLine="0" w:firstLineChars="0"/>
              <w:rPr>
                <w:ins w:id="1885" w:author="火云邪神1418612843 [2]" w:date="2020-07-14T15:36:01Z"/>
                <w:rFonts w:hint="eastAsia" w:ascii="新宋体" w:hAnsi="新宋体" w:eastAsia="新宋体"/>
                <w:sz w:val="21"/>
                <w:szCs w:val="21"/>
                <w:lang w:val="en-US" w:eastAsia="zh-CN"/>
              </w:rPr>
            </w:pPr>
            <w:ins w:id="1886" w:author="火云邪神1418612843 [2]" w:date="2020-07-14T15:36:01Z">
              <w:r>
                <w:rPr>
                  <w:rFonts w:hint="eastAsia" w:ascii="新宋体" w:hAnsi="新宋体" w:eastAsia="新宋体"/>
                  <w:sz w:val="21"/>
                  <w:szCs w:val="21"/>
                  <w:lang w:val="en-US" w:eastAsia="zh-CN"/>
                </w:rPr>
                <w:t>1现金</w:t>
              </w:r>
            </w:ins>
          </w:p>
          <w:p>
            <w:pPr>
              <w:pStyle w:val="2"/>
              <w:ind w:left="0" w:leftChars="0" w:firstLine="0" w:firstLineChars="0"/>
              <w:rPr>
                <w:ins w:id="1887" w:author="火云邪神1418612843 [2]" w:date="2020-07-14T15:36:01Z"/>
                <w:rFonts w:hint="eastAsia" w:ascii="新宋体" w:hAnsi="新宋体" w:eastAsia="新宋体"/>
                <w:sz w:val="21"/>
                <w:szCs w:val="21"/>
                <w:lang w:val="en-US" w:eastAsia="zh-CN"/>
              </w:rPr>
            </w:pPr>
            <w:ins w:id="1888" w:author="火云邪神1418612843 [2]" w:date="2020-07-14T15:36:01Z">
              <w:r>
                <w:rPr>
                  <w:rFonts w:hint="eastAsia" w:ascii="新宋体" w:hAnsi="新宋体" w:eastAsia="新宋体"/>
                  <w:sz w:val="21"/>
                  <w:szCs w:val="21"/>
                  <w:lang w:val="en-US" w:eastAsia="zh-CN"/>
                </w:rPr>
                <w:t>2转帐</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889" w:author="火云邪神1418612843 [2]" w:date="2020-07-14T15:36:01Z"/>
        </w:trPr>
        <w:tc>
          <w:tcPr>
            <w:tcW w:w="1920" w:type="dxa"/>
            <w:tcBorders>
              <w:top w:val="single" w:color="000000" w:sz="6" w:space="0"/>
            </w:tcBorders>
            <w:vAlign w:val="bottom"/>
          </w:tcPr>
          <w:p>
            <w:pPr>
              <w:widowControl/>
              <w:jc w:val="left"/>
              <w:textAlignment w:val="bottom"/>
              <w:rPr>
                <w:ins w:id="1890" w:author="火云邪神1418612843 [2]" w:date="2020-07-14T15:36:01Z"/>
                <w:rFonts w:ascii="Arial" w:hAnsi="Arial" w:eastAsia="宋体" w:cs="Arial"/>
                <w:color w:val="000000"/>
                <w:kern w:val="0"/>
                <w:sz w:val="20"/>
                <w:szCs w:val="20"/>
              </w:rPr>
            </w:pPr>
            <w:ins w:id="1891" w:author="火云邪神1418612843 [2]" w:date="2020-07-14T15:36:01Z">
              <w:r>
                <w:rPr>
                  <w:rFonts w:ascii="Arial" w:hAnsi="Arial" w:eastAsia="宋体" w:cs="Arial"/>
                  <w:color w:val="000000"/>
                  <w:kern w:val="0"/>
                  <w:sz w:val="20"/>
                  <w:szCs w:val="20"/>
                </w:rPr>
                <w:t>起始日期</w:t>
              </w:r>
            </w:ins>
          </w:p>
        </w:tc>
        <w:tc>
          <w:tcPr>
            <w:tcW w:w="898" w:type="dxa"/>
            <w:tcBorders>
              <w:top w:val="single" w:color="000000" w:sz="6" w:space="0"/>
            </w:tcBorders>
            <w:vAlign w:val="bottom"/>
          </w:tcPr>
          <w:p>
            <w:pPr>
              <w:widowControl/>
              <w:jc w:val="left"/>
              <w:textAlignment w:val="bottom"/>
              <w:rPr>
                <w:ins w:id="1892" w:author="火云邪神1418612843 [2]" w:date="2020-07-14T15:36:01Z"/>
                <w:rFonts w:hint="eastAsia" w:ascii="Arial" w:hAnsi="Arial" w:cs="Arial"/>
                <w:color w:val="000000"/>
                <w:kern w:val="0"/>
                <w:sz w:val="20"/>
                <w:szCs w:val="20"/>
                <w:lang w:val="en-US" w:eastAsia="zh-CN"/>
              </w:rPr>
            </w:pPr>
            <w:ins w:id="1893" w:author="火云邪神1418612843 [2]" w:date="2020-07-14T15:36:01Z">
              <w:r>
                <w:rPr>
                  <w:rFonts w:ascii="Arial" w:hAnsi="Arial" w:eastAsia="宋体" w:cs="Arial"/>
                  <w:color w:val="000000"/>
                  <w:kern w:val="0"/>
                  <w:sz w:val="20"/>
                  <w:szCs w:val="20"/>
                </w:rPr>
                <w:t>DATE</w:t>
              </w:r>
            </w:ins>
          </w:p>
        </w:tc>
        <w:tc>
          <w:tcPr>
            <w:tcW w:w="721" w:type="dxa"/>
            <w:tcBorders>
              <w:top w:val="single" w:color="000000" w:sz="6" w:space="0"/>
            </w:tcBorders>
            <w:vAlign w:val="center"/>
          </w:tcPr>
          <w:p>
            <w:pPr>
              <w:jc w:val="center"/>
              <w:rPr>
                <w:ins w:id="1894" w:author="火云邪神1418612843 [2]" w:date="2020-07-14T15:36:01Z"/>
                <w:rFonts w:hint="eastAsia" w:ascii="新宋体" w:hAnsi="新宋体" w:eastAsia="新宋体"/>
                <w:sz w:val="21"/>
                <w:szCs w:val="21"/>
              </w:rPr>
            </w:pPr>
            <w:ins w:id="1895" w:author="火云邪神1418612843 [2]" w:date="2020-07-14T15:36:01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896" w:author="火云邪神1418612843 [2]" w:date="2020-07-14T15:36:01Z"/>
                <w:rFonts w:ascii="Arial" w:hAnsi="Arial" w:eastAsia="宋体" w:cs="Arial"/>
                <w:color w:val="000000"/>
                <w:kern w:val="0"/>
                <w:sz w:val="20"/>
                <w:szCs w:val="20"/>
              </w:rPr>
            </w:pPr>
            <w:ins w:id="1897" w:author="火云邪神1418612843 [2]" w:date="2020-07-14T15:36:01Z">
              <w:r>
                <w:rPr>
                  <w:rFonts w:ascii="Arial" w:hAnsi="Arial" w:eastAsia="宋体" w:cs="Arial"/>
                  <w:color w:val="000000"/>
                  <w:kern w:val="0"/>
                  <w:sz w:val="20"/>
                  <w:szCs w:val="20"/>
                </w:rPr>
                <w:t>10</w:t>
              </w:r>
            </w:ins>
          </w:p>
        </w:tc>
        <w:tc>
          <w:tcPr>
            <w:tcW w:w="1073" w:type="dxa"/>
            <w:tcBorders>
              <w:top w:val="single" w:color="000000" w:sz="6" w:space="0"/>
            </w:tcBorders>
            <w:vAlign w:val="bottom"/>
          </w:tcPr>
          <w:p>
            <w:pPr>
              <w:widowControl/>
              <w:jc w:val="left"/>
              <w:textAlignment w:val="bottom"/>
              <w:rPr>
                <w:ins w:id="1898" w:author="火云邪神1418612843 [2]" w:date="2020-07-14T15:36: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899" w:author="火云邪神1418612843 [2]" w:date="2020-07-14T15:36:01Z"/>
                <w:rFonts w:ascii="Arial" w:hAnsi="Arial" w:eastAsia="宋体" w:cs="Arial"/>
                <w:color w:val="000000"/>
                <w:kern w:val="0"/>
                <w:sz w:val="20"/>
                <w:szCs w:val="20"/>
              </w:rPr>
            </w:pPr>
            <w:ins w:id="1900" w:author="火云邪神1418612843 [2]" w:date="2020-07-14T15:36:01Z">
              <w:r>
                <w:rPr>
                  <w:rFonts w:ascii="Arial" w:hAnsi="Arial" w:eastAsia="宋体" w:cs="Arial"/>
                  <w:color w:val="000000"/>
                  <w:kern w:val="0"/>
                  <w:sz w:val="20"/>
                  <w:szCs w:val="20"/>
                </w:rPr>
                <w:t>ValidDate</w:t>
              </w:r>
            </w:ins>
          </w:p>
        </w:tc>
        <w:tc>
          <w:tcPr>
            <w:tcW w:w="1298" w:type="dxa"/>
            <w:tcBorders>
              <w:top w:val="single" w:color="000000" w:sz="6" w:space="0"/>
            </w:tcBorders>
            <w:vAlign w:val="center"/>
          </w:tcPr>
          <w:p>
            <w:pPr>
              <w:pStyle w:val="2"/>
              <w:ind w:left="0" w:leftChars="0" w:firstLine="0" w:firstLineChars="0"/>
              <w:rPr>
                <w:ins w:id="1901" w:author="火云邪神1418612843 [2]" w:date="2020-07-14T15:36:01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902" w:author="火云邪神1418612843 [2]" w:date="2020-07-14T15:36:01Z"/>
        </w:trPr>
        <w:tc>
          <w:tcPr>
            <w:tcW w:w="1920" w:type="dxa"/>
            <w:tcBorders>
              <w:top w:val="single" w:color="000000" w:sz="6" w:space="0"/>
            </w:tcBorders>
            <w:vAlign w:val="bottom"/>
          </w:tcPr>
          <w:p>
            <w:pPr>
              <w:widowControl/>
              <w:jc w:val="left"/>
              <w:textAlignment w:val="bottom"/>
              <w:rPr>
                <w:ins w:id="1903" w:author="火云邪神1418612843 [2]" w:date="2020-07-14T15:36:01Z"/>
                <w:rFonts w:ascii="Arial" w:hAnsi="Arial" w:eastAsia="宋体" w:cs="Arial"/>
                <w:color w:val="000000"/>
                <w:kern w:val="0"/>
                <w:sz w:val="20"/>
                <w:szCs w:val="20"/>
              </w:rPr>
            </w:pPr>
            <w:ins w:id="1904" w:author="火云邪神1418612843 [2]" w:date="2020-07-14T15:36:01Z">
              <w:r>
                <w:rPr>
                  <w:rFonts w:ascii="Arial" w:hAnsi="Arial" w:eastAsia="宋体" w:cs="Arial"/>
                  <w:color w:val="000000"/>
                  <w:kern w:val="0"/>
                  <w:sz w:val="20"/>
                  <w:szCs w:val="20"/>
                </w:rPr>
                <w:t>摘要码</w:t>
              </w:r>
            </w:ins>
          </w:p>
        </w:tc>
        <w:tc>
          <w:tcPr>
            <w:tcW w:w="898" w:type="dxa"/>
            <w:tcBorders>
              <w:top w:val="single" w:color="000000" w:sz="6" w:space="0"/>
            </w:tcBorders>
            <w:vAlign w:val="bottom"/>
          </w:tcPr>
          <w:p>
            <w:pPr>
              <w:widowControl/>
              <w:jc w:val="left"/>
              <w:textAlignment w:val="bottom"/>
              <w:rPr>
                <w:ins w:id="1905" w:author="火云邪神1418612843 [2]" w:date="2020-07-14T15:36:01Z"/>
                <w:rFonts w:hint="eastAsia" w:ascii="Arial" w:hAnsi="Arial" w:cs="Arial"/>
                <w:color w:val="000000"/>
                <w:kern w:val="0"/>
                <w:sz w:val="20"/>
                <w:szCs w:val="20"/>
                <w:lang w:val="en-US" w:eastAsia="zh-CN"/>
              </w:rPr>
            </w:pPr>
            <w:ins w:id="1906" w:author="火云邪神1418612843 [2]" w:date="2020-07-14T15:36:01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1907" w:author="火云邪神1418612843 [2]" w:date="2020-07-14T15:36:01Z"/>
                <w:rFonts w:hint="eastAsia" w:ascii="新宋体" w:hAnsi="新宋体" w:eastAsia="新宋体"/>
                <w:sz w:val="21"/>
                <w:szCs w:val="21"/>
              </w:rPr>
            </w:pPr>
            <w:ins w:id="1908" w:author="火云邪神1418612843 [2]" w:date="2020-07-14T15:36:01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1909" w:author="火云邪神1418612843 [2]" w:date="2020-07-14T15:36:01Z"/>
                <w:rFonts w:ascii="Arial" w:hAnsi="Arial" w:eastAsia="宋体" w:cs="Arial"/>
                <w:color w:val="000000"/>
                <w:kern w:val="0"/>
                <w:sz w:val="20"/>
                <w:szCs w:val="20"/>
              </w:rPr>
            </w:pPr>
            <w:ins w:id="1910" w:author="火云邪神1418612843 [2]" w:date="2020-07-14T15:36:01Z">
              <w:r>
                <w:rPr>
                  <w:rFonts w:ascii="Arial" w:hAnsi="Arial" w:eastAsia="宋体" w:cs="Arial"/>
                  <w:color w:val="000000"/>
                  <w:kern w:val="0"/>
                  <w:sz w:val="20"/>
                  <w:szCs w:val="20"/>
                </w:rPr>
                <w:t>4</w:t>
              </w:r>
            </w:ins>
          </w:p>
        </w:tc>
        <w:tc>
          <w:tcPr>
            <w:tcW w:w="1073" w:type="dxa"/>
            <w:tcBorders>
              <w:top w:val="single" w:color="000000" w:sz="6" w:space="0"/>
            </w:tcBorders>
            <w:vAlign w:val="bottom"/>
          </w:tcPr>
          <w:p>
            <w:pPr>
              <w:widowControl/>
              <w:jc w:val="left"/>
              <w:textAlignment w:val="bottom"/>
              <w:rPr>
                <w:ins w:id="1911" w:author="火云邪神1418612843 [2]" w:date="2020-07-14T15:36:01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1912" w:author="火云邪神1418612843 [2]" w:date="2020-07-14T15:36:01Z"/>
                <w:rFonts w:ascii="Arial" w:hAnsi="Arial" w:eastAsia="宋体" w:cs="Arial"/>
                <w:color w:val="000000"/>
                <w:kern w:val="0"/>
                <w:sz w:val="20"/>
                <w:szCs w:val="20"/>
              </w:rPr>
            </w:pPr>
            <w:ins w:id="1913" w:author="火云邪神1418612843 [2]" w:date="2020-07-14T15:36:01Z">
              <w:r>
                <w:rPr>
                  <w:rFonts w:ascii="Arial" w:hAnsi="Arial" w:eastAsia="宋体" w:cs="Arial"/>
                  <w:color w:val="000000"/>
                  <w:kern w:val="0"/>
                  <w:sz w:val="20"/>
                  <w:szCs w:val="20"/>
                </w:rPr>
                <w:t>MemoCode</w:t>
              </w:r>
            </w:ins>
          </w:p>
        </w:tc>
        <w:tc>
          <w:tcPr>
            <w:tcW w:w="1298" w:type="dxa"/>
            <w:tcBorders>
              <w:top w:val="single" w:color="000000" w:sz="6" w:space="0"/>
            </w:tcBorders>
            <w:vAlign w:val="center"/>
          </w:tcPr>
          <w:p>
            <w:pPr>
              <w:pStyle w:val="2"/>
              <w:ind w:left="0" w:leftChars="0" w:firstLine="0" w:firstLineChars="0"/>
              <w:rPr>
                <w:ins w:id="1914" w:author="火云邪神1418612843 [2]" w:date="2020-07-14T15:36:01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915" w:author="火云邪神1418612843 [2]" w:date="2020-07-14T15:36:01Z"/>
        </w:trPr>
        <w:tc>
          <w:tcPr>
            <w:tcW w:w="1920" w:type="dxa"/>
            <w:tcBorders>
              <w:top w:val="single" w:color="000000" w:sz="6" w:space="0"/>
              <w:bottom w:val="single" w:color="000000" w:sz="6" w:space="0"/>
            </w:tcBorders>
            <w:vAlign w:val="bottom"/>
          </w:tcPr>
          <w:p>
            <w:pPr>
              <w:widowControl/>
              <w:jc w:val="left"/>
              <w:textAlignment w:val="bottom"/>
              <w:rPr>
                <w:ins w:id="1916" w:author="火云邪神1418612843 [2]" w:date="2020-07-14T15:36:01Z"/>
                <w:rFonts w:hint="eastAsia" w:ascii="Arial" w:hAnsi="Arial" w:cs="Arial"/>
                <w:color w:val="000000"/>
                <w:kern w:val="0"/>
                <w:sz w:val="20"/>
                <w:szCs w:val="20"/>
                <w:lang w:val="en-US" w:eastAsia="zh-CN"/>
              </w:rPr>
            </w:pPr>
            <w:ins w:id="1917" w:author="火云邪神1418612843 [2]" w:date="2020-07-14T15:36:01Z">
              <w:r>
                <w:rPr>
                  <w:rFonts w:ascii="Arial" w:hAnsi="Arial" w:eastAsia="宋体" w:cs="Arial"/>
                  <w:color w:val="000000"/>
                  <w:kern w:val="0"/>
                  <w:sz w:val="20"/>
                  <w:szCs w:val="20"/>
                </w:rPr>
                <w:t>机构码</w:t>
              </w:r>
            </w:ins>
          </w:p>
        </w:tc>
        <w:tc>
          <w:tcPr>
            <w:tcW w:w="898" w:type="dxa"/>
            <w:tcBorders>
              <w:top w:val="single" w:color="000000" w:sz="6" w:space="0"/>
              <w:bottom w:val="single" w:color="000000" w:sz="6" w:space="0"/>
            </w:tcBorders>
            <w:vAlign w:val="bottom"/>
          </w:tcPr>
          <w:p>
            <w:pPr>
              <w:widowControl/>
              <w:jc w:val="left"/>
              <w:textAlignment w:val="bottom"/>
              <w:rPr>
                <w:ins w:id="1918" w:author="火云邪神1418612843 [2]" w:date="2020-07-14T15:36:01Z"/>
                <w:rFonts w:hint="eastAsia" w:ascii="新宋体" w:hAnsi="新宋体" w:eastAsia="新宋体"/>
                <w:sz w:val="21"/>
                <w:szCs w:val="21"/>
              </w:rPr>
            </w:pPr>
            <w:ins w:id="1919" w:author="火云邪神1418612843 [2]" w:date="2020-07-14T15:36:01Z">
              <w:r>
                <w:rPr>
                  <w:rFonts w:ascii="Arial" w:hAnsi="Arial" w:eastAsia="宋体" w:cs="Arial"/>
                  <w:color w:val="000000"/>
                  <w:kern w:val="0"/>
                  <w:sz w:val="20"/>
                  <w:szCs w:val="20"/>
                </w:rPr>
                <w:t>CHAR</w:t>
              </w:r>
            </w:ins>
          </w:p>
        </w:tc>
        <w:tc>
          <w:tcPr>
            <w:tcW w:w="721" w:type="dxa"/>
            <w:tcBorders>
              <w:top w:val="single" w:color="000000" w:sz="6" w:space="0"/>
              <w:bottom w:val="single" w:color="000000" w:sz="6" w:space="0"/>
            </w:tcBorders>
            <w:vAlign w:val="center"/>
          </w:tcPr>
          <w:p>
            <w:pPr>
              <w:jc w:val="center"/>
              <w:rPr>
                <w:ins w:id="1920" w:author="火云邪神1418612843 [2]" w:date="2020-07-14T15:36:01Z"/>
                <w:rFonts w:hint="eastAsia" w:ascii="新宋体" w:hAnsi="新宋体" w:eastAsia="新宋体"/>
                <w:sz w:val="21"/>
                <w:szCs w:val="21"/>
              </w:rPr>
            </w:pPr>
            <w:ins w:id="1921" w:author="火云邪神1418612843 [2]" w:date="2020-07-14T15:36:01Z">
              <w:r>
                <w:rPr>
                  <w:rFonts w:hint="eastAsia" w:ascii="新宋体" w:hAnsi="新宋体" w:eastAsia="新宋体"/>
                  <w:sz w:val="21"/>
                  <w:szCs w:val="21"/>
                </w:rPr>
                <w:t>是</w:t>
              </w:r>
            </w:ins>
          </w:p>
        </w:tc>
        <w:tc>
          <w:tcPr>
            <w:tcW w:w="721" w:type="dxa"/>
            <w:tcBorders>
              <w:top w:val="single" w:color="000000" w:sz="6" w:space="0"/>
              <w:bottom w:val="single" w:color="000000" w:sz="6" w:space="0"/>
            </w:tcBorders>
            <w:vAlign w:val="bottom"/>
          </w:tcPr>
          <w:p>
            <w:pPr>
              <w:widowControl/>
              <w:jc w:val="left"/>
              <w:textAlignment w:val="bottom"/>
              <w:rPr>
                <w:ins w:id="1922" w:author="火云邪神1418612843 [2]" w:date="2020-07-14T15:36:01Z"/>
                <w:rFonts w:ascii="Arial" w:hAnsi="Arial" w:eastAsia="宋体" w:cs="Arial"/>
                <w:color w:val="000000"/>
                <w:kern w:val="0"/>
                <w:sz w:val="20"/>
                <w:szCs w:val="20"/>
              </w:rPr>
            </w:pPr>
            <w:ins w:id="1923" w:author="火云邪神1418612843 [2]" w:date="2020-07-14T15:36:01Z">
              <w:r>
                <w:rPr>
                  <w:rFonts w:ascii="Arial" w:hAnsi="Arial" w:eastAsia="宋体" w:cs="Arial"/>
                  <w:color w:val="000000"/>
                  <w:kern w:val="0"/>
                  <w:sz w:val="20"/>
                  <w:szCs w:val="20"/>
                </w:rPr>
                <w:t>9</w:t>
              </w:r>
            </w:ins>
          </w:p>
        </w:tc>
        <w:tc>
          <w:tcPr>
            <w:tcW w:w="1073" w:type="dxa"/>
            <w:tcBorders>
              <w:top w:val="single" w:color="000000" w:sz="6" w:space="0"/>
              <w:bottom w:val="single" w:color="000000" w:sz="6" w:space="0"/>
            </w:tcBorders>
            <w:vAlign w:val="bottom"/>
          </w:tcPr>
          <w:p>
            <w:pPr>
              <w:widowControl/>
              <w:jc w:val="left"/>
              <w:textAlignment w:val="bottom"/>
              <w:rPr>
                <w:ins w:id="1924" w:author="火云邪神1418612843 [2]" w:date="2020-07-14T15:36:01Z"/>
                <w:rFonts w:ascii="Arial" w:hAnsi="Arial" w:eastAsia="宋体" w:cs="Arial"/>
                <w:color w:val="000000"/>
                <w:kern w:val="0"/>
                <w:sz w:val="20"/>
                <w:szCs w:val="20"/>
              </w:rPr>
            </w:pPr>
            <w:ins w:id="1925" w:author="火云邪神1418612843 [2]" w:date="2020-07-14T15:36:01Z">
              <w:r>
                <w:rPr>
                  <w:rFonts w:ascii="Arial" w:hAnsi="Arial" w:eastAsia="宋体" w:cs="Arial"/>
                  <w:color w:val="000000"/>
                  <w:kern w:val="0"/>
                  <w:sz w:val="20"/>
                  <w:szCs w:val="20"/>
                </w:rPr>
                <w:t>"10001"</w:t>
              </w:r>
            </w:ins>
          </w:p>
        </w:tc>
        <w:tc>
          <w:tcPr>
            <w:tcW w:w="1829" w:type="dxa"/>
            <w:tcBorders>
              <w:top w:val="single" w:color="000000" w:sz="6" w:space="0"/>
              <w:bottom w:val="single" w:color="000000" w:sz="6" w:space="0"/>
            </w:tcBorders>
            <w:vAlign w:val="bottom"/>
          </w:tcPr>
          <w:p>
            <w:pPr>
              <w:widowControl/>
              <w:jc w:val="left"/>
              <w:textAlignment w:val="bottom"/>
              <w:rPr>
                <w:ins w:id="1926" w:author="火云邪神1418612843 [2]" w:date="2020-07-14T15:36:01Z"/>
                <w:rFonts w:ascii="Arial" w:hAnsi="Arial" w:eastAsia="宋体" w:cs="Arial"/>
                <w:color w:val="000000"/>
                <w:kern w:val="0"/>
                <w:sz w:val="20"/>
                <w:szCs w:val="20"/>
              </w:rPr>
            </w:pPr>
            <w:ins w:id="1927" w:author="火云邪神1418612843 [2]" w:date="2020-07-14T15:36:01Z">
              <w:r>
                <w:rPr>
                  <w:rFonts w:ascii="Arial" w:hAnsi="Arial" w:eastAsia="宋体" w:cs="Arial"/>
                  <w:color w:val="000000"/>
                  <w:kern w:val="0"/>
                  <w:sz w:val="20"/>
                  <w:szCs w:val="20"/>
                </w:rPr>
                <w:t>Brc1</w:t>
              </w:r>
            </w:ins>
          </w:p>
        </w:tc>
        <w:tc>
          <w:tcPr>
            <w:tcW w:w="1298" w:type="dxa"/>
            <w:tcBorders>
              <w:top w:val="single" w:color="000000" w:sz="6" w:space="0"/>
              <w:bottom w:val="single" w:color="000000" w:sz="6" w:space="0"/>
            </w:tcBorders>
            <w:vAlign w:val="center"/>
          </w:tcPr>
          <w:p>
            <w:pPr>
              <w:pStyle w:val="2"/>
              <w:ind w:left="0" w:leftChars="0" w:firstLine="0" w:firstLineChars="0"/>
              <w:rPr>
                <w:ins w:id="1928" w:author="火云邪神1418612843 [2]" w:date="2020-07-14T15:36:01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929" w:author="火云邪神1418612843 [2]" w:date="2020-07-14T16:08:03Z"/>
        </w:trPr>
        <w:tc>
          <w:tcPr>
            <w:tcW w:w="1920" w:type="dxa"/>
            <w:tcBorders>
              <w:top w:val="single" w:color="000000" w:sz="6" w:space="0"/>
            </w:tcBorders>
            <w:vAlign w:val="top"/>
          </w:tcPr>
          <w:p>
            <w:pPr>
              <w:rPr>
                <w:ins w:id="1930" w:author="火云邪神1418612843 [2]" w:date="2020-07-14T16:08:03Z"/>
                <w:rFonts w:ascii="Arial" w:hAnsi="Arial" w:eastAsia="宋体" w:cs="Arial"/>
                <w:color w:val="000000"/>
                <w:kern w:val="0"/>
                <w:sz w:val="20"/>
                <w:szCs w:val="20"/>
              </w:rPr>
            </w:pPr>
            <w:r>
              <w:rPr>
                <w:rFonts w:hint="eastAsia" w:cs="宋体"/>
                <w:sz w:val="18"/>
                <w:szCs w:val="18"/>
              </w:rPr>
              <w:t>业务类型</w:t>
            </w:r>
          </w:p>
        </w:tc>
        <w:tc>
          <w:tcPr>
            <w:tcW w:w="898" w:type="dxa"/>
            <w:tcBorders>
              <w:top w:val="single" w:color="000000" w:sz="6" w:space="0"/>
            </w:tcBorders>
            <w:vAlign w:val="top"/>
          </w:tcPr>
          <w:p>
            <w:pPr>
              <w:rPr>
                <w:ins w:id="1931" w:author="火云邪神1418612843 [2]" w:date="2020-07-14T16:08:03Z"/>
                <w:rFonts w:ascii="Arial" w:hAnsi="Arial" w:eastAsia="宋体" w:cs="Arial"/>
                <w:color w:val="000000"/>
                <w:kern w:val="0"/>
                <w:sz w:val="20"/>
                <w:szCs w:val="20"/>
              </w:rPr>
            </w:pPr>
            <w:r>
              <w:rPr>
                <w:rFonts w:ascii="Tahoma" w:hAnsi="Tahoma" w:cs="Tahoma"/>
                <w:sz w:val="18"/>
                <w:szCs w:val="18"/>
              </w:rPr>
              <w:t>ZHZHLX</w:t>
            </w:r>
          </w:p>
        </w:tc>
        <w:tc>
          <w:tcPr>
            <w:tcW w:w="721" w:type="dxa"/>
            <w:tcBorders>
              <w:top w:val="single" w:color="000000" w:sz="6" w:space="0"/>
            </w:tcBorders>
            <w:vAlign w:val="top"/>
          </w:tcPr>
          <w:p>
            <w:pPr>
              <w:rPr>
                <w:ins w:id="1932" w:author="火云邪神1418612843 [2]" w:date="2020-07-14T16:08:03Z"/>
                <w:rFonts w:hint="eastAsia" w:ascii="新宋体" w:hAnsi="新宋体" w:eastAsia="新宋体"/>
                <w:sz w:val="21"/>
                <w:szCs w:val="21"/>
              </w:rPr>
            </w:pPr>
            <w:r>
              <w:rPr>
                <w:rFonts w:hint="eastAsia" w:ascii="新宋体" w:hAnsi="新宋体" w:eastAsia="新宋体"/>
                <w:sz w:val="21"/>
                <w:szCs w:val="21"/>
              </w:rPr>
              <w:t>是</w:t>
            </w:r>
          </w:p>
        </w:tc>
        <w:tc>
          <w:tcPr>
            <w:tcW w:w="721" w:type="dxa"/>
            <w:tcBorders>
              <w:top w:val="single" w:color="000000" w:sz="6" w:space="0"/>
            </w:tcBorders>
            <w:vAlign w:val="top"/>
          </w:tcPr>
          <w:p>
            <w:pPr>
              <w:widowControl/>
              <w:rPr>
                <w:ins w:id="1933" w:author="火云邪神1418612843 [2]" w:date="2020-07-14T16:08:03Z"/>
                <w:rFonts w:ascii="Arial" w:hAnsi="Arial" w:eastAsia="宋体" w:cs="Arial"/>
                <w:color w:val="000000"/>
                <w:kern w:val="0"/>
                <w:sz w:val="20"/>
                <w:szCs w:val="20"/>
              </w:rPr>
            </w:pPr>
            <w:r>
              <w:rPr>
                <w:rFonts w:hint="eastAsia" w:ascii="Tahoma" w:hAnsi="Tahoma" w:cs="Tahoma"/>
                <w:kern w:val="0"/>
                <w:sz w:val="18"/>
                <w:szCs w:val="18"/>
              </w:rPr>
              <w:t>2</w:t>
            </w:r>
          </w:p>
        </w:tc>
        <w:tc>
          <w:tcPr>
            <w:tcW w:w="1073" w:type="dxa"/>
            <w:tcBorders>
              <w:top w:val="single" w:color="000000" w:sz="6" w:space="0"/>
            </w:tcBorders>
            <w:vAlign w:val="top"/>
          </w:tcPr>
          <w:p>
            <w:pPr>
              <w:widowControl/>
              <w:rPr>
                <w:ins w:id="1934" w:author="火云邪神1418612843 [2]" w:date="2020-07-14T16:08:03Z"/>
                <w:rFonts w:ascii="Arial" w:hAnsi="Arial" w:eastAsia="宋体" w:cs="Arial"/>
                <w:color w:val="000000"/>
                <w:kern w:val="0"/>
                <w:sz w:val="20"/>
                <w:szCs w:val="20"/>
              </w:rPr>
            </w:pPr>
          </w:p>
        </w:tc>
        <w:tc>
          <w:tcPr>
            <w:tcW w:w="1829" w:type="dxa"/>
            <w:tcBorders>
              <w:top w:val="single" w:color="000000" w:sz="6" w:space="0"/>
            </w:tcBorders>
            <w:vAlign w:val="top"/>
          </w:tcPr>
          <w:p>
            <w:pPr>
              <w:rPr>
                <w:ins w:id="1935" w:author="火云邪神1418612843 [2]" w:date="2020-07-14T16:08:03Z"/>
                <w:rFonts w:ascii="Arial" w:hAnsi="Arial" w:eastAsia="宋体" w:cs="Arial"/>
                <w:color w:val="000000"/>
                <w:kern w:val="0"/>
                <w:sz w:val="20"/>
                <w:szCs w:val="20"/>
              </w:rPr>
            </w:pPr>
            <w:r>
              <w:rPr>
                <w:rFonts w:hint="eastAsia" w:cs="宋体"/>
                <w:sz w:val="18"/>
                <w:szCs w:val="18"/>
              </w:rPr>
              <w:t>业务类型</w:t>
            </w:r>
          </w:p>
        </w:tc>
        <w:tc>
          <w:tcPr>
            <w:tcW w:w="1298" w:type="dxa"/>
            <w:tcBorders>
              <w:top w:val="single" w:color="000000" w:sz="6" w:space="0"/>
            </w:tcBorders>
            <w:vAlign w:val="top"/>
          </w:tcPr>
          <w:p>
            <w:pPr>
              <w:widowControl/>
              <w:rPr>
                <w:rFonts w:hint="eastAsia"/>
              </w:rPr>
            </w:pPr>
            <w:r>
              <w:rPr>
                <w:rFonts w:hint="eastAsia"/>
              </w:rPr>
              <w:t>0</w:t>
            </w:r>
            <w:r>
              <w:rPr>
                <w:rFonts w:hint="eastAsia"/>
                <w:lang w:val="en-US" w:eastAsia="zh-CN"/>
              </w:rPr>
              <w:t>1-</w:t>
            </w:r>
            <w:r>
              <w:rPr>
                <w:rFonts w:hint="eastAsia"/>
              </w:rPr>
              <w:t>银承到期</w:t>
            </w:r>
            <w:r>
              <w:rPr>
                <w:rFonts w:hint="eastAsia"/>
                <w:lang w:val="en-US" w:eastAsia="zh-CN"/>
              </w:rPr>
              <w:t>备款</w:t>
            </w:r>
          </w:p>
          <w:p>
            <w:pPr>
              <w:widowControl/>
              <w:rPr>
                <w:rFonts w:hint="eastAsia"/>
              </w:rPr>
            </w:pPr>
            <w:r>
              <w:rPr>
                <w:rFonts w:hint="eastAsia"/>
              </w:rPr>
              <w:t>0</w:t>
            </w:r>
            <w:r>
              <w:rPr>
                <w:rFonts w:hint="eastAsia"/>
                <w:lang w:val="en-US" w:eastAsia="zh-CN"/>
              </w:rPr>
              <w:t>2</w:t>
            </w:r>
            <w:r>
              <w:rPr>
                <w:rFonts w:hint="eastAsia"/>
              </w:rPr>
              <w:t xml:space="preserve"> </w:t>
            </w:r>
            <w:r>
              <w:rPr>
                <w:rFonts w:hint="eastAsia"/>
                <w:lang w:val="en-US" w:eastAsia="zh-CN"/>
              </w:rPr>
              <w:t>-</w:t>
            </w:r>
            <w:r>
              <w:rPr>
                <w:rFonts w:hint="eastAsia"/>
              </w:rPr>
              <w:t>银票提示付款签收</w:t>
            </w:r>
          </w:p>
          <w:p>
            <w:pPr>
              <w:widowControl/>
              <w:rPr>
                <w:rFonts w:hint="eastAsia"/>
                <w:lang w:val="en-US" w:eastAsia="zh-CN"/>
              </w:rPr>
            </w:pPr>
            <w:r>
              <w:rPr>
                <w:rFonts w:hint="eastAsia"/>
              </w:rPr>
              <w:t>0</w:t>
            </w:r>
            <w:r>
              <w:rPr>
                <w:rFonts w:hint="eastAsia"/>
                <w:lang w:val="en-US" w:eastAsia="zh-CN"/>
              </w:rPr>
              <w:t>3-他行解付签收</w:t>
            </w:r>
          </w:p>
          <w:p>
            <w:pPr>
              <w:rPr>
                <w:rFonts w:hint="eastAsia"/>
                <w:lang w:val="en-US" w:eastAsia="zh-CN"/>
              </w:rPr>
            </w:pPr>
            <w:r>
              <w:rPr>
                <w:rFonts w:hint="eastAsia"/>
              </w:rPr>
              <w:t>0</w:t>
            </w:r>
            <w:r>
              <w:rPr>
                <w:rFonts w:hint="eastAsia"/>
                <w:lang w:val="en-US" w:eastAsia="zh-CN"/>
              </w:rPr>
              <w:t>4-票交所到期解付签收</w:t>
            </w:r>
          </w:p>
          <w:p>
            <w:pPr>
              <w:rPr>
                <w:ins w:id="1936" w:author="火云邪神1418612843 [2]" w:date="2020-07-14T16:46:35Z"/>
                <w:rFonts w:hint="eastAsia"/>
                <w:lang w:val="en-US" w:eastAsia="zh-CN"/>
              </w:rPr>
            </w:pPr>
            <w:r>
              <w:rPr>
                <w:rFonts w:hint="eastAsia"/>
              </w:rPr>
              <w:t>0</w:t>
            </w:r>
            <w:r>
              <w:rPr>
                <w:rFonts w:hint="eastAsia"/>
                <w:lang w:val="en-US" w:eastAsia="zh-CN"/>
              </w:rPr>
              <w:t>5-出金申请</w:t>
            </w:r>
          </w:p>
          <w:p>
            <w:pPr>
              <w:rPr>
                <w:ins w:id="1937" w:author="火云邪神1418612843 [2]" w:date="2020-07-14T16:46:35Z"/>
                <w:rFonts w:hint="eastAsia"/>
                <w:lang w:val="en-US" w:eastAsia="zh-CN"/>
              </w:rPr>
            </w:pPr>
            <w:ins w:id="1938" w:author="火云邪神1418612843 [2]" w:date="2020-07-14T16:46:35Z">
              <w:r>
                <w:rPr>
                  <w:rFonts w:hint="eastAsia"/>
                </w:rPr>
                <w:t>0</w:t>
              </w:r>
            </w:ins>
            <w:ins w:id="1939" w:author="火云邪神1418612843 [2]" w:date="2020-07-14T16:46:35Z">
              <w:r>
                <w:rPr>
                  <w:rFonts w:hint="eastAsia"/>
                  <w:lang w:val="en-US" w:eastAsia="zh-CN"/>
                </w:rPr>
                <w:t>6-票交所服务扣费</w:t>
              </w:r>
            </w:ins>
          </w:p>
          <w:p>
            <w:pPr>
              <w:pStyle w:val="2"/>
              <w:rPr>
                <w:rFonts w:hint="eastAsia"/>
                <w:lang w:val="en-US" w:eastAsia="zh-CN"/>
              </w:rPr>
            </w:pPr>
          </w:p>
          <w:p>
            <w:pPr>
              <w:pStyle w:val="2"/>
              <w:ind w:firstLine="0" w:firstLineChars="0"/>
              <w:rPr>
                <w:ins w:id="1940" w:author="火云邪神1418612843 [2]" w:date="2020-07-14T16:08:03Z"/>
                <w:rFonts w:hint="eastAsia" w:ascii="新宋体" w:hAnsi="新宋体" w:eastAsia="新宋体"/>
                <w:sz w:val="21"/>
                <w:szCs w:val="21"/>
                <w:lang w:val="en-US" w:eastAsia="zh-CN"/>
              </w:rPr>
            </w:pPr>
          </w:p>
        </w:tc>
      </w:tr>
    </w:tbl>
    <w:p/>
    <w:p/>
    <w:p>
      <w:pPr>
        <w:pStyle w:val="7"/>
        <w:ind w:left="420" w:leftChars="200"/>
        <w:rPr>
          <w:ins w:id="1941" w:author="火云邪神1418612843 [2]" w:date="2020-07-14T15:36:08Z"/>
          <w:rFonts w:hint="eastAsia"/>
        </w:rPr>
      </w:pPr>
      <w:r>
        <w:rPr>
          <w:rFonts w:hint="eastAsia"/>
        </w:rPr>
        <w:t>接口输出</w:t>
      </w:r>
    </w:p>
    <w:tbl>
      <w:tblPr>
        <w:tblStyle w:val="18"/>
        <w:tblW w:w="8460" w:type="dxa"/>
        <w:jc w:val="cente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920"/>
        <w:gridCol w:w="898"/>
        <w:gridCol w:w="721"/>
        <w:gridCol w:w="721"/>
        <w:gridCol w:w="1073"/>
        <w:gridCol w:w="1829"/>
        <w:gridCol w:w="1298"/>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942" w:author="火云邪神1418612843 [2]" w:date="2020-07-14T15:36:09Z"/>
        </w:trPr>
        <w:tc>
          <w:tcPr>
            <w:tcW w:w="1920" w:type="dxa"/>
            <w:tcBorders>
              <w:top w:val="double" w:color="000000" w:sz="6" w:space="0"/>
              <w:bottom w:val="single" w:color="000000" w:sz="6" w:space="0"/>
            </w:tcBorders>
            <w:shd w:val="clear" w:color="auto" w:fill="D9D9D9"/>
            <w:vAlign w:val="center"/>
          </w:tcPr>
          <w:p>
            <w:pPr>
              <w:jc w:val="center"/>
              <w:rPr>
                <w:ins w:id="1943" w:author="火云邪神1418612843 [2]" w:date="2020-07-14T15:36:09Z"/>
              </w:rPr>
            </w:pPr>
            <w:ins w:id="1944" w:author="火云邪神1418612843 [2]" w:date="2020-07-14T15:36:09Z">
              <w:r>
                <w:rPr>
                  <w:rFonts w:hint="eastAsia"/>
                </w:rPr>
                <w:t>字段名</w:t>
              </w:r>
            </w:ins>
          </w:p>
        </w:tc>
        <w:tc>
          <w:tcPr>
            <w:tcW w:w="898" w:type="dxa"/>
            <w:tcBorders>
              <w:top w:val="double" w:color="000000" w:sz="6" w:space="0"/>
              <w:bottom w:val="single" w:color="000000" w:sz="6" w:space="0"/>
            </w:tcBorders>
            <w:shd w:val="clear" w:color="auto" w:fill="D9D9D9"/>
            <w:vAlign w:val="center"/>
          </w:tcPr>
          <w:p>
            <w:pPr>
              <w:jc w:val="center"/>
              <w:rPr>
                <w:ins w:id="1945" w:author="火云邪神1418612843 [2]" w:date="2020-07-14T15:36:09Z"/>
              </w:rPr>
            </w:pPr>
            <w:ins w:id="1946" w:author="火云邪神1418612843 [2]" w:date="2020-07-14T15:36:09Z">
              <w:r>
                <w:rPr>
                  <w:rFonts w:hint="eastAsia"/>
                </w:rPr>
                <w:t>类型</w:t>
              </w:r>
            </w:ins>
          </w:p>
        </w:tc>
        <w:tc>
          <w:tcPr>
            <w:tcW w:w="721" w:type="dxa"/>
            <w:tcBorders>
              <w:top w:val="double" w:color="000000" w:sz="6" w:space="0"/>
              <w:bottom w:val="single" w:color="000000" w:sz="6" w:space="0"/>
            </w:tcBorders>
            <w:shd w:val="clear" w:color="auto" w:fill="D9D9D9"/>
            <w:vAlign w:val="center"/>
          </w:tcPr>
          <w:p>
            <w:pPr>
              <w:jc w:val="center"/>
              <w:rPr>
                <w:ins w:id="1947" w:author="火云邪神1418612843 [2]" w:date="2020-07-14T15:36:09Z"/>
              </w:rPr>
            </w:pPr>
            <w:ins w:id="1948" w:author="火云邪神1418612843 [2]" w:date="2020-07-14T15:36:09Z">
              <w:r>
                <w:rPr>
                  <w:rFonts w:hint="eastAsia"/>
                </w:rPr>
                <w:t>是否必输</w:t>
              </w:r>
            </w:ins>
          </w:p>
        </w:tc>
        <w:tc>
          <w:tcPr>
            <w:tcW w:w="721" w:type="dxa"/>
            <w:tcBorders>
              <w:top w:val="double" w:color="000000" w:sz="6" w:space="0"/>
              <w:bottom w:val="single" w:color="000000" w:sz="6" w:space="0"/>
            </w:tcBorders>
            <w:shd w:val="clear" w:color="auto" w:fill="D9D9D9"/>
            <w:vAlign w:val="center"/>
          </w:tcPr>
          <w:p>
            <w:pPr>
              <w:jc w:val="center"/>
              <w:rPr>
                <w:ins w:id="1949" w:author="火云邪神1418612843 [2]" w:date="2020-07-14T15:36:09Z"/>
              </w:rPr>
            </w:pPr>
            <w:ins w:id="1950" w:author="火云邪神1418612843 [2]" w:date="2020-07-14T15:36:09Z">
              <w:r>
                <w:rPr>
                  <w:rFonts w:hint="eastAsia"/>
                </w:rPr>
                <w:t>长度</w:t>
              </w:r>
            </w:ins>
          </w:p>
        </w:tc>
        <w:tc>
          <w:tcPr>
            <w:tcW w:w="1073" w:type="dxa"/>
            <w:tcBorders>
              <w:top w:val="double" w:color="000000" w:sz="6" w:space="0"/>
              <w:bottom w:val="single" w:color="000000" w:sz="6" w:space="0"/>
            </w:tcBorders>
            <w:shd w:val="clear" w:color="auto" w:fill="D9D9D9"/>
            <w:vAlign w:val="center"/>
          </w:tcPr>
          <w:p>
            <w:pPr>
              <w:jc w:val="center"/>
              <w:rPr>
                <w:ins w:id="1951" w:author="火云邪神1418612843 [2]" w:date="2020-07-14T15:36:09Z"/>
              </w:rPr>
            </w:pPr>
            <w:ins w:id="1952" w:author="火云邪神1418612843 [2]" w:date="2020-07-14T15:36:09Z">
              <w:r>
                <w:rPr>
                  <w:rFonts w:hint="eastAsia"/>
                </w:rPr>
                <w:t>默认值</w:t>
              </w:r>
            </w:ins>
          </w:p>
        </w:tc>
        <w:tc>
          <w:tcPr>
            <w:tcW w:w="1829" w:type="dxa"/>
            <w:tcBorders>
              <w:top w:val="double" w:color="000000" w:sz="6" w:space="0"/>
              <w:bottom w:val="single" w:color="000000" w:sz="6" w:space="0"/>
            </w:tcBorders>
            <w:shd w:val="clear" w:color="auto" w:fill="D9D9D9"/>
            <w:vAlign w:val="center"/>
          </w:tcPr>
          <w:p>
            <w:pPr>
              <w:jc w:val="center"/>
              <w:rPr>
                <w:ins w:id="1953" w:author="火云邪神1418612843 [2]" w:date="2020-07-14T15:36:09Z"/>
              </w:rPr>
            </w:pPr>
            <w:ins w:id="1954" w:author="火云邪神1418612843 [2]" w:date="2020-07-14T15:36:09Z">
              <w:r>
                <w:rPr>
                  <w:rFonts w:hint="eastAsia"/>
                </w:rPr>
                <w:t>输入限制（或数据字典）</w:t>
              </w:r>
            </w:ins>
          </w:p>
        </w:tc>
        <w:tc>
          <w:tcPr>
            <w:tcW w:w="1298" w:type="dxa"/>
            <w:tcBorders>
              <w:top w:val="double" w:color="000000" w:sz="6" w:space="0"/>
              <w:bottom w:val="single" w:color="000000" w:sz="6" w:space="0"/>
            </w:tcBorders>
            <w:shd w:val="clear" w:color="auto" w:fill="D9D9D9"/>
            <w:vAlign w:val="center"/>
          </w:tcPr>
          <w:p>
            <w:pPr>
              <w:jc w:val="center"/>
              <w:rPr>
                <w:ins w:id="1955" w:author="火云邪神1418612843 [2]" w:date="2020-07-14T15:36:09Z"/>
              </w:rPr>
            </w:pPr>
            <w:ins w:id="1956" w:author="火云邪神1418612843 [2]" w:date="2020-07-14T15:36:09Z">
              <w:r>
                <w:rPr>
                  <w:rFonts w:hint="eastAsia"/>
                </w:rPr>
                <w:t>说明</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957" w:author="火云邪神1418612843 [2]" w:date="2020-07-14T15:36:09Z"/>
        </w:trPr>
        <w:tc>
          <w:tcPr>
            <w:tcW w:w="1920" w:type="dxa"/>
            <w:tcBorders>
              <w:top w:val="single" w:color="000000" w:sz="6" w:space="0"/>
            </w:tcBorders>
            <w:vAlign w:val="bottom"/>
          </w:tcPr>
          <w:p>
            <w:pPr>
              <w:widowControl/>
              <w:jc w:val="left"/>
              <w:textAlignment w:val="bottom"/>
              <w:rPr>
                <w:ins w:id="1958" w:author="火云邪神1418612843 [2]" w:date="2020-07-14T15:36:09Z"/>
                <w:rFonts w:hint="eastAsia" w:ascii="新宋体" w:hAnsi="新宋体" w:eastAsia="新宋体"/>
                <w:sz w:val="21"/>
                <w:szCs w:val="21"/>
              </w:rPr>
            </w:pPr>
          </w:p>
        </w:tc>
        <w:tc>
          <w:tcPr>
            <w:tcW w:w="898" w:type="dxa"/>
            <w:tcBorders>
              <w:top w:val="single" w:color="000000" w:sz="6" w:space="0"/>
            </w:tcBorders>
            <w:vAlign w:val="bottom"/>
          </w:tcPr>
          <w:p>
            <w:pPr>
              <w:widowControl/>
              <w:jc w:val="left"/>
              <w:textAlignment w:val="bottom"/>
              <w:rPr>
                <w:ins w:id="1959" w:author="火云邪神1418612843 [2]" w:date="2020-07-14T15:36:09Z"/>
                <w:rFonts w:hint="eastAsia" w:ascii="新宋体" w:hAnsi="新宋体" w:eastAsia="新宋体"/>
                <w:sz w:val="21"/>
                <w:szCs w:val="21"/>
                <w:lang w:eastAsia="zh-CN"/>
              </w:rPr>
            </w:pPr>
          </w:p>
        </w:tc>
        <w:tc>
          <w:tcPr>
            <w:tcW w:w="721" w:type="dxa"/>
            <w:tcBorders>
              <w:top w:val="single" w:color="000000" w:sz="6" w:space="0"/>
            </w:tcBorders>
            <w:vAlign w:val="center"/>
          </w:tcPr>
          <w:p>
            <w:pPr>
              <w:jc w:val="center"/>
              <w:rPr>
                <w:ins w:id="1960" w:author="火云邪神1418612843 [2]" w:date="2020-07-14T15:36:09Z"/>
                <w:rFonts w:hint="eastAsia" w:ascii="新宋体" w:hAnsi="新宋体" w:eastAsia="新宋体"/>
                <w:sz w:val="21"/>
                <w:szCs w:val="21"/>
              </w:rPr>
            </w:pPr>
          </w:p>
        </w:tc>
        <w:tc>
          <w:tcPr>
            <w:tcW w:w="721" w:type="dxa"/>
            <w:tcBorders>
              <w:top w:val="single" w:color="000000" w:sz="6" w:space="0"/>
            </w:tcBorders>
            <w:vAlign w:val="bottom"/>
          </w:tcPr>
          <w:p>
            <w:pPr>
              <w:widowControl/>
              <w:jc w:val="left"/>
              <w:textAlignment w:val="bottom"/>
              <w:rPr>
                <w:ins w:id="1961" w:author="火云邪神1418612843 [2]" w:date="2020-07-14T15:36:09Z"/>
                <w:rFonts w:hint="eastAsia" w:ascii="新宋体" w:hAnsi="新宋体" w:eastAsia="新宋体"/>
                <w:sz w:val="21"/>
                <w:szCs w:val="21"/>
                <w:lang w:val="en-US" w:eastAsia="zh-CN"/>
              </w:rPr>
            </w:pPr>
          </w:p>
        </w:tc>
        <w:tc>
          <w:tcPr>
            <w:tcW w:w="1073" w:type="dxa"/>
            <w:tcBorders>
              <w:top w:val="single" w:color="000000" w:sz="6" w:space="0"/>
            </w:tcBorders>
            <w:vAlign w:val="bottom"/>
          </w:tcPr>
          <w:p>
            <w:pPr>
              <w:widowControl/>
              <w:jc w:val="left"/>
              <w:textAlignment w:val="bottom"/>
              <w:rPr>
                <w:ins w:id="1962" w:author="火云邪神1418612843 [2]" w:date="2020-07-14T15:36:09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1963" w:author="火云邪神1418612843 [2]" w:date="2020-07-14T15:36:09Z"/>
                <w:rFonts w:hint="eastAsia" w:ascii="Arial" w:hAnsi="Arial" w:eastAsia="宋体" w:cs="Arial"/>
                <w:color w:val="000000"/>
                <w:kern w:val="0"/>
                <w:sz w:val="20"/>
                <w:szCs w:val="20"/>
              </w:rPr>
            </w:pPr>
          </w:p>
        </w:tc>
        <w:tc>
          <w:tcPr>
            <w:tcW w:w="1298" w:type="dxa"/>
            <w:tcBorders>
              <w:top w:val="single" w:color="000000" w:sz="6" w:space="0"/>
            </w:tcBorders>
            <w:vAlign w:val="center"/>
          </w:tcPr>
          <w:p>
            <w:pPr>
              <w:jc w:val="center"/>
              <w:rPr>
                <w:ins w:id="1964" w:author="火云邪神1418612843 [2]" w:date="2020-07-14T15:36:09Z"/>
                <w:rFonts w:ascii="新宋体" w:hAnsi="新宋体" w:eastAsia="新宋体"/>
                <w:sz w:val="21"/>
                <w:szCs w:val="21"/>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1965" w:author="火云邪神1418612843 [2]" w:date="2020-07-14T15:36:09Z"/>
        </w:trPr>
        <w:tc>
          <w:tcPr>
            <w:tcW w:w="1920" w:type="dxa"/>
            <w:tcBorders>
              <w:top w:val="single" w:color="000000" w:sz="6" w:space="0"/>
            </w:tcBorders>
            <w:vAlign w:val="bottom"/>
          </w:tcPr>
          <w:p>
            <w:pPr>
              <w:widowControl/>
              <w:jc w:val="left"/>
              <w:textAlignment w:val="bottom"/>
              <w:rPr>
                <w:ins w:id="1966" w:author="火云邪神1418612843 [2]" w:date="2020-07-14T15:36:09Z"/>
                <w:rFonts w:ascii="新宋体" w:hAnsi="新宋体" w:eastAsia="新宋体"/>
                <w:sz w:val="21"/>
                <w:szCs w:val="21"/>
              </w:rPr>
            </w:pPr>
          </w:p>
        </w:tc>
        <w:tc>
          <w:tcPr>
            <w:tcW w:w="898" w:type="dxa"/>
            <w:tcBorders>
              <w:top w:val="single" w:color="000000" w:sz="6" w:space="0"/>
            </w:tcBorders>
            <w:vAlign w:val="bottom"/>
          </w:tcPr>
          <w:p>
            <w:pPr>
              <w:widowControl/>
              <w:jc w:val="left"/>
              <w:textAlignment w:val="bottom"/>
              <w:rPr>
                <w:ins w:id="1967" w:author="火云邪神1418612843 [2]" w:date="2020-07-14T15:36:09Z"/>
                <w:rFonts w:ascii="新宋体" w:hAnsi="新宋体" w:eastAsia="新宋体"/>
                <w:sz w:val="21"/>
                <w:szCs w:val="21"/>
              </w:rPr>
            </w:pPr>
          </w:p>
        </w:tc>
        <w:tc>
          <w:tcPr>
            <w:tcW w:w="721" w:type="dxa"/>
            <w:tcBorders>
              <w:top w:val="single" w:color="000000" w:sz="6" w:space="0"/>
            </w:tcBorders>
            <w:vAlign w:val="center"/>
          </w:tcPr>
          <w:p>
            <w:pPr>
              <w:jc w:val="center"/>
              <w:rPr>
                <w:ins w:id="1968" w:author="火云邪神1418612843 [2]" w:date="2020-07-14T15:36:09Z"/>
                <w:rFonts w:ascii="新宋体" w:hAnsi="新宋体" w:eastAsia="新宋体"/>
                <w:sz w:val="21"/>
                <w:szCs w:val="21"/>
              </w:rPr>
            </w:pPr>
          </w:p>
        </w:tc>
        <w:tc>
          <w:tcPr>
            <w:tcW w:w="721" w:type="dxa"/>
            <w:tcBorders>
              <w:top w:val="single" w:color="000000" w:sz="6" w:space="0"/>
            </w:tcBorders>
            <w:vAlign w:val="bottom"/>
          </w:tcPr>
          <w:p>
            <w:pPr>
              <w:widowControl/>
              <w:jc w:val="left"/>
              <w:textAlignment w:val="bottom"/>
              <w:rPr>
                <w:ins w:id="1969" w:author="火云邪神1418612843 [2]" w:date="2020-07-14T15:36:09Z"/>
                <w:rFonts w:hint="eastAsia" w:ascii="新宋体" w:hAnsi="新宋体" w:eastAsia="新宋体"/>
                <w:sz w:val="21"/>
                <w:szCs w:val="21"/>
                <w:lang w:val="en-US" w:eastAsia="zh-CN"/>
              </w:rPr>
            </w:pPr>
          </w:p>
        </w:tc>
        <w:tc>
          <w:tcPr>
            <w:tcW w:w="1073" w:type="dxa"/>
            <w:tcBorders>
              <w:top w:val="single" w:color="000000" w:sz="6" w:space="0"/>
            </w:tcBorders>
            <w:vAlign w:val="bottom"/>
          </w:tcPr>
          <w:p>
            <w:pPr>
              <w:widowControl/>
              <w:jc w:val="left"/>
              <w:textAlignment w:val="bottom"/>
              <w:rPr>
                <w:ins w:id="1970" w:author="火云邪神1418612843 [2]" w:date="2020-07-14T15:36:09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1971" w:author="火云邪神1418612843 [2]" w:date="2020-07-14T15:36:09Z"/>
                <w:rFonts w:ascii="Arial" w:hAnsi="Arial" w:eastAsia="宋体" w:cs="Arial"/>
                <w:color w:val="000000"/>
                <w:kern w:val="0"/>
                <w:sz w:val="20"/>
                <w:szCs w:val="20"/>
              </w:rPr>
            </w:pPr>
          </w:p>
        </w:tc>
        <w:tc>
          <w:tcPr>
            <w:tcW w:w="1298" w:type="dxa"/>
            <w:tcBorders>
              <w:top w:val="single" w:color="000000" w:sz="6" w:space="0"/>
            </w:tcBorders>
            <w:vAlign w:val="center"/>
          </w:tcPr>
          <w:p>
            <w:pPr>
              <w:jc w:val="center"/>
              <w:rPr>
                <w:ins w:id="1972" w:author="火云邪神1418612843 [2]" w:date="2020-07-14T15:36:09Z"/>
                <w:rFonts w:ascii="新宋体" w:hAnsi="新宋体" w:eastAsia="新宋体"/>
                <w:sz w:val="21"/>
                <w:szCs w:val="21"/>
              </w:rPr>
            </w:pPr>
          </w:p>
        </w:tc>
      </w:tr>
    </w:tbl>
    <w:p/>
    <w:p>
      <w:pPr>
        <w:pStyle w:val="5"/>
        <w:rPr>
          <w:rFonts w:hint="eastAsia" w:eastAsiaTheme="majorEastAsia"/>
          <w:lang w:val="en-US" w:eastAsia="zh-CN"/>
        </w:rPr>
      </w:pPr>
      <w:r>
        <w:rPr>
          <w:rFonts w:hint="eastAsia"/>
        </w:rPr>
        <w:t>1</w:t>
      </w:r>
      <w:ins w:id="1973" w:author="火云邪神1418612843 [2]" w:date="2020-07-16T17:26:02Z">
        <w:r>
          <w:rPr>
            <w:rFonts w:hint="eastAsia"/>
            <w:lang w:val="en-US" w:eastAsia="zh-CN"/>
          </w:rPr>
          <w:t>7</w:t>
        </w:r>
      </w:ins>
      <w:ins w:id="1974" w:author="火云邪神1418612843 [2]" w:date="2020-07-10T10:29:09Z">
        <w:r>
          <w:rPr>
            <w:rFonts w:hint="eastAsia"/>
            <w:lang w:eastAsia="zh-CN"/>
          </w:rPr>
          <w:t>.</w:t>
        </w:r>
      </w:ins>
      <w:r>
        <w:rPr>
          <w:rFonts w:hint="eastAsia"/>
        </w:rPr>
        <w:t xml:space="preserve"> </w:t>
      </w:r>
      <w:ins w:id="1975" w:author="火云邪神1418612843 [2]" w:date="2020-07-15T10:56:52Z">
        <w:r>
          <w:rPr>
            <w:rFonts w:hint="eastAsia" w:asciiTheme="majorHAnsi" w:hAnsiTheme="majorHAnsi" w:eastAsiaTheme="majorEastAsia"/>
            <w:sz w:val="32"/>
            <w:szCs w:val="32"/>
          </w:rPr>
          <w:t>CBS</w:t>
        </w:r>
      </w:ins>
      <w:r>
        <w:rPr>
          <w:rFonts w:hint="eastAsia"/>
        </w:rPr>
        <w:t>41他行解付签收-线上清算、他行贴现-线上清算（和收费报文</w:t>
      </w:r>
      <w:ins w:id="1976" w:author="火云邪神1418612843 [2]" w:date="2020-07-10T13:12:26Z">
        <w:r>
          <w:rPr>
            <w:rFonts w:hint="eastAsia"/>
            <w:lang w:val="en-US" w:eastAsia="zh-CN"/>
          </w:rPr>
          <w:t>,</w:t>
        </w:r>
      </w:ins>
      <w:ins w:id="1977" w:author="火云邪神1418612843 [2]" w:date="2020-07-10T13:12:27Z">
        <w:r>
          <w:rPr>
            <w:rFonts w:hint="eastAsia"/>
            <w:lang w:val="en-US" w:eastAsia="zh-CN"/>
          </w:rPr>
          <w:t>出金，票交所到期解付</w:t>
        </w:r>
      </w:ins>
      <w:r>
        <w:rPr>
          <w:rFonts w:hint="eastAsia"/>
        </w:rPr>
        <w:t>整合</w:t>
      </w:r>
      <w:ins w:id="1978" w:author="火云邪神1418612843 [2]" w:date="2020-07-10T13:12:37Z">
        <w:r>
          <w:rPr>
            <w:rFonts w:hint="eastAsia"/>
            <w:lang w:val="en-US" w:eastAsia="zh-CN"/>
          </w:rPr>
          <w:t>)</w:t>
        </w:r>
      </w:ins>
      <w:r>
        <w:rPr>
          <w:rFonts w:hint="eastAsia"/>
        </w:rPr>
        <w:t>财务公司收款</w:t>
      </w:r>
    </w:p>
    <w:p>
      <w:pPr>
        <w:rPr>
          <w:sz w:val="28"/>
          <w:szCs w:val="28"/>
        </w:rPr>
      </w:pPr>
      <w:r>
        <w:rPr>
          <w:rFonts w:hint="eastAsia"/>
          <w:sz w:val="28"/>
          <w:szCs w:val="28"/>
        </w:rPr>
        <w:t>(此接口主要是三个方向的交易，一个是票据有偿服务费扣收的交易，业务类型为01，其他两个分别是我们线上提示付款别人的票别人解付签收我们收到036报文业务类型为02和我们买断式贴现线上清算贴给别的金融机构，他们贴现签收我们收到ECDS036报文的时候，业务类型为03的时候</w:t>
      </w:r>
      <w:ins w:id="1979" w:author="火云邪神1418612843 [2]" w:date="2020-07-10T12:48:50Z">
        <w:r>
          <w:rPr>
            <w:rFonts w:hint="eastAsia"/>
            <w:sz w:val="28"/>
            <w:szCs w:val="28"/>
            <w:lang w:val="en-US" w:eastAsia="zh-CN"/>
          </w:rPr>
          <w:t>,</w:t>
        </w:r>
      </w:ins>
      <w:ins w:id="1980" w:author="火云邪神1418612843 [2]" w:date="2020-07-10T12:49:35Z">
        <w:r>
          <w:rPr>
            <w:rFonts w:hint="eastAsia"/>
            <w:sz w:val="28"/>
            <w:szCs w:val="28"/>
            <w:lang w:val="en-US" w:eastAsia="zh-CN"/>
          </w:rPr>
          <w:t>此</w:t>
        </w:r>
      </w:ins>
      <w:ins w:id="1981" w:author="火云邪神1418612843 [2]" w:date="2020-07-10T12:49:36Z">
        <w:r>
          <w:rPr>
            <w:rFonts w:hint="eastAsia"/>
            <w:sz w:val="28"/>
            <w:szCs w:val="28"/>
            <w:lang w:val="en-US" w:eastAsia="zh-CN"/>
          </w:rPr>
          <w:t>接口</w:t>
        </w:r>
      </w:ins>
      <w:ins w:id="1982" w:author="火云邪神1418612843 [2]" w:date="2020-07-10T12:49:37Z">
        <w:r>
          <w:rPr>
            <w:rFonts w:hint="eastAsia"/>
            <w:sz w:val="28"/>
            <w:szCs w:val="28"/>
            <w:lang w:val="en-US" w:eastAsia="zh-CN"/>
          </w:rPr>
          <w:t>还</w:t>
        </w:r>
      </w:ins>
      <w:ins w:id="1983" w:author="火云邪神1418612843 [2]" w:date="2020-07-10T12:49:38Z">
        <w:r>
          <w:rPr>
            <w:rFonts w:hint="eastAsia"/>
            <w:sz w:val="28"/>
            <w:szCs w:val="28"/>
            <w:lang w:val="en-US" w:eastAsia="zh-CN"/>
          </w:rPr>
          <w:t>用于</w:t>
        </w:r>
      </w:ins>
      <w:ins w:id="1984" w:author="火云邪神1418612843 [2]" w:date="2020-07-10T12:50:31Z">
        <w:r>
          <w:rPr>
            <w:rFonts w:hint="eastAsia"/>
            <w:sz w:val="28"/>
            <w:szCs w:val="28"/>
            <w:lang w:val="en-US" w:eastAsia="zh-CN"/>
          </w:rPr>
          <w:t>出金</w:t>
        </w:r>
      </w:ins>
      <w:ins w:id="1985" w:author="火云邪神1418612843 [2]" w:date="2020-07-10T12:50:32Z">
        <w:r>
          <w:rPr>
            <w:rFonts w:hint="eastAsia"/>
            <w:sz w:val="28"/>
            <w:szCs w:val="28"/>
            <w:lang w:val="en-US" w:eastAsia="zh-CN"/>
          </w:rPr>
          <w:t>申请</w:t>
        </w:r>
      </w:ins>
      <w:ins w:id="1986" w:author="火云邪神1418612843 [2]" w:date="2020-07-10T12:50:33Z">
        <w:r>
          <w:rPr>
            <w:rFonts w:hint="eastAsia"/>
            <w:sz w:val="28"/>
            <w:szCs w:val="28"/>
            <w:lang w:val="en-US" w:eastAsia="zh-CN"/>
          </w:rPr>
          <w:t>成功</w:t>
        </w:r>
      </w:ins>
      <w:ins w:id="1987" w:author="火云邪神1418612843 [2]" w:date="2020-07-10T12:50:35Z">
        <w:r>
          <w:rPr>
            <w:rFonts w:hint="eastAsia"/>
            <w:sz w:val="28"/>
            <w:szCs w:val="28"/>
            <w:lang w:val="en-US" w:eastAsia="zh-CN"/>
          </w:rPr>
          <w:t>走到</w:t>
        </w:r>
      </w:ins>
      <w:ins w:id="1988" w:author="火云邪神1418612843 [2]" w:date="2020-07-10T12:50:37Z">
        <w:r>
          <w:rPr>
            <w:rFonts w:hint="eastAsia"/>
            <w:sz w:val="28"/>
            <w:szCs w:val="28"/>
            <w:lang w:val="en-US" w:eastAsia="zh-CN"/>
          </w:rPr>
          <w:t>记账</w:t>
        </w:r>
      </w:ins>
      <w:ins w:id="1989" w:author="火云邪神1418612843 [2]" w:date="2020-07-10T12:50:40Z">
        <w:r>
          <w:rPr>
            <w:rFonts w:hint="eastAsia"/>
            <w:sz w:val="28"/>
            <w:szCs w:val="28"/>
            <w:lang w:val="en-US" w:eastAsia="zh-CN"/>
          </w:rPr>
          <w:t>节点</w:t>
        </w:r>
      </w:ins>
      <w:ins w:id="1990" w:author="火云邪神1418612843 [2]" w:date="2020-07-10T12:50:42Z">
        <w:r>
          <w:rPr>
            <w:rFonts w:hint="eastAsia"/>
            <w:sz w:val="28"/>
            <w:szCs w:val="28"/>
            <w:lang w:val="en-US" w:eastAsia="zh-CN"/>
          </w:rPr>
          <w:t>调用</w:t>
        </w:r>
      </w:ins>
      <w:ins w:id="1991" w:author="火云邪神1418612843 [2]" w:date="2020-07-10T12:50:43Z">
        <w:r>
          <w:rPr>
            <w:rFonts w:hint="eastAsia"/>
            <w:sz w:val="28"/>
            <w:szCs w:val="28"/>
            <w:lang w:val="en-US" w:eastAsia="zh-CN"/>
          </w:rPr>
          <w:t>核心和</w:t>
        </w:r>
      </w:ins>
      <w:ins w:id="1992" w:author="火云邪神1418612843 [2]" w:date="2020-07-10T12:50:47Z">
        <w:r>
          <w:rPr>
            <w:rFonts w:hint="eastAsia"/>
            <w:sz w:val="28"/>
            <w:szCs w:val="28"/>
            <w:lang w:val="en-US" w:eastAsia="zh-CN"/>
          </w:rPr>
          <w:t>票交所</w:t>
        </w:r>
      </w:ins>
      <w:ins w:id="1993" w:author="火云邪神1418612843 [2]" w:date="2020-07-10T12:50:52Z">
        <w:r>
          <w:rPr>
            <w:rFonts w:hint="eastAsia"/>
            <w:sz w:val="28"/>
            <w:szCs w:val="28"/>
            <w:lang w:val="en-US" w:eastAsia="zh-CN"/>
          </w:rPr>
          <w:t>业务</w:t>
        </w:r>
      </w:ins>
      <w:ins w:id="1994" w:author="火云邪神1418612843 [2]" w:date="2020-07-10T12:51:12Z">
        <w:r>
          <w:rPr>
            <w:rFonts w:hint="eastAsia"/>
            <w:sz w:val="28"/>
            <w:szCs w:val="28"/>
            <w:lang w:val="en-US" w:eastAsia="zh-CN"/>
          </w:rPr>
          <w:t>底下</w:t>
        </w:r>
      </w:ins>
      <w:ins w:id="1995" w:author="火云邪神1418612843 [2]" w:date="2020-07-10T12:51:14Z">
        <w:r>
          <w:rPr>
            <w:rFonts w:hint="eastAsia"/>
            <w:sz w:val="28"/>
            <w:szCs w:val="28"/>
            <w:lang w:val="en-US" w:eastAsia="zh-CN"/>
          </w:rPr>
          <w:t>到期</w:t>
        </w:r>
      </w:ins>
      <w:ins w:id="1996" w:author="火云邪神1418612843 [2]" w:date="2020-07-10T12:51:15Z">
        <w:r>
          <w:rPr>
            <w:rFonts w:hint="eastAsia"/>
            <w:sz w:val="28"/>
            <w:szCs w:val="28"/>
            <w:lang w:val="en-US" w:eastAsia="zh-CN"/>
          </w:rPr>
          <w:t>解付</w:t>
        </w:r>
      </w:ins>
      <w:ins w:id="1997" w:author="火云邪神1418612843 [2]" w:date="2020-07-10T12:51:16Z">
        <w:r>
          <w:rPr>
            <w:rFonts w:hint="eastAsia"/>
            <w:sz w:val="28"/>
            <w:szCs w:val="28"/>
            <w:lang w:val="en-US" w:eastAsia="zh-CN"/>
          </w:rPr>
          <w:t>中的</w:t>
        </w:r>
      </w:ins>
      <w:ins w:id="1998" w:author="火云邪神1418612843 [2]" w:date="2020-07-10T12:51:27Z">
        <w:r>
          <w:rPr>
            <w:rFonts w:hint="eastAsia"/>
            <w:sz w:val="28"/>
            <w:szCs w:val="28"/>
            <w:lang w:val="en-US" w:eastAsia="zh-CN"/>
          </w:rPr>
          <w:t>银票解付</w:t>
        </w:r>
      </w:ins>
      <w:ins w:id="1999" w:author="火云邪神1418612843 [2]" w:date="2020-07-10T12:51:28Z">
        <w:r>
          <w:rPr>
            <w:rFonts w:hint="eastAsia"/>
            <w:sz w:val="28"/>
            <w:szCs w:val="28"/>
            <w:lang w:val="en-US" w:eastAsia="zh-CN"/>
          </w:rPr>
          <w:t>记账</w:t>
        </w:r>
      </w:ins>
      <w:ins w:id="2000" w:author="火云邪神1418612843 [2]" w:date="2020-07-10T12:51:37Z">
        <w:r>
          <w:rPr>
            <w:rFonts w:hint="eastAsia"/>
            <w:sz w:val="28"/>
            <w:szCs w:val="28"/>
            <w:lang w:val="en-US" w:eastAsia="zh-CN"/>
          </w:rPr>
          <w:t>发送</w:t>
        </w:r>
      </w:ins>
      <w:ins w:id="2001" w:author="火云邪神1418612843 [2]" w:date="2020-07-10T12:51:40Z">
        <w:r>
          <w:rPr>
            <w:rFonts w:hint="eastAsia"/>
            <w:sz w:val="28"/>
            <w:szCs w:val="28"/>
            <w:lang w:val="en-US" w:eastAsia="zh-CN"/>
          </w:rPr>
          <w:t>核心</w:t>
        </w:r>
      </w:ins>
      <w:ins w:id="2002" w:author="火云邪神1418612843 [2]" w:date="2020-07-10T12:51:44Z">
        <w:r>
          <w:rPr>
            <w:rFonts w:hint="eastAsia"/>
            <w:sz w:val="28"/>
            <w:szCs w:val="28"/>
            <w:lang w:val="en-US" w:eastAsia="zh-CN"/>
          </w:rPr>
          <w:t>记账</w:t>
        </w:r>
      </w:ins>
      <w:ins w:id="2003" w:author="火云邪神1418612843 [2]" w:date="2020-07-10T12:51:54Z">
        <w:r>
          <w:rPr>
            <w:rFonts w:hint="eastAsia"/>
            <w:sz w:val="28"/>
            <w:szCs w:val="28"/>
            <w:lang w:val="en-US" w:eastAsia="zh-CN"/>
          </w:rPr>
          <w:t>。</w:t>
        </w:r>
      </w:ins>
      <w:ins w:id="2004" w:author="火云邪神1418612843 [2]" w:date="2020-07-14T15:15:09Z">
        <w:r>
          <w:rPr>
            <w:rFonts w:hint="eastAsia"/>
            <w:sz w:val="28"/>
            <w:szCs w:val="28"/>
            <w:lang w:val="en-US" w:eastAsia="zh-CN"/>
          </w:rPr>
          <w:t>调用</w:t>
        </w:r>
      </w:ins>
      <w:ins w:id="2005" w:author="火云邪神1418612843 [2]" w:date="2020-07-14T15:15:10Z">
        <w:r>
          <w:rPr>
            <w:rFonts w:hint="eastAsia"/>
          </w:rPr>
          <w:t>520012</w:t>
        </w:r>
      </w:ins>
      <w:ins w:id="2006" w:author="火云邪神1418612843 [2]" w:date="2020-07-14T15:15:15Z">
        <w:r>
          <w:rPr>
            <w:rFonts w:hint="eastAsia"/>
            <w:lang w:val="en-US" w:eastAsia="zh-CN"/>
          </w:rPr>
          <w:t>接口</w:t>
        </w:r>
      </w:ins>
      <w:r>
        <w:rPr>
          <w:rFonts w:hint="eastAsia"/>
          <w:sz w:val="28"/>
          <w:szCs w:val="28"/>
        </w:rPr>
        <w:t>)</w:t>
      </w:r>
    </w:p>
    <w:p>
      <w:pPr>
        <w:pStyle w:val="7"/>
        <w:ind w:left="420" w:leftChars="200"/>
        <w:rPr>
          <w:ins w:id="2007" w:author="火云邪神1418612843 [2]" w:date="2020-07-14T15:14:22Z"/>
        </w:rPr>
      </w:pPr>
      <w:r>
        <w:t>接口输入</w:t>
      </w:r>
      <w:ins w:id="2008" w:author="火云邪神1418612843 [2]" w:date="2020-07-15T10:42:42Z">
        <w:r>
          <w:rPr>
            <w:rFonts w:hint="eastAsia"/>
          </w:rPr>
          <w:t>520012</w:t>
        </w:r>
      </w:ins>
    </w:p>
    <w:tbl>
      <w:tblPr>
        <w:tblStyle w:val="18"/>
        <w:tblW w:w="8460" w:type="dxa"/>
        <w:jc w:val="cente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920"/>
        <w:gridCol w:w="898"/>
        <w:gridCol w:w="721"/>
        <w:gridCol w:w="721"/>
        <w:gridCol w:w="1073"/>
        <w:gridCol w:w="1829"/>
        <w:gridCol w:w="1298"/>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42" w:hRule="atLeast"/>
          <w:jc w:val="center"/>
          <w:ins w:id="2009" w:author="火云邪神1418612843 [2]" w:date="2020-07-14T15:14:23Z"/>
        </w:trPr>
        <w:tc>
          <w:tcPr>
            <w:tcW w:w="1920" w:type="dxa"/>
            <w:tcBorders>
              <w:top w:val="double" w:color="000000" w:sz="6" w:space="0"/>
              <w:bottom w:val="single" w:color="000000" w:sz="6" w:space="0"/>
            </w:tcBorders>
            <w:shd w:val="clear" w:color="auto" w:fill="D9D9D9"/>
            <w:vAlign w:val="center"/>
          </w:tcPr>
          <w:p>
            <w:pPr>
              <w:jc w:val="center"/>
              <w:rPr>
                <w:ins w:id="2010" w:author="火云邪神1418612843 [2]" w:date="2020-07-14T15:14:23Z"/>
              </w:rPr>
            </w:pPr>
            <w:ins w:id="2011" w:author="火云邪神1418612843 [2]" w:date="2020-07-14T15:14:23Z">
              <w:r>
                <w:rPr>
                  <w:rFonts w:hint="eastAsia"/>
                </w:rPr>
                <w:t>字段名</w:t>
              </w:r>
            </w:ins>
          </w:p>
        </w:tc>
        <w:tc>
          <w:tcPr>
            <w:tcW w:w="898" w:type="dxa"/>
            <w:tcBorders>
              <w:top w:val="double" w:color="000000" w:sz="6" w:space="0"/>
              <w:bottom w:val="single" w:color="000000" w:sz="6" w:space="0"/>
            </w:tcBorders>
            <w:shd w:val="clear" w:color="auto" w:fill="D9D9D9"/>
            <w:vAlign w:val="center"/>
          </w:tcPr>
          <w:p>
            <w:pPr>
              <w:jc w:val="center"/>
              <w:rPr>
                <w:ins w:id="2012" w:author="火云邪神1418612843 [2]" w:date="2020-07-14T15:14:23Z"/>
              </w:rPr>
            </w:pPr>
            <w:ins w:id="2013" w:author="火云邪神1418612843 [2]" w:date="2020-07-14T15:14:23Z">
              <w:r>
                <w:rPr>
                  <w:rFonts w:hint="eastAsia"/>
                </w:rPr>
                <w:t>类型</w:t>
              </w:r>
            </w:ins>
          </w:p>
        </w:tc>
        <w:tc>
          <w:tcPr>
            <w:tcW w:w="721" w:type="dxa"/>
            <w:tcBorders>
              <w:top w:val="double" w:color="000000" w:sz="6" w:space="0"/>
              <w:bottom w:val="single" w:color="000000" w:sz="6" w:space="0"/>
            </w:tcBorders>
            <w:shd w:val="clear" w:color="auto" w:fill="D9D9D9"/>
            <w:vAlign w:val="center"/>
          </w:tcPr>
          <w:p>
            <w:pPr>
              <w:jc w:val="center"/>
              <w:rPr>
                <w:ins w:id="2014" w:author="火云邪神1418612843 [2]" w:date="2020-07-14T15:14:23Z"/>
              </w:rPr>
            </w:pPr>
            <w:ins w:id="2015" w:author="火云邪神1418612843 [2]" w:date="2020-07-14T15:14:23Z">
              <w:r>
                <w:rPr>
                  <w:rFonts w:hint="eastAsia"/>
                </w:rPr>
                <w:t>是否必输</w:t>
              </w:r>
            </w:ins>
          </w:p>
        </w:tc>
        <w:tc>
          <w:tcPr>
            <w:tcW w:w="721" w:type="dxa"/>
            <w:tcBorders>
              <w:top w:val="double" w:color="000000" w:sz="6" w:space="0"/>
              <w:bottom w:val="single" w:color="000000" w:sz="6" w:space="0"/>
            </w:tcBorders>
            <w:shd w:val="clear" w:color="auto" w:fill="D9D9D9"/>
            <w:vAlign w:val="center"/>
          </w:tcPr>
          <w:p>
            <w:pPr>
              <w:jc w:val="center"/>
              <w:rPr>
                <w:ins w:id="2016" w:author="火云邪神1418612843 [2]" w:date="2020-07-14T15:14:23Z"/>
              </w:rPr>
            </w:pPr>
            <w:ins w:id="2017" w:author="火云邪神1418612843 [2]" w:date="2020-07-14T15:14:23Z">
              <w:r>
                <w:rPr>
                  <w:rFonts w:hint="eastAsia"/>
                </w:rPr>
                <w:t>长度</w:t>
              </w:r>
            </w:ins>
          </w:p>
        </w:tc>
        <w:tc>
          <w:tcPr>
            <w:tcW w:w="1073" w:type="dxa"/>
            <w:tcBorders>
              <w:top w:val="double" w:color="000000" w:sz="6" w:space="0"/>
              <w:bottom w:val="single" w:color="000000" w:sz="6" w:space="0"/>
            </w:tcBorders>
            <w:shd w:val="clear" w:color="auto" w:fill="D9D9D9"/>
            <w:vAlign w:val="center"/>
          </w:tcPr>
          <w:p>
            <w:pPr>
              <w:jc w:val="center"/>
              <w:rPr>
                <w:ins w:id="2018" w:author="火云邪神1418612843 [2]" w:date="2020-07-14T15:14:23Z"/>
              </w:rPr>
            </w:pPr>
            <w:ins w:id="2019" w:author="火云邪神1418612843 [2]" w:date="2020-07-14T15:14:23Z">
              <w:r>
                <w:rPr>
                  <w:rFonts w:hint="eastAsia"/>
                </w:rPr>
                <w:t>默认值</w:t>
              </w:r>
            </w:ins>
          </w:p>
        </w:tc>
        <w:tc>
          <w:tcPr>
            <w:tcW w:w="1829" w:type="dxa"/>
            <w:tcBorders>
              <w:top w:val="double" w:color="000000" w:sz="6" w:space="0"/>
              <w:bottom w:val="single" w:color="000000" w:sz="6" w:space="0"/>
            </w:tcBorders>
            <w:shd w:val="clear" w:color="auto" w:fill="D9D9D9"/>
            <w:vAlign w:val="center"/>
          </w:tcPr>
          <w:p>
            <w:pPr>
              <w:jc w:val="center"/>
              <w:rPr>
                <w:ins w:id="2020" w:author="火云邪神1418612843 [2]" w:date="2020-07-14T15:14:23Z"/>
              </w:rPr>
            </w:pPr>
            <w:ins w:id="2021" w:author="火云邪神1418612843 [2]" w:date="2020-07-14T15:14:23Z">
              <w:r>
                <w:rPr>
                  <w:rFonts w:hint="eastAsia"/>
                </w:rPr>
                <w:t>输入限制（或数据字典）</w:t>
              </w:r>
            </w:ins>
          </w:p>
        </w:tc>
        <w:tc>
          <w:tcPr>
            <w:tcW w:w="1298" w:type="dxa"/>
            <w:tcBorders>
              <w:top w:val="double" w:color="000000" w:sz="6" w:space="0"/>
              <w:bottom w:val="single" w:color="000000" w:sz="6" w:space="0"/>
            </w:tcBorders>
            <w:shd w:val="clear" w:color="auto" w:fill="D9D9D9"/>
            <w:vAlign w:val="center"/>
          </w:tcPr>
          <w:p>
            <w:pPr>
              <w:jc w:val="center"/>
              <w:rPr>
                <w:ins w:id="2022" w:author="火云邪神1418612843 [2]" w:date="2020-07-14T15:14:23Z"/>
              </w:rPr>
            </w:pPr>
            <w:ins w:id="2023" w:author="火云邪神1418612843 [2]" w:date="2020-07-14T15:14:23Z">
              <w:r>
                <w:rPr>
                  <w:rFonts w:hint="eastAsia"/>
                </w:rPr>
                <w:t>说明</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024" w:author="火云邪神1418612843 [2]" w:date="2020-07-14T15:14:23Z"/>
        </w:trPr>
        <w:tc>
          <w:tcPr>
            <w:tcW w:w="1920" w:type="dxa"/>
            <w:tcBorders>
              <w:top w:val="single" w:color="000000" w:sz="6" w:space="0"/>
            </w:tcBorders>
            <w:vAlign w:val="bottom"/>
          </w:tcPr>
          <w:p>
            <w:pPr>
              <w:widowControl/>
              <w:jc w:val="left"/>
              <w:textAlignment w:val="bottom"/>
              <w:rPr>
                <w:ins w:id="2025" w:author="火云邪神1418612843 [2]" w:date="2020-07-14T15:14:23Z"/>
                <w:rFonts w:hint="eastAsia" w:ascii="新宋体" w:hAnsi="新宋体" w:eastAsia="新宋体"/>
                <w:sz w:val="21"/>
                <w:szCs w:val="21"/>
              </w:rPr>
            </w:pPr>
            <w:ins w:id="2026" w:author="火云邪神1418612843 [2]" w:date="2020-07-14T15:14:23Z">
              <w:r>
                <w:rPr>
                  <w:rFonts w:ascii="Arial" w:hAnsi="Arial" w:eastAsia="宋体" w:cs="Arial"/>
                  <w:color w:val="000000"/>
                  <w:kern w:val="0"/>
                  <w:sz w:val="20"/>
                  <w:szCs w:val="20"/>
                </w:rPr>
                <w:t>借贷标志</w:t>
              </w:r>
            </w:ins>
          </w:p>
        </w:tc>
        <w:tc>
          <w:tcPr>
            <w:tcW w:w="898" w:type="dxa"/>
            <w:tcBorders>
              <w:top w:val="single" w:color="000000" w:sz="6" w:space="0"/>
            </w:tcBorders>
            <w:vAlign w:val="bottom"/>
          </w:tcPr>
          <w:p>
            <w:pPr>
              <w:widowControl/>
              <w:jc w:val="left"/>
              <w:textAlignment w:val="bottom"/>
              <w:rPr>
                <w:ins w:id="2027" w:author="火云邪神1418612843 [2]" w:date="2020-07-14T15:14:23Z"/>
                <w:rFonts w:hint="eastAsia" w:ascii="新宋体" w:hAnsi="新宋体" w:eastAsia="新宋体"/>
                <w:sz w:val="21"/>
                <w:szCs w:val="21"/>
                <w:lang w:eastAsia="zh-CN"/>
              </w:rPr>
            </w:pPr>
            <w:ins w:id="2028" w:author="火云邪神1418612843 [2]" w:date="2020-07-14T15:14:23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029" w:author="火云邪神1418612843 [2]" w:date="2020-07-14T15:14:23Z"/>
                <w:rFonts w:hint="eastAsia" w:ascii="新宋体" w:hAnsi="新宋体" w:eastAsia="新宋体"/>
                <w:sz w:val="21"/>
                <w:szCs w:val="21"/>
                <w:lang w:val="en-US" w:eastAsia="zh-CN"/>
              </w:rPr>
            </w:pPr>
            <w:ins w:id="2030" w:author="火云邪神1418612843 [2]" w:date="2020-07-14T15:14:23Z">
              <w:r>
                <w:rPr>
                  <w:rFonts w:hint="eastAsia" w:ascii="新宋体" w:hAnsi="新宋体" w:eastAsia="新宋体"/>
                  <w:sz w:val="21"/>
                  <w:szCs w:val="21"/>
                  <w:lang w:val="en-US" w:eastAsia="zh-CN"/>
                </w:rPr>
                <w:t>是</w:t>
              </w:r>
            </w:ins>
          </w:p>
        </w:tc>
        <w:tc>
          <w:tcPr>
            <w:tcW w:w="721" w:type="dxa"/>
            <w:tcBorders>
              <w:top w:val="single" w:color="000000" w:sz="6" w:space="0"/>
            </w:tcBorders>
            <w:vAlign w:val="bottom"/>
          </w:tcPr>
          <w:p>
            <w:pPr>
              <w:widowControl/>
              <w:jc w:val="left"/>
              <w:textAlignment w:val="bottom"/>
              <w:rPr>
                <w:ins w:id="2031" w:author="火云邪神1418612843 [2]" w:date="2020-07-14T15:14:23Z"/>
                <w:rFonts w:hint="eastAsia" w:ascii="新宋体" w:hAnsi="新宋体" w:eastAsia="新宋体"/>
                <w:sz w:val="21"/>
                <w:szCs w:val="21"/>
                <w:lang w:val="en-US" w:eastAsia="zh-CN"/>
              </w:rPr>
            </w:pPr>
            <w:ins w:id="2032" w:author="火云邪神1418612843 [2]" w:date="2020-07-14T15:14:23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2033" w:author="火云邪神1418612843 [2]" w:date="2020-07-14T15:14:23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2034" w:author="火云邪神1418612843 [2]" w:date="2020-07-14T15:14:23Z"/>
                <w:rFonts w:hint="eastAsia" w:ascii="Arial" w:hAnsi="Arial" w:eastAsia="宋体" w:cs="Arial"/>
                <w:color w:val="000000"/>
                <w:kern w:val="0"/>
                <w:sz w:val="20"/>
                <w:szCs w:val="20"/>
              </w:rPr>
            </w:pPr>
            <w:ins w:id="2035" w:author="火云邪神1418612843 [2]" w:date="2020-07-14T15:14:23Z">
              <w:r>
                <w:rPr>
                  <w:rFonts w:ascii="Arial" w:hAnsi="Arial" w:eastAsia="宋体" w:cs="Arial"/>
                  <w:color w:val="000000"/>
                  <w:kern w:val="0"/>
                  <w:sz w:val="20"/>
                  <w:szCs w:val="20"/>
                </w:rPr>
                <w:t>Flag1</w:t>
              </w:r>
            </w:ins>
          </w:p>
        </w:tc>
        <w:tc>
          <w:tcPr>
            <w:tcW w:w="1298" w:type="dxa"/>
            <w:tcBorders>
              <w:top w:val="single" w:color="000000" w:sz="6" w:space="0"/>
            </w:tcBorders>
            <w:vAlign w:val="center"/>
          </w:tcPr>
          <w:p>
            <w:pPr>
              <w:jc w:val="center"/>
              <w:rPr>
                <w:ins w:id="2036" w:author="火云邪神1418612843 [2]" w:date="2020-07-14T15:14:23Z"/>
                <w:rFonts w:hint="eastAsia" w:ascii="新宋体" w:hAnsi="新宋体" w:eastAsia="新宋体"/>
                <w:sz w:val="21"/>
                <w:szCs w:val="21"/>
                <w:lang w:val="en-US" w:eastAsia="zh-CN"/>
              </w:rPr>
            </w:pPr>
            <w:ins w:id="2037" w:author="火云邪神1418612843 [2]" w:date="2020-07-14T15:14:23Z">
              <w:r>
                <w:rPr>
                  <w:rFonts w:hint="eastAsia" w:ascii="新宋体" w:hAnsi="新宋体" w:eastAsia="新宋体"/>
                  <w:sz w:val="21"/>
                  <w:szCs w:val="21"/>
                  <w:lang w:val="en-US" w:eastAsia="zh-CN"/>
                </w:rPr>
                <w:t>D-借C-贷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598" w:hRule="atLeast"/>
          <w:jc w:val="center"/>
          <w:ins w:id="2038" w:author="火云邪神1418612843 [2]" w:date="2020-07-14T15:14:23Z"/>
        </w:trPr>
        <w:tc>
          <w:tcPr>
            <w:tcW w:w="1920" w:type="dxa"/>
            <w:tcBorders>
              <w:top w:val="single" w:color="000000" w:sz="6" w:space="0"/>
            </w:tcBorders>
            <w:vAlign w:val="bottom"/>
          </w:tcPr>
          <w:p>
            <w:pPr>
              <w:widowControl/>
              <w:jc w:val="left"/>
              <w:textAlignment w:val="bottom"/>
              <w:rPr>
                <w:ins w:id="2039" w:author="火云邪神1418612843 [2]" w:date="2020-07-14T15:14:23Z"/>
                <w:rFonts w:ascii="新宋体" w:hAnsi="新宋体" w:eastAsia="新宋体"/>
                <w:sz w:val="21"/>
                <w:szCs w:val="21"/>
              </w:rPr>
            </w:pPr>
            <w:ins w:id="2040" w:author="火云邪神1418612843 [2]" w:date="2020-07-14T15:14:23Z">
              <w:r>
                <w:rPr>
                  <w:rFonts w:ascii="Arial" w:hAnsi="Arial" w:eastAsia="宋体" w:cs="Arial"/>
                  <w:color w:val="000000"/>
                  <w:kern w:val="0"/>
                  <w:sz w:val="20"/>
                  <w:szCs w:val="20"/>
                </w:rPr>
                <w:t>子系统编码</w:t>
              </w:r>
            </w:ins>
          </w:p>
        </w:tc>
        <w:tc>
          <w:tcPr>
            <w:tcW w:w="898" w:type="dxa"/>
            <w:tcBorders>
              <w:top w:val="single" w:color="000000" w:sz="6" w:space="0"/>
            </w:tcBorders>
            <w:vAlign w:val="bottom"/>
          </w:tcPr>
          <w:p>
            <w:pPr>
              <w:widowControl/>
              <w:jc w:val="left"/>
              <w:textAlignment w:val="bottom"/>
              <w:rPr>
                <w:ins w:id="2041" w:author="火云邪神1418612843 [2]" w:date="2020-07-14T15:14:23Z"/>
                <w:rFonts w:ascii="新宋体" w:hAnsi="新宋体" w:eastAsia="新宋体"/>
                <w:sz w:val="21"/>
                <w:szCs w:val="21"/>
              </w:rPr>
            </w:pPr>
            <w:ins w:id="2042" w:author="火云邪神1418612843 [2]" w:date="2020-07-14T15:14:23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043" w:author="火云邪神1418612843 [2]" w:date="2020-07-14T15:14:23Z"/>
                <w:rFonts w:ascii="新宋体" w:hAnsi="新宋体" w:eastAsia="新宋体"/>
                <w:sz w:val="21"/>
                <w:szCs w:val="21"/>
              </w:rPr>
            </w:pPr>
            <w:ins w:id="2044" w:author="火云邪神1418612843 [2]" w:date="2020-07-14T15:14:23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045" w:author="火云邪神1418612843 [2]" w:date="2020-07-14T15:14:23Z"/>
                <w:rFonts w:hint="eastAsia" w:ascii="新宋体" w:hAnsi="新宋体" w:eastAsia="新宋体"/>
                <w:sz w:val="21"/>
                <w:szCs w:val="21"/>
                <w:lang w:val="en-US" w:eastAsia="zh-CN"/>
              </w:rPr>
            </w:pPr>
            <w:ins w:id="2046" w:author="火云邪神1418612843 [2]" w:date="2020-07-14T15:14:23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2047" w:author="火云邪神1418612843 [2]" w:date="2020-07-14T15:14:23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2048" w:author="火云邪神1418612843 [2]" w:date="2020-07-14T15:14:23Z"/>
                <w:rFonts w:hint="eastAsia" w:ascii="Arial" w:hAnsi="Arial" w:eastAsia="宋体" w:cs="Arial"/>
                <w:color w:val="000000"/>
                <w:kern w:val="0"/>
                <w:sz w:val="20"/>
                <w:szCs w:val="20"/>
                <w:lang w:val="en-US" w:eastAsia="zh-CN"/>
              </w:rPr>
            </w:pPr>
            <w:ins w:id="2049" w:author="火云邪神1418612843 [2]" w:date="2020-07-14T15:14:23Z">
              <w:r>
                <w:rPr>
                  <w:rFonts w:ascii="Arial" w:hAnsi="Arial" w:eastAsia="宋体" w:cs="Arial"/>
                  <w:color w:val="000000"/>
                  <w:kern w:val="0"/>
                  <w:sz w:val="20"/>
                  <w:szCs w:val="20"/>
                </w:rPr>
                <w:t>SubSys</w:t>
              </w:r>
            </w:ins>
          </w:p>
        </w:tc>
        <w:tc>
          <w:tcPr>
            <w:tcW w:w="1298" w:type="dxa"/>
            <w:tcBorders>
              <w:top w:val="single" w:color="000000" w:sz="6" w:space="0"/>
            </w:tcBorders>
            <w:vAlign w:val="center"/>
          </w:tcPr>
          <w:p>
            <w:pPr>
              <w:pStyle w:val="2"/>
              <w:ind w:left="0" w:leftChars="0" w:firstLine="0" w:firstLineChars="0"/>
              <w:rPr>
                <w:ins w:id="2050" w:author="火云邪神1418612843 [2]" w:date="2020-07-14T15:14:23Z"/>
                <w:rFonts w:hint="eastAsia" w:ascii="新宋体" w:hAnsi="新宋体" w:eastAsia="新宋体"/>
                <w:sz w:val="21"/>
                <w:szCs w:val="21"/>
                <w:lang w:val="en-US" w:eastAsia="zh-CN"/>
              </w:rPr>
            </w:pPr>
            <w:ins w:id="2051" w:author="火云邪神1418612843 [2]" w:date="2020-07-14T15:14:23Z">
              <w:r>
                <w:rPr>
                  <w:rFonts w:hint="eastAsia" w:ascii="新宋体" w:hAnsi="新宋体" w:eastAsia="新宋体"/>
                  <w:sz w:val="21"/>
                  <w:szCs w:val="21"/>
                  <w:lang w:val="en-US" w:eastAsia="zh-CN"/>
                </w:rPr>
                <w:t>DPS-客户帐</w:t>
              </w:r>
            </w:ins>
          </w:p>
          <w:p>
            <w:pPr>
              <w:pStyle w:val="2"/>
              <w:ind w:left="0" w:leftChars="0" w:firstLine="0" w:firstLineChars="0"/>
              <w:rPr>
                <w:ins w:id="2052" w:author="火云邪神1418612843 [2]" w:date="2020-07-14T15:14:23Z"/>
                <w:rFonts w:hint="eastAsia" w:ascii="新宋体" w:hAnsi="新宋体" w:eastAsia="新宋体"/>
                <w:sz w:val="21"/>
                <w:szCs w:val="21"/>
                <w:lang w:val="en-US" w:eastAsia="zh-CN"/>
              </w:rPr>
            </w:pPr>
            <w:ins w:id="2053" w:author="火云邪神1418612843 [2]" w:date="2020-07-14T15:14:23Z">
              <w:r>
                <w:rPr>
                  <w:rFonts w:hint="eastAsia" w:ascii="新宋体" w:hAnsi="新宋体" w:eastAsia="新宋体"/>
                  <w:sz w:val="21"/>
                  <w:szCs w:val="21"/>
                  <w:lang w:val="en-US" w:eastAsia="zh-CN"/>
                </w:rPr>
                <w:t>GLS-内部户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054" w:author="火云邪神1418612843 [2]" w:date="2020-07-14T15:14:23Z"/>
        </w:trPr>
        <w:tc>
          <w:tcPr>
            <w:tcW w:w="1920" w:type="dxa"/>
            <w:tcBorders>
              <w:top w:val="single" w:color="000000" w:sz="6" w:space="0"/>
            </w:tcBorders>
            <w:vAlign w:val="bottom"/>
          </w:tcPr>
          <w:p>
            <w:pPr>
              <w:widowControl/>
              <w:jc w:val="left"/>
              <w:textAlignment w:val="bottom"/>
              <w:rPr>
                <w:ins w:id="2055" w:author="火云邪神1418612843 [2]" w:date="2020-07-14T15:14:23Z"/>
                <w:rFonts w:ascii="Arial" w:hAnsi="Arial" w:eastAsia="宋体" w:cs="Arial"/>
                <w:color w:val="000000"/>
                <w:kern w:val="0"/>
                <w:sz w:val="20"/>
                <w:szCs w:val="20"/>
              </w:rPr>
            </w:pPr>
            <w:ins w:id="2056" w:author="火云邪神1418612843 [2]" w:date="2020-07-14T15:14:23Z">
              <w:r>
                <w:rPr>
                  <w:rFonts w:ascii="Arial" w:hAnsi="Arial" w:eastAsia="宋体" w:cs="Arial"/>
                  <w:color w:val="000000"/>
                  <w:kern w:val="0"/>
                  <w:sz w:val="20"/>
                  <w:szCs w:val="20"/>
                </w:rPr>
                <w:t>交易种类</w:t>
              </w:r>
            </w:ins>
          </w:p>
        </w:tc>
        <w:tc>
          <w:tcPr>
            <w:tcW w:w="898" w:type="dxa"/>
            <w:tcBorders>
              <w:top w:val="single" w:color="000000" w:sz="6" w:space="0"/>
            </w:tcBorders>
            <w:vAlign w:val="bottom"/>
          </w:tcPr>
          <w:p>
            <w:pPr>
              <w:widowControl/>
              <w:jc w:val="left"/>
              <w:textAlignment w:val="bottom"/>
              <w:rPr>
                <w:ins w:id="2057" w:author="火云邪神1418612843 [2]" w:date="2020-07-14T15:14:23Z"/>
                <w:rFonts w:ascii="Arial" w:hAnsi="Arial" w:eastAsia="宋体" w:cs="Arial"/>
                <w:color w:val="000000"/>
                <w:kern w:val="0"/>
                <w:sz w:val="20"/>
                <w:szCs w:val="20"/>
              </w:rPr>
            </w:pPr>
            <w:ins w:id="2058" w:author="火云邪神1418612843 [2]" w:date="2020-07-14T15:14:23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059" w:author="火云邪神1418612843 [2]" w:date="2020-07-14T15:14:23Z"/>
                <w:rFonts w:hint="eastAsia" w:ascii="新宋体" w:hAnsi="新宋体" w:eastAsia="新宋体"/>
                <w:sz w:val="21"/>
                <w:szCs w:val="21"/>
              </w:rPr>
            </w:pPr>
            <w:ins w:id="2060" w:author="火云邪神1418612843 [2]" w:date="2020-07-14T15:14:23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061" w:author="火云邪神1418612843 [2]" w:date="2020-07-14T15:14:23Z"/>
                <w:rFonts w:ascii="Arial" w:hAnsi="Arial" w:eastAsia="宋体" w:cs="Arial"/>
                <w:color w:val="000000"/>
                <w:kern w:val="0"/>
                <w:sz w:val="20"/>
                <w:szCs w:val="20"/>
              </w:rPr>
            </w:pPr>
            <w:ins w:id="2062" w:author="火云邪神1418612843 [2]" w:date="2020-07-14T15:14:23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2063" w:author="火云邪神1418612843 [2]" w:date="2020-07-14T15:14:23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2064" w:author="火云邪神1418612843 [2]" w:date="2020-07-14T15:14:23Z"/>
                <w:rFonts w:ascii="Arial" w:hAnsi="Arial" w:eastAsia="宋体" w:cs="Arial"/>
                <w:color w:val="000000"/>
                <w:kern w:val="0"/>
                <w:sz w:val="20"/>
                <w:szCs w:val="20"/>
              </w:rPr>
            </w:pPr>
            <w:ins w:id="2065" w:author="火云邪神1418612843 [2]" w:date="2020-07-14T15:14:23Z">
              <w:r>
                <w:rPr>
                  <w:rFonts w:ascii="Arial" w:hAnsi="Arial" w:eastAsia="宋体" w:cs="Arial"/>
                  <w:color w:val="000000"/>
                  <w:kern w:val="0"/>
                  <w:sz w:val="20"/>
                  <w:szCs w:val="20"/>
                </w:rPr>
                <w:t>TransType</w:t>
              </w:r>
            </w:ins>
          </w:p>
        </w:tc>
        <w:tc>
          <w:tcPr>
            <w:tcW w:w="1298" w:type="dxa"/>
            <w:tcBorders>
              <w:top w:val="single" w:color="000000" w:sz="6" w:space="0"/>
            </w:tcBorders>
            <w:vAlign w:val="center"/>
          </w:tcPr>
          <w:p>
            <w:pPr>
              <w:pStyle w:val="2"/>
              <w:ind w:left="0" w:leftChars="0" w:firstLine="0" w:firstLineChars="0"/>
              <w:rPr>
                <w:ins w:id="2066" w:author="火云邪神1418612843 [2]" w:date="2020-07-14T15:14:23Z"/>
                <w:rFonts w:hint="eastAsia" w:ascii="新宋体" w:hAnsi="新宋体" w:eastAsia="新宋体"/>
                <w:sz w:val="21"/>
                <w:szCs w:val="21"/>
                <w:lang w:val="en-US" w:eastAsia="zh-CN"/>
              </w:rPr>
            </w:pPr>
            <w:ins w:id="2067" w:author="火云邪神1418612843 [2]" w:date="2020-07-14T15:14:23Z">
              <w:r>
                <w:rPr>
                  <w:rFonts w:hint="eastAsia" w:ascii="新宋体" w:hAnsi="新宋体" w:eastAsia="新宋体"/>
                  <w:sz w:val="21"/>
                  <w:szCs w:val="21"/>
                  <w:lang w:val="en-US" w:eastAsia="zh-CN"/>
                </w:rPr>
                <w:t>0.正常交易</w:t>
              </w:r>
            </w:ins>
          </w:p>
          <w:p>
            <w:pPr>
              <w:pStyle w:val="2"/>
              <w:ind w:left="0" w:leftChars="0" w:firstLine="0" w:firstLineChars="0"/>
              <w:rPr>
                <w:ins w:id="2068" w:author="火云邪神1418612843 [2]" w:date="2020-07-14T15:14:23Z"/>
                <w:rFonts w:hint="eastAsia" w:ascii="新宋体" w:hAnsi="新宋体" w:eastAsia="新宋体"/>
                <w:sz w:val="21"/>
                <w:szCs w:val="21"/>
                <w:lang w:val="en-US" w:eastAsia="zh-CN"/>
              </w:rPr>
            </w:pPr>
            <w:ins w:id="2069" w:author="火云邪神1418612843 [2]" w:date="2020-07-14T15:14:23Z">
              <w:r>
                <w:rPr>
                  <w:rFonts w:hint="eastAsia" w:ascii="新宋体" w:hAnsi="新宋体" w:eastAsia="新宋体"/>
                  <w:sz w:val="21"/>
                  <w:szCs w:val="21"/>
                  <w:lang w:val="en-US" w:eastAsia="zh-CN"/>
                </w:rPr>
                <w:t>1.冲销交易</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070" w:author="火云邪神1418612843 [2]" w:date="2020-07-14T15:14:23Z"/>
        </w:trPr>
        <w:tc>
          <w:tcPr>
            <w:tcW w:w="1920" w:type="dxa"/>
            <w:tcBorders>
              <w:top w:val="single" w:color="000000" w:sz="6" w:space="0"/>
            </w:tcBorders>
            <w:vAlign w:val="bottom"/>
          </w:tcPr>
          <w:p>
            <w:pPr>
              <w:widowControl/>
              <w:jc w:val="left"/>
              <w:textAlignment w:val="bottom"/>
              <w:rPr>
                <w:ins w:id="2071" w:author="火云邪神1418612843 [2]" w:date="2020-07-14T15:14:23Z"/>
                <w:rFonts w:ascii="Arial" w:hAnsi="Arial" w:eastAsia="宋体" w:cs="Arial"/>
                <w:color w:val="000000"/>
                <w:kern w:val="0"/>
                <w:sz w:val="20"/>
                <w:szCs w:val="20"/>
              </w:rPr>
            </w:pPr>
            <w:ins w:id="2072" w:author="火云邪神1418612843 [2]" w:date="2020-07-14T15:14:23Z">
              <w:r>
                <w:rPr>
                  <w:rFonts w:ascii="Arial" w:hAnsi="Arial" w:eastAsia="宋体" w:cs="Arial"/>
                  <w:color w:val="000000"/>
                  <w:kern w:val="0"/>
                  <w:sz w:val="20"/>
                  <w:szCs w:val="20"/>
                </w:rPr>
                <w:t>凭证类型</w:t>
              </w:r>
            </w:ins>
          </w:p>
        </w:tc>
        <w:tc>
          <w:tcPr>
            <w:tcW w:w="898" w:type="dxa"/>
            <w:tcBorders>
              <w:top w:val="single" w:color="000000" w:sz="6" w:space="0"/>
            </w:tcBorders>
            <w:vAlign w:val="bottom"/>
          </w:tcPr>
          <w:p>
            <w:pPr>
              <w:widowControl/>
              <w:jc w:val="left"/>
              <w:textAlignment w:val="bottom"/>
              <w:rPr>
                <w:ins w:id="2073" w:author="火云邪神1418612843 [2]" w:date="2020-07-14T15:14:23Z"/>
                <w:rFonts w:hint="eastAsia" w:ascii="Arial" w:hAnsi="Arial" w:cs="Arial"/>
                <w:color w:val="000000"/>
                <w:kern w:val="0"/>
                <w:sz w:val="20"/>
                <w:szCs w:val="20"/>
                <w:lang w:val="en-US" w:eastAsia="zh-CN"/>
              </w:rPr>
            </w:pPr>
            <w:ins w:id="2074" w:author="火云邪神1418612843 [2]" w:date="2020-07-14T15:14:23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075" w:author="火云邪神1418612843 [2]" w:date="2020-07-14T15:14:23Z"/>
                <w:rFonts w:hint="eastAsia" w:ascii="新宋体" w:hAnsi="新宋体" w:eastAsia="新宋体"/>
                <w:sz w:val="21"/>
                <w:szCs w:val="21"/>
                <w:lang w:val="en-US" w:eastAsia="zh-CN"/>
              </w:rPr>
            </w:pPr>
            <w:ins w:id="2076" w:author="火云邪神1418612843 [2]" w:date="2020-07-14T15:14:23Z">
              <w:r>
                <w:rPr>
                  <w:rFonts w:hint="eastAsia" w:ascii="新宋体" w:hAnsi="新宋体" w:eastAsia="新宋体"/>
                  <w:sz w:val="21"/>
                  <w:szCs w:val="21"/>
                  <w:lang w:val="en-US" w:eastAsia="zh-CN"/>
                </w:rPr>
                <w:t>否</w:t>
              </w:r>
            </w:ins>
          </w:p>
        </w:tc>
        <w:tc>
          <w:tcPr>
            <w:tcW w:w="721" w:type="dxa"/>
            <w:tcBorders>
              <w:top w:val="single" w:color="000000" w:sz="6" w:space="0"/>
            </w:tcBorders>
            <w:vAlign w:val="bottom"/>
          </w:tcPr>
          <w:p>
            <w:pPr>
              <w:widowControl/>
              <w:jc w:val="left"/>
              <w:textAlignment w:val="bottom"/>
              <w:rPr>
                <w:ins w:id="2077" w:author="火云邪神1418612843 [2]" w:date="2020-07-14T15:14:23Z"/>
                <w:rFonts w:ascii="Arial" w:hAnsi="Arial" w:eastAsia="宋体" w:cs="Arial"/>
                <w:color w:val="000000"/>
                <w:kern w:val="0"/>
                <w:sz w:val="20"/>
                <w:szCs w:val="20"/>
              </w:rPr>
            </w:pPr>
            <w:ins w:id="2078" w:author="火云邪神1418612843 [2]" w:date="2020-07-14T15:14:23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2079" w:author="火云邪神1418612843 [2]" w:date="2020-07-14T15:14:23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080" w:author="火云邪神1418612843 [2]" w:date="2020-07-14T15:14:23Z"/>
                <w:rFonts w:ascii="Arial" w:hAnsi="Arial" w:eastAsia="宋体" w:cs="Arial"/>
                <w:color w:val="000000"/>
                <w:kern w:val="0"/>
                <w:sz w:val="20"/>
                <w:szCs w:val="20"/>
              </w:rPr>
            </w:pPr>
            <w:ins w:id="2081" w:author="火云邪神1418612843 [2]" w:date="2020-07-14T15:14:23Z">
              <w:r>
                <w:rPr>
                  <w:rFonts w:ascii="Arial" w:hAnsi="Arial" w:eastAsia="宋体" w:cs="Arial"/>
                  <w:color w:val="000000"/>
                  <w:kern w:val="0"/>
                  <w:sz w:val="20"/>
                  <w:szCs w:val="20"/>
                </w:rPr>
                <w:t>VouType1</w:t>
              </w:r>
            </w:ins>
          </w:p>
        </w:tc>
        <w:tc>
          <w:tcPr>
            <w:tcW w:w="1298" w:type="dxa"/>
            <w:tcBorders>
              <w:top w:val="single" w:color="000000" w:sz="6" w:space="0"/>
            </w:tcBorders>
            <w:vAlign w:val="center"/>
          </w:tcPr>
          <w:p>
            <w:pPr>
              <w:pStyle w:val="2"/>
              <w:ind w:left="0" w:leftChars="0" w:firstLine="0" w:firstLineChars="0"/>
              <w:rPr>
                <w:ins w:id="2082" w:author="火云邪神1418612843 [2]" w:date="2020-07-14T15:14:23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083" w:author="火云邪神1418612843 [2]" w:date="2020-07-14T15:14:23Z"/>
        </w:trPr>
        <w:tc>
          <w:tcPr>
            <w:tcW w:w="1920" w:type="dxa"/>
            <w:tcBorders>
              <w:top w:val="single" w:color="000000" w:sz="6" w:space="0"/>
            </w:tcBorders>
            <w:vAlign w:val="bottom"/>
          </w:tcPr>
          <w:p>
            <w:pPr>
              <w:widowControl/>
              <w:jc w:val="left"/>
              <w:textAlignment w:val="bottom"/>
              <w:rPr>
                <w:ins w:id="2084" w:author="火云邪神1418612843 [2]" w:date="2020-07-14T15:14:23Z"/>
                <w:rFonts w:ascii="Arial" w:hAnsi="Arial" w:eastAsia="宋体" w:cs="Arial"/>
                <w:color w:val="000000"/>
                <w:kern w:val="0"/>
                <w:sz w:val="20"/>
                <w:szCs w:val="20"/>
              </w:rPr>
            </w:pPr>
            <w:ins w:id="2085" w:author="火云邪神1418612843 [2]" w:date="2020-07-14T15:14:23Z">
              <w:r>
                <w:rPr>
                  <w:rFonts w:ascii="Arial" w:hAnsi="Arial" w:eastAsia="宋体" w:cs="Arial"/>
                  <w:color w:val="000000"/>
                  <w:kern w:val="0"/>
                  <w:sz w:val="20"/>
                  <w:szCs w:val="20"/>
                </w:rPr>
                <w:t>凭证号码</w:t>
              </w:r>
            </w:ins>
          </w:p>
        </w:tc>
        <w:tc>
          <w:tcPr>
            <w:tcW w:w="898" w:type="dxa"/>
            <w:tcBorders>
              <w:top w:val="single" w:color="000000" w:sz="6" w:space="0"/>
            </w:tcBorders>
            <w:vAlign w:val="bottom"/>
          </w:tcPr>
          <w:p>
            <w:pPr>
              <w:widowControl/>
              <w:jc w:val="left"/>
              <w:textAlignment w:val="bottom"/>
              <w:rPr>
                <w:ins w:id="2086" w:author="火云邪神1418612843 [2]" w:date="2020-07-14T15:14:23Z"/>
                <w:rFonts w:hint="eastAsia" w:ascii="Arial" w:hAnsi="Arial" w:cs="Arial"/>
                <w:color w:val="000000"/>
                <w:kern w:val="0"/>
                <w:sz w:val="20"/>
                <w:szCs w:val="20"/>
                <w:lang w:val="en-US" w:eastAsia="zh-CN"/>
              </w:rPr>
            </w:pPr>
            <w:ins w:id="2087" w:author="火云邪神1418612843 [2]" w:date="2020-07-14T15:14:23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088" w:author="火云邪神1418612843 [2]" w:date="2020-07-14T15:14:23Z"/>
                <w:rFonts w:hint="eastAsia" w:ascii="新宋体" w:hAnsi="新宋体" w:eastAsia="新宋体"/>
                <w:sz w:val="21"/>
                <w:szCs w:val="21"/>
              </w:rPr>
            </w:pPr>
            <w:ins w:id="2089" w:author="火云邪神1418612843 [2]" w:date="2020-07-14T15:14:23Z">
              <w:r>
                <w:rPr>
                  <w:rFonts w:hint="eastAsia" w:ascii="新宋体" w:hAnsi="新宋体" w:eastAsia="新宋体"/>
                  <w:sz w:val="21"/>
                  <w:szCs w:val="21"/>
                  <w:lang w:val="en-US" w:eastAsia="zh-CN"/>
                </w:rPr>
                <w:t>否</w:t>
              </w:r>
            </w:ins>
          </w:p>
        </w:tc>
        <w:tc>
          <w:tcPr>
            <w:tcW w:w="721" w:type="dxa"/>
            <w:tcBorders>
              <w:top w:val="single" w:color="000000" w:sz="6" w:space="0"/>
            </w:tcBorders>
            <w:vAlign w:val="bottom"/>
          </w:tcPr>
          <w:p>
            <w:pPr>
              <w:widowControl/>
              <w:jc w:val="left"/>
              <w:textAlignment w:val="bottom"/>
              <w:rPr>
                <w:ins w:id="2090" w:author="火云邪神1418612843 [2]" w:date="2020-07-14T15:14:23Z"/>
                <w:rFonts w:ascii="Arial" w:hAnsi="Arial" w:eastAsia="宋体" w:cs="Arial"/>
                <w:color w:val="000000"/>
                <w:kern w:val="0"/>
                <w:sz w:val="20"/>
                <w:szCs w:val="20"/>
              </w:rPr>
            </w:pPr>
            <w:ins w:id="2091" w:author="火云邪神1418612843 [2]" w:date="2020-07-14T15:14:23Z">
              <w:r>
                <w:rPr>
                  <w:rFonts w:ascii="Arial" w:hAnsi="Arial" w:eastAsia="宋体" w:cs="Arial"/>
                  <w:color w:val="000000"/>
                  <w:kern w:val="0"/>
                  <w:sz w:val="20"/>
                  <w:szCs w:val="20"/>
                </w:rPr>
                <w:t>20</w:t>
              </w:r>
            </w:ins>
          </w:p>
        </w:tc>
        <w:tc>
          <w:tcPr>
            <w:tcW w:w="1073" w:type="dxa"/>
            <w:tcBorders>
              <w:top w:val="single" w:color="000000" w:sz="6" w:space="0"/>
            </w:tcBorders>
            <w:vAlign w:val="bottom"/>
          </w:tcPr>
          <w:p>
            <w:pPr>
              <w:widowControl/>
              <w:jc w:val="left"/>
              <w:textAlignment w:val="bottom"/>
              <w:rPr>
                <w:ins w:id="2092" w:author="火云邪神1418612843 [2]" w:date="2020-07-14T15:14:23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093" w:author="火云邪神1418612843 [2]" w:date="2020-07-14T15:14:23Z"/>
                <w:rFonts w:ascii="Arial" w:hAnsi="Arial" w:eastAsia="宋体" w:cs="Arial"/>
                <w:color w:val="000000"/>
                <w:kern w:val="0"/>
                <w:sz w:val="20"/>
                <w:szCs w:val="20"/>
              </w:rPr>
            </w:pPr>
            <w:ins w:id="2094" w:author="火云邪神1418612843 [2]" w:date="2020-07-14T15:14:23Z">
              <w:r>
                <w:rPr>
                  <w:rFonts w:ascii="Arial" w:hAnsi="Arial" w:eastAsia="宋体" w:cs="Arial"/>
                  <w:color w:val="000000"/>
                  <w:kern w:val="0"/>
                  <w:sz w:val="20"/>
                  <w:szCs w:val="20"/>
                </w:rPr>
                <w:t>VouNo1</w:t>
              </w:r>
            </w:ins>
          </w:p>
        </w:tc>
        <w:tc>
          <w:tcPr>
            <w:tcW w:w="1298" w:type="dxa"/>
            <w:tcBorders>
              <w:top w:val="single" w:color="000000" w:sz="6" w:space="0"/>
            </w:tcBorders>
            <w:vAlign w:val="center"/>
          </w:tcPr>
          <w:p>
            <w:pPr>
              <w:pStyle w:val="2"/>
              <w:ind w:left="0" w:leftChars="0" w:firstLine="0" w:firstLineChars="0"/>
              <w:rPr>
                <w:ins w:id="2095" w:author="火云邪神1418612843 [2]" w:date="2020-07-14T15:14:23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096" w:author="火云邪神1418612843 [2]" w:date="2020-07-14T15:14:23Z"/>
        </w:trPr>
        <w:tc>
          <w:tcPr>
            <w:tcW w:w="1920" w:type="dxa"/>
            <w:tcBorders>
              <w:top w:val="single" w:color="000000" w:sz="6" w:space="0"/>
            </w:tcBorders>
            <w:vAlign w:val="bottom"/>
          </w:tcPr>
          <w:p>
            <w:pPr>
              <w:widowControl/>
              <w:jc w:val="left"/>
              <w:textAlignment w:val="bottom"/>
              <w:rPr>
                <w:ins w:id="2097" w:author="火云邪神1418612843 [2]" w:date="2020-07-14T15:14:23Z"/>
                <w:rFonts w:ascii="Arial" w:hAnsi="Arial" w:eastAsia="宋体" w:cs="Arial"/>
                <w:color w:val="000000"/>
                <w:kern w:val="0"/>
                <w:sz w:val="20"/>
                <w:szCs w:val="20"/>
              </w:rPr>
            </w:pPr>
            <w:ins w:id="2098" w:author="火云邪神1418612843 [2]" w:date="2020-07-14T15:14:23Z">
              <w:r>
                <w:rPr>
                  <w:rFonts w:ascii="Arial" w:hAnsi="Arial" w:eastAsia="宋体" w:cs="Arial"/>
                  <w:color w:val="000000"/>
                  <w:kern w:val="0"/>
                  <w:sz w:val="20"/>
                  <w:szCs w:val="20"/>
                </w:rPr>
                <w:t>账号</w:t>
              </w:r>
            </w:ins>
          </w:p>
        </w:tc>
        <w:tc>
          <w:tcPr>
            <w:tcW w:w="898" w:type="dxa"/>
            <w:tcBorders>
              <w:top w:val="single" w:color="000000" w:sz="6" w:space="0"/>
            </w:tcBorders>
            <w:vAlign w:val="bottom"/>
          </w:tcPr>
          <w:p>
            <w:pPr>
              <w:widowControl/>
              <w:jc w:val="left"/>
              <w:textAlignment w:val="bottom"/>
              <w:rPr>
                <w:ins w:id="2099" w:author="火云邪神1418612843 [2]" w:date="2020-07-14T15:14:23Z"/>
                <w:rFonts w:hint="eastAsia" w:ascii="Arial" w:hAnsi="Arial" w:cs="Arial"/>
                <w:color w:val="000000"/>
                <w:kern w:val="0"/>
                <w:sz w:val="20"/>
                <w:szCs w:val="20"/>
                <w:lang w:val="en-US" w:eastAsia="zh-CN"/>
              </w:rPr>
            </w:pPr>
            <w:ins w:id="2100" w:author="火云邪神1418612843 [2]" w:date="2020-07-14T15:14:23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101" w:author="火云邪神1418612843 [2]" w:date="2020-07-14T15:14:23Z"/>
                <w:rFonts w:hint="eastAsia" w:ascii="新宋体" w:hAnsi="新宋体" w:eastAsia="新宋体"/>
                <w:sz w:val="21"/>
                <w:szCs w:val="21"/>
              </w:rPr>
            </w:pPr>
            <w:ins w:id="2102" w:author="火云邪神1418612843 [2]" w:date="2020-07-14T15:14:23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103" w:author="火云邪神1418612843 [2]" w:date="2020-07-14T15:14:23Z"/>
                <w:rFonts w:ascii="Arial" w:hAnsi="Arial" w:eastAsia="宋体" w:cs="Arial"/>
                <w:color w:val="000000"/>
                <w:kern w:val="0"/>
                <w:sz w:val="20"/>
                <w:szCs w:val="20"/>
              </w:rPr>
            </w:pPr>
            <w:ins w:id="2104" w:author="火云邪神1418612843 [2]" w:date="2020-07-14T15:14:23Z">
              <w:r>
                <w:rPr>
                  <w:rFonts w:ascii="Arial" w:hAnsi="Arial" w:eastAsia="宋体" w:cs="Arial"/>
                  <w:color w:val="000000"/>
                  <w:kern w:val="0"/>
                  <w:sz w:val="20"/>
                  <w:szCs w:val="20"/>
                </w:rPr>
                <w:t>32</w:t>
              </w:r>
            </w:ins>
          </w:p>
        </w:tc>
        <w:tc>
          <w:tcPr>
            <w:tcW w:w="1073" w:type="dxa"/>
            <w:tcBorders>
              <w:top w:val="single" w:color="000000" w:sz="6" w:space="0"/>
            </w:tcBorders>
            <w:vAlign w:val="bottom"/>
          </w:tcPr>
          <w:p>
            <w:pPr>
              <w:widowControl/>
              <w:jc w:val="left"/>
              <w:textAlignment w:val="bottom"/>
              <w:rPr>
                <w:ins w:id="2105" w:author="火云邪神1418612843 [2]" w:date="2020-07-14T15:14:23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106" w:author="火云邪神1418612843 [2]" w:date="2020-07-14T15:14:23Z"/>
                <w:rFonts w:ascii="Arial" w:hAnsi="Arial" w:eastAsia="宋体" w:cs="Arial"/>
                <w:color w:val="000000"/>
                <w:kern w:val="0"/>
                <w:sz w:val="20"/>
                <w:szCs w:val="20"/>
              </w:rPr>
            </w:pPr>
            <w:ins w:id="2107" w:author="火云邪神1418612843 [2]" w:date="2020-07-14T15:14:23Z">
              <w:r>
                <w:rPr>
                  <w:rFonts w:ascii="Arial" w:hAnsi="Arial" w:eastAsia="宋体" w:cs="Arial"/>
                  <w:color w:val="000000"/>
                  <w:kern w:val="0"/>
                  <w:sz w:val="20"/>
                  <w:szCs w:val="20"/>
                </w:rPr>
                <w:t>AcctNo1</w:t>
              </w:r>
            </w:ins>
          </w:p>
        </w:tc>
        <w:tc>
          <w:tcPr>
            <w:tcW w:w="1298" w:type="dxa"/>
            <w:tcBorders>
              <w:top w:val="single" w:color="000000" w:sz="6" w:space="0"/>
            </w:tcBorders>
            <w:vAlign w:val="center"/>
          </w:tcPr>
          <w:p>
            <w:pPr>
              <w:pStyle w:val="2"/>
              <w:ind w:left="0" w:leftChars="0" w:firstLine="0" w:firstLineChars="0"/>
              <w:rPr>
                <w:ins w:id="2108" w:author="火云邪神1418612843 [2]" w:date="2020-07-14T15:14:23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109" w:author="火云邪神1418612843 [2]" w:date="2020-07-14T15:14:23Z"/>
        </w:trPr>
        <w:tc>
          <w:tcPr>
            <w:tcW w:w="1920" w:type="dxa"/>
            <w:tcBorders>
              <w:top w:val="single" w:color="000000" w:sz="6" w:space="0"/>
            </w:tcBorders>
            <w:vAlign w:val="bottom"/>
          </w:tcPr>
          <w:p>
            <w:pPr>
              <w:widowControl/>
              <w:jc w:val="left"/>
              <w:textAlignment w:val="bottom"/>
              <w:rPr>
                <w:ins w:id="2110" w:author="火云邪神1418612843 [2]" w:date="2020-07-14T15:14:23Z"/>
                <w:rFonts w:ascii="Arial" w:hAnsi="Arial" w:eastAsia="宋体" w:cs="Arial"/>
                <w:color w:val="000000"/>
                <w:kern w:val="0"/>
                <w:sz w:val="20"/>
                <w:szCs w:val="20"/>
              </w:rPr>
            </w:pPr>
            <w:ins w:id="2111" w:author="火云邪神1418612843 [2]" w:date="2020-07-14T15:14:23Z">
              <w:r>
                <w:rPr>
                  <w:rFonts w:ascii="Arial" w:hAnsi="Arial" w:eastAsia="宋体" w:cs="Arial"/>
                  <w:color w:val="000000"/>
                  <w:kern w:val="0"/>
                  <w:sz w:val="20"/>
                  <w:szCs w:val="20"/>
                </w:rPr>
                <w:t>发生额</w:t>
              </w:r>
            </w:ins>
          </w:p>
        </w:tc>
        <w:tc>
          <w:tcPr>
            <w:tcW w:w="898" w:type="dxa"/>
            <w:tcBorders>
              <w:top w:val="single" w:color="000000" w:sz="6" w:space="0"/>
            </w:tcBorders>
            <w:vAlign w:val="bottom"/>
          </w:tcPr>
          <w:p>
            <w:pPr>
              <w:widowControl/>
              <w:jc w:val="left"/>
              <w:textAlignment w:val="bottom"/>
              <w:rPr>
                <w:ins w:id="2112" w:author="火云邪神1418612843 [2]" w:date="2020-07-14T15:14:23Z"/>
                <w:rFonts w:hint="eastAsia" w:ascii="Arial" w:hAnsi="Arial" w:cs="Arial"/>
                <w:color w:val="000000"/>
                <w:kern w:val="0"/>
                <w:sz w:val="20"/>
                <w:szCs w:val="20"/>
                <w:lang w:val="en-US" w:eastAsia="zh-CN"/>
              </w:rPr>
            </w:pPr>
            <w:ins w:id="2113" w:author="火云邪神1418612843 [2]" w:date="2020-07-14T15:14:23Z">
              <w:r>
                <w:rPr>
                  <w:rFonts w:ascii="Arial" w:hAnsi="Arial" w:eastAsia="宋体" w:cs="Arial"/>
                  <w:color w:val="000000"/>
                  <w:kern w:val="0"/>
                  <w:sz w:val="20"/>
                  <w:szCs w:val="20"/>
                </w:rPr>
                <w:t>DECIMAL</w:t>
              </w:r>
            </w:ins>
          </w:p>
        </w:tc>
        <w:tc>
          <w:tcPr>
            <w:tcW w:w="721" w:type="dxa"/>
            <w:tcBorders>
              <w:top w:val="single" w:color="000000" w:sz="6" w:space="0"/>
            </w:tcBorders>
            <w:vAlign w:val="center"/>
          </w:tcPr>
          <w:p>
            <w:pPr>
              <w:jc w:val="center"/>
              <w:rPr>
                <w:ins w:id="2114" w:author="火云邪神1418612843 [2]" w:date="2020-07-14T15:14:23Z"/>
                <w:rFonts w:hint="eastAsia" w:ascii="新宋体" w:hAnsi="新宋体" w:eastAsia="新宋体"/>
                <w:sz w:val="21"/>
                <w:szCs w:val="21"/>
              </w:rPr>
            </w:pPr>
            <w:ins w:id="2115" w:author="火云邪神1418612843 [2]" w:date="2020-07-14T15:14:23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116" w:author="火云邪神1418612843 [2]" w:date="2020-07-14T15:14:23Z"/>
                <w:rFonts w:ascii="Arial" w:hAnsi="Arial" w:eastAsia="宋体" w:cs="Arial"/>
                <w:color w:val="000000"/>
                <w:kern w:val="0"/>
                <w:sz w:val="20"/>
                <w:szCs w:val="20"/>
              </w:rPr>
            </w:pPr>
            <w:ins w:id="2117" w:author="火云邪神1418612843 [2]" w:date="2020-07-14T15:14:23Z">
              <w:r>
                <w:rPr>
                  <w:rFonts w:ascii="Arial" w:hAnsi="Arial" w:eastAsia="宋体" w:cs="Arial"/>
                  <w:color w:val="000000"/>
                  <w:kern w:val="0"/>
                  <w:sz w:val="20"/>
                  <w:szCs w:val="20"/>
                </w:rPr>
                <w:t>17</w:t>
              </w:r>
            </w:ins>
          </w:p>
        </w:tc>
        <w:tc>
          <w:tcPr>
            <w:tcW w:w="1073" w:type="dxa"/>
            <w:tcBorders>
              <w:top w:val="single" w:color="000000" w:sz="6" w:space="0"/>
            </w:tcBorders>
            <w:vAlign w:val="bottom"/>
          </w:tcPr>
          <w:p>
            <w:pPr>
              <w:widowControl/>
              <w:jc w:val="left"/>
              <w:textAlignment w:val="bottom"/>
              <w:rPr>
                <w:ins w:id="2118" w:author="火云邪神1418612843 [2]" w:date="2020-07-14T15:14:23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119" w:author="火云邪神1418612843 [2]" w:date="2020-07-14T15:14:23Z"/>
                <w:rFonts w:ascii="Arial" w:hAnsi="Arial" w:eastAsia="宋体" w:cs="Arial"/>
                <w:color w:val="000000"/>
                <w:kern w:val="0"/>
                <w:sz w:val="20"/>
                <w:szCs w:val="20"/>
              </w:rPr>
            </w:pPr>
            <w:ins w:id="2120" w:author="火云邪神1418612843 [2]" w:date="2020-07-14T15:14:23Z">
              <w:r>
                <w:rPr>
                  <w:rFonts w:ascii="Arial" w:hAnsi="Arial" w:eastAsia="宋体" w:cs="Arial"/>
                  <w:color w:val="000000"/>
                  <w:kern w:val="0"/>
                  <w:sz w:val="20"/>
                  <w:szCs w:val="20"/>
                </w:rPr>
                <w:t>Amt1</w:t>
              </w:r>
            </w:ins>
          </w:p>
        </w:tc>
        <w:tc>
          <w:tcPr>
            <w:tcW w:w="1298" w:type="dxa"/>
            <w:tcBorders>
              <w:top w:val="single" w:color="000000" w:sz="6" w:space="0"/>
            </w:tcBorders>
            <w:vAlign w:val="center"/>
          </w:tcPr>
          <w:p>
            <w:pPr>
              <w:pStyle w:val="2"/>
              <w:ind w:left="0" w:leftChars="0" w:firstLine="0" w:firstLineChars="0"/>
              <w:rPr>
                <w:ins w:id="2121" w:author="火云邪神1418612843 [2]" w:date="2020-07-14T15:14:23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122" w:author="火云邪神1418612843 [2]" w:date="2020-07-14T15:14:23Z"/>
        </w:trPr>
        <w:tc>
          <w:tcPr>
            <w:tcW w:w="1920" w:type="dxa"/>
            <w:tcBorders>
              <w:top w:val="single" w:color="000000" w:sz="6" w:space="0"/>
            </w:tcBorders>
            <w:vAlign w:val="bottom"/>
          </w:tcPr>
          <w:p>
            <w:pPr>
              <w:widowControl/>
              <w:jc w:val="left"/>
              <w:textAlignment w:val="bottom"/>
              <w:rPr>
                <w:ins w:id="2123" w:author="火云邪神1418612843 [2]" w:date="2020-07-14T15:14:23Z"/>
                <w:rFonts w:ascii="Arial" w:hAnsi="Arial" w:eastAsia="宋体" w:cs="Arial"/>
                <w:color w:val="000000"/>
                <w:kern w:val="0"/>
                <w:sz w:val="20"/>
                <w:szCs w:val="20"/>
              </w:rPr>
            </w:pPr>
            <w:ins w:id="2124" w:author="火云邪神1418612843 [2]" w:date="2020-07-14T15:14:23Z">
              <w:r>
                <w:rPr>
                  <w:rFonts w:ascii="Arial" w:hAnsi="Arial" w:eastAsia="宋体" w:cs="Arial"/>
                  <w:color w:val="000000"/>
                  <w:kern w:val="0"/>
                  <w:sz w:val="20"/>
                  <w:szCs w:val="20"/>
                </w:rPr>
                <w:t>币种号</w:t>
              </w:r>
            </w:ins>
          </w:p>
        </w:tc>
        <w:tc>
          <w:tcPr>
            <w:tcW w:w="898" w:type="dxa"/>
            <w:tcBorders>
              <w:top w:val="single" w:color="000000" w:sz="6" w:space="0"/>
            </w:tcBorders>
            <w:vAlign w:val="bottom"/>
          </w:tcPr>
          <w:p>
            <w:pPr>
              <w:widowControl/>
              <w:jc w:val="left"/>
              <w:textAlignment w:val="bottom"/>
              <w:rPr>
                <w:ins w:id="2125" w:author="火云邪神1418612843 [2]" w:date="2020-07-14T15:14:23Z"/>
                <w:rFonts w:hint="eastAsia" w:ascii="Arial" w:hAnsi="Arial" w:cs="Arial"/>
                <w:color w:val="000000"/>
                <w:kern w:val="0"/>
                <w:sz w:val="20"/>
                <w:szCs w:val="20"/>
                <w:lang w:val="en-US" w:eastAsia="zh-CN"/>
              </w:rPr>
            </w:pPr>
            <w:ins w:id="2126" w:author="火云邪神1418612843 [2]" w:date="2020-07-14T15:14:23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127" w:author="火云邪神1418612843 [2]" w:date="2020-07-14T15:14:23Z"/>
                <w:rFonts w:hint="eastAsia" w:ascii="新宋体" w:hAnsi="新宋体" w:eastAsia="新宋体"/>
                <w:sz w:val="21"/>
                <w:szCs w:val="21"/>
              </w:rPr>
            </w:pPr>
            <w:ins w:id="2128" w:author="火云邪神1418612843 [2]" w:date="2020-07-14T15:14:23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129" w:author="火云邪神1418612843 [2]" w:date="2020-07-14T15:14:23Z"/>
                <w:rFonts w:ascii="Arial" w:hAnsi="Arial" w:eastAsia="宋体" w:cs="Arial"/>
                <w:color w:val="000000"/>
                <w:kern w:val="0"/>
                <w:sz w:val="20"/>
                <w:szCs w:val="20"/>
              </w:rPr>
            </w:pPr>
            <w:ins w:id="2130" w:author="火云邪神1418612843 [2]" w:date="2020-07-14T15:14:23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2131" w:author="火云邪神1418612843 [2]" w:date="2020-07-14T15:14:23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132" w:author="火云邪神1418612843 [2]" w:date="2020-07-14T15:14:23Z"/>
                <w:rFonts w:ascii="Arial" w:hAnsi="Arial" w:eastAsia="宋体" w:cs="Arial"/>
                <w:color w:val="000000"/>
                <w:kern w:val="0"/>
                <w:sz w:val="20"/>
                <w:szCs w:val="20"/>
              </w:rPr>
            </w:pPr>
            <w:ins w:id="2133" w:author="火云邪神1418612843 [2]" w:date="2020-07-14T15:14:23Z">
              <w:r>
                <w:rPr>
                  <w:rFonts w:ascii="Arial" w:hAnsi="Arial" w:eastAsia="宋体" w:cs="Arial"/>
                  <w:color w:val="000000"/>
                  <w:kern w:val="0"/>
                  <w:sz w:val="20"/>
                  <w:szCs w:val="20"/>
                </w:rPr>
                <w:t>Ccy1</w:t>
              </w:r>
            </w:ins>
          </w:p>
        </w:tc>
        <w:tc>
          <w:tcPr>
            <w:tcW w:w="1298" w:type="dxa"/>
            <w:tcBorders>
              <w:top w:val="single" w:color="000000" w:sz="6" w:space="0"/>
            </w:tcBorders>
            <w:vAlign w:val="center"/>
          </w:tcPr>
          <w:p>
            <w:pPr>
              <w:pStyle w:val="2"/>
              <w:ind w:left="0" w:leftChars="0" w:firstLine="0" w:firstLineChars="0"/>
              <w:rPr>
                <w:ins w:id="2134" w:author="火云邪神1418612843 [2]" w:date="2020-07-14T15:14:23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135" w:author="火云邪神1418612843 [2]" w:date="2020-07-14T15:14:23Z"/>
        </w:trPr>
        <w:tc>
          <w:tcPr>
            <w:tcW w:w="1920" w:type="dxa"/>
            <w:tcBorders>
              <w:top w:val="single" w:color="000000" w:sz="6" w:space="0"/>
            </w:tcBorders>
            <w:vAlign w:val="bottom"/>
          </w:tcPr>
          <w:p>
            <w:pPr>
              <w:widowControl/>
              <w:jc w:val="left"/>
              <w:textAlignment w:val="bottom"/>
              <w:rPr>
                <w:ins w:id="2136" w:author="火云邪神1418612843 [2]" w:date="2020-07-14T15:14:23Z"/>
                <w:rFonts w:ascii="Arial" w:hAnsi="Arial" w:eastAsia="宋体" w:cs="Arial"/>
                <w:color w:val="000000"/>
                <w:kern w:val="0"/>
                <w:sz w:val="20"/>
                <w:szCs w:val="20"/>
              </w:rPr>
            </w:pPr>
            <w:ins w:id="2137" w:author="火云邪神1418612843 [2]" w:date="2020-07-14T15:14:23Z">
              <w:r>
                <w:rPr>
                  <w:rFonts w:ascii="Arial" w:hAnsi="Arial" w:eastAsia="宋体" w:cs="Arial"/>
                  <w:color w:val="000000"/>
                  <w:kern w:val="0"/>
                  <w:sz w:val="20"/>
                  <w:szCs w:val="20"/>
                </w:rPr>
                <w:t>借贷标志</w:t>
              </w:r>
            </w:ins>
          </w:p>
        </w:tc>
        <w:tc>
          <w:tcPr>
            <w:tcW w:w="898" w:type="dxa"/>
            <w:tcBorders>
              <w:top w:val="single" w:color="000000" w:sz="6" w:space="0"/>
            </w:tcBorders>
            <w:vAlign w:val="bottom"/>
          </w:tcPr>
          <w:p>
            <w:pPr>
              <w:widowControl/>
              <w:jc w:val="left"/>
              <w:textAlignment w:val="bottom"/>
              <w:rPr>
                <w:ins w:id="2138" w:author="火云邪神1418612843 [2]" w:date="2020-07-14T15:14:23Z"/>
                <w:rFonts w:hint="eastAsia" w:ascii="Arial" w:hAnsi="Arial" w:cs="Arial"/>
                <w:color w:val="000000"/>
                <w:kern w:val="0"/>
                <w:sz w:val="20"/>
                <w:szCs w:val="20"/>
                <w:lang w:val="en-US" w:eastAsia="zh-CN"/>
              </w:rPr>
            </w:pPr>
            <w:ins w:id="2139" w:author="火云邪神1418612843 [2]" w:date="2020-07-14T15:14:23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140" w:author="火云邪神1418612843 [2]" w:date="2020-07-14T15:14:23Z"/>
                <w:rFonts w:hint="eastAsia" w:ascii="新宋体" w:hAnsi="新宋体" w:eastAsia="新宋体"/>
                <w:sz w:val="21"/>
                <w:szCs w:val="21"/>
              </w:rPr>
            </w:pPr>
            <w:ins w:id="2141" w:author="火云邪神1418612843 [2]" w:date="2020-07-14T15:14:23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142" w:author="火云邪神1418612843 [2]" w:date="2020-07-14T15:14:23Z"/>
                <w:rFonts w:ascii="Arial" w:hAnsi="Arial" w:eastAsia="宋体" w:cs="Arial"/>
                <w:color w:val="000000"/>
                <w:kern w:val="0"/>
                <w:sz w:val="20"/>
                <w:szCs w:val="20"/>
              </w:rPr>
            </w:pPr>
            <w:ins w:id="2143" w:author="火云邪神1418612843 [2]" w:date="2020-07-14T15:14:23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2144" w:author="火云邪神1418612843 [2]" w:date="2020-07-14T15:14:23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145" w:author="火云邪神1418612843 [2]" w:date="2020-07-14T15:14:23Z"/>
                <w:rFonts w:ascii="Arial" w:hAnsi="Arial" w:eastAsia="宋体" w:cs="Arial"/>
                <w:color w:val="000000"/>
                <w:kern w:val="0"/>
                <w:sz w:val="20"/>
                <w:szCs w:val="20"/>
              </w:rPr>
            </w:pPr>
            <w:ins w:id="2146" w:author="火云邪神1418612843 [2]" w:date="2020-07-14T15:14:23Z">
              <w:r>
                <w:rPr>
                  <w:rFonts w:ascii="Arial" w:hAnsi="Arial" w:eastAsia="宋体" w:cs="Arial"/>
                  <w:color w:val="000000"/>
                  <w:kern w:val="0"/>
                  <w:sz w:val="20"/>
                  <w:szCs w:val="20"/>
                </w:rPr>
                <w:t>CDFlag</w:t>
              </w:r>
            </w:ins>
          </w:p>
        </w:tc>
        <w:tc>
          <w:tcPr>
            <w:tcW w:w="1298" w:type="dxa"/>
            <w:tcBorders>
              <w:top w:val="single" w:color="000000" w:sz="6" w:space="0"/>
            </w:tcBorders>
            <w:vAlign w:val="center"/>
          </w:tcPr>
          <w:p>
            <w:pPr>
              <w:pStyle w:val="2"/>
              <w:ind w:left="0" w:leftChars="0" w:firstLine="0" w:firstLineChars="0"/>
              <w:rPr>
                <w:ins w:id="2147" w:author="火云邪神1418612843 [2]" w:date="2020-07-14T15:14:23Z"/>
                <w:rFonts w:hint="eastAsia" w:ascii="新宋体" w:hAnsi="新宋体" w:eastAsia="新宋体"/>
                <w:sz w:val="21"/>
                <w:szCs w:val="21"/>
                <w:lang w:val="en-US" w:eastAsia="zh-CN"/>
              </w:rPr>
            </w:pPr>
            <w:ins w:id="2148" w:author="火云邪神1418612843 [2]" w:date="2020-07-14T15:14:23Z">
              <w:r>
                <w:rPr>
                  <w:rFonts w:hint="eastAsia" w:ascii="新宋体" w:hAnsi="新宋体" w:eastAsia="新宋体"/>
                  <w:sz w:val="21"/>
                  <w:szCs w:val="21"/>
                  <w:lang w:val="en-US" w:eastAsia="zh-CN"/>
                </w:rPr>
                <w:t>D-借C-贷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149" w:author="火云邪神1418612843 [2]" w:date="2020-07-14T15:14:23Z"/>
        </w:trPr>
        <w:tc>
          <w:tcPr>
            <w:tcW w:w="1920" w:type="dxa"/>
            <w:tcBorders>
              <w:top w:val="single" w:color="000000" w:sz="6" w:space="0"/>
            </w:tcBorders>
            <w:vAlign w:val="bottom"/>
          </w:tcPr>
          <w:p>
            <w:pPr>
              <w:widowControl/>
              <w:jc w:val="left"/>
              <w:textAlignment w:val="bottom"/>
              <w:rPr>
                <w:ins w:id="2150" w:author="火云邪神1418612843 [2]" w:date="2020-07-14T15:14:23Z"/>
                <w:rFonts w:hint="eastAsia" w:ascii="Arial" w:hAnsi="Arial" w:cs="Arial"/>
                <w:color w:val="000000"/>
                <w:kern w:val="0"/>
                <w:sz w:val="20"/>
                <w:szCs w:val="20"/>
                <w:lang w:val="en-US" w:eastAsia="zh-CN"/>
              </w:rPr>
            </w:pPr>
            <w:ins w:id="2151" w:author="火云邪神1418612843 [2]" w:date="2020-07-14T15:14:23Z">
              <w:r>
                <w:rPr>
                  <w:rFonts w:ascii="Arial" w:hAnsi="Arial" w:eastAsia="宋体" w:cs="Arial"/>
                  <w:color w:val="000000"/>
                  <w:kern w:val="0"/>
                  <w:sz w:val="20"/>
                  <w:szCs w:val="20"/>
                </w:rPr>
                <w:t>子系统编码</w:t>
              </w:r>
            </w:ins>
          </w:p>
        </w:tc>
        <w:tc>
          <w:tcPr>
            <w:tcW w:w="898" w:type="dxa"/>
            <w:tcBorders>
              <w:top w:val="single" w:color="000000" w:sz="6" w:space="0"/>
            </w:tcBorders>
            <w:vAlign w:val="bottom"/>
          </w:tcPr>
          <w:p>
            <w:pPr>
              <w:widowControl/>
              <w:jc w:val="left"/>
              <w:textAlignment w:val="bottom"/>
              <w:rPr>
                <w:ins w:id="2152" w:author="火云邪神1418612843 [2]" w:date="2020-07-14T15:14:23Z"/>
                <w:rFonts w:hint="eastAsia" w:ascii="新宋体" w:hAnsi="新宋体" w:eastAsia="新宋体"/>
                <w:sz w:val="21"/>
                <w:szCs w:val="21"/>
              </w:rPr>
            </w:pPr>
            <w:ins w:id="2153" w:author="火云邪神1418612843 [2]" w:date="2020-07-14T15:14:23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154" w:author="火云邪神1418612843 [2]" w:date="2020-07-14T15:14:23Z"/>
                <w:rFonts w:hint="eastAsia" w:ascii="新宋体" w:hAnsi="新宋体" w:eastAsia="新宋体"/>
                <w:sz w:val="21"/>
                <w:szCs w:val="21"/>
              </w:rPr>
            </w:pPr>
            <w:ins w:id="2155" w:author="火云邪神1418612843 [2]" w:date="2020-07-14T15:14:23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156" w:author="火云邪神1418612843 [2]" w:date="2020-07-14T15:14:23Z"/>
                <w:rFonts w:ascii="Arial" w:hAnsi="Arial" w:eastAsia="宋体" w:cs="Arial"/>
                <w:color w:val="000000"/>
                <w:kern w:val="0"/>
                <w:sz w:val="20"/>
                <w:szCs w:val="20"/>
              </w:rPr>
            </w:pPr>
            <w:ins w:id="2157" w:author="火云邪神1418612843 [2]" w:date="2020-07-14T15:14:23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2158" w:author="火云邪神1418612843 [2]" w:date="2020-07-14T15:14:23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159" w:author="火云邪神1418612843 [2]" w:date="2020-07-14T15:14:23Z"/>
                <w:rFonts w:ascii="Arial" w:hAnsi="Arial" w:eastAsia="宋体" w:cs="Arial"/>
                <w:color w:val="000000"/>
                <w:kern w:val="0"/>
                <w:sz w:val="20"/>
                <w:szCs w:val="20"/>
              </w:rPr>
            </w:pPr>
            <w:ins w:id="2160" w:author="火云邪神1418612843 [2]" w:date="2020-07-14T15:14:23Z">
              <w:r>
                <w:rPr>
                  <w:rFonts w:ascii="Arial" w:hAnsi="Arial" w:eastAsia="宋体" w:cs="Arial"/>
                  <w:color w:val="000000"/>
                  <w:kern w:val="0"/>
                  <w:sz w:val="20"/>
                  <w:szCs w:val="20"/>
                </w:rPr>
                <w:t>SubSys1</w:t>
              </w:r>
            </w:ins>
          </w:p>
        </w:tc>
        <w:tc>
          <w:tcPr>
            <w:tcW w:w="1298" w:type="dxa"/>
            <w:tcBorders>
              <w:top w:val="single" w:color="000000" w:sz="6" w:space="0"/>
            </w:tcBorders>
            <w:vAlign w:val="center"/>
          </w:tcPr>
          <w:p>
            <w:pPr>
              <w:pStyle w:val="2"/>
              <w:ind w:left="0" w:leftChars="0" w:firstLine="0" w:firstLineChars="0"/>
              <w:rPr>
                <w:ins w:id="2161" w:author="火云邪神1418612843 [2]" w:date="2020-07-14T15:14:23Z"/>
                <w:rFonts w:hint="eastAsia" w:ascii="新宋体" w:hAnsi="新宋体" w:eastAsia="新宋体"/>
                <w:sz w:val="21"/>
                <w:szCs w:val="21"/>
                <w:lang w:val="en-US" w:eastAsia="zh-CN"/>
              </w:rPr>
            </w:pPr>
            <w:ins w:id="2162" w:author="火云邪神1418612843 [2]" w:date="2020-07-14T15:14:23Z">
              <w:r>
                <w:rPr>
                  <w:rFonts w:hint="eastAsia" w:ascii="新宋体" w:hAnsi="新宋体" w:eastAsia="新宋体"/>
                  <w:sz w:val="21"/>
                  <w:szCs w:val="21"/>
                  <w:lang w:val="en-US" w:eastAsia="zh-CN"/>
                </w:rPr>
                <w:t>DPS-客户帐</w:t>
              </w:r>
            </w:ins>
          </w:p>
          <w:p>
            <w:pPr>
              <w:pStyle w:val="2"/>
              <w:ind w:left="0" w:leftChars="0" w:firstLine="0" w:firstLineChars="0"/>
              <w:rPr>
                <w:ins w:id="2163" w:author="火云邪神1418612843 [2]" w:date="2020-07-14T15:14:23Z"/>
                <w:rFonts w:hint="eastAsia" w:ascii="新宋体" w:hAnsi="新宋体" w:eastAsia="新宋体"/>
                <w:sz w:val="21"/>
                <w:szCs w:val="21"/>
                <w:lang w:val="en-US" w:eastAsia="zh-CN"/>
              </w:rPr>
            </w:pPr>
            <w:ins w:id="2164" w:author="火云邪神1418612843 [2]" w:date="2020-07-14T15:14:23Z">
              <w:r>
                <w:rPr>
                  <w:rFonts w:hint="eastAsia" w:ascii="新宋体" w:hAnsi="新宋体" w:eastAsia="新宋体"/>
                  <w:sz w:val="21"/>
                  <w:szCs w:val="21"/>
                  <w:lang w:val="en-US" w:eastAsia="zh-CN"/>
                </w:rPr>
                <w:t>GLS-内部户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165" w:author="火云邪神1418612843 [2]" w:date="2020-07-14T15:14:23Z"/>
        </w:trPr>
        <w:tc>
          <w:tcPr>
            <w:tcW w:w="1920" w:type="dxa"/>
            <w:tcBorders>
              <w:top w:val="single" w:color="000000" w:sz="6" w:space="0"/>
            </w:tcBorders>
            <w:vAlign w:val="bottom"/>
          </w:tcPr>
          <w:p>
            <w:pPr>
              <w:widowControl/>
              <w:jc w:val="left"/>
              <w:textAlignment w:val="bottom"/>
              <w:rPr>
                <w:ins w:id="2166" w:author="火云邪神1418612843 [2]" w:date="2020-07-14T15:14:23Z"/>
                <w:rFonts w:ascii="Arial" w:hAnsi="Arial" w:eastAsia="宋体" w:cs="Arial"/>
                <w:color w:val="000000"/>
                <w:kern w:val="0"/>
                <w:sz w:val="20"/>
                <w:szCs w:val="20"/>
              </w:rPr>
            </w:pPr>
            <w:ins w:id="2167" w:author="火云邪神1418612843 [2]" w:date="2020-07-14T15:14:23Z">
              <w:r>
                <w:rPr>
                  <w:rFonts w:ascii="Arial" w:hAnsi="Arial" w:eastAsia="宋体" w:cs="Arial"/>
                  <w:color w:val="000000"/>
                  <w:kern w:val="0"/>
                  <w:sz w:val="20"/>
                  <w:szCs w:val="20"/>
                </w:rPr>
                <w:t>交易类型1</w:t>
              </w:r>
            </w:ins>
          </w:p>
        </w:tc>
        <w:tc>
          <w:tcPr>
            <w:tcW w:w="898" w:type="dxa"/>
            <w:tcBorders>
              <w:top w:val="single" w:color="000000" w:sz="6" w:space="0"/>
            </w:tcBorders>
            <w:vAlign w:val="bottom"/>
          </w:tcPr>
          <w:p>
            <w:pPr>
              <w:widowControl/>
              <w:jc w:val="left"/>
              <w:textAlignment w:val="bottom"/>
              <w:rPr>
                <w:ins w:id="2168" w:author="火云邪神1418612843 [2]" w:date="2020-07-14T15:14:23Z"/>
                <w:rFonts w:hint="eastAsia" w:ascii="Arial" w:hAnsi="Arial" w:cs="Arial"/>
                <w:color w:val="000000"/>
                <w:kern w:val="0"/>
                <w:sz w:val="20"/>
                <w:szCs w:val="20"/>
                <w:lang w:val="en-US" w:eastAsia="zh-CN"/>
              </w:rPr>
            </w:pPr>
            <w:ins w:id="2169" w:author="火云邪神1418612843 [2]" w:date="2020-07-14T15:14:23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170" w:author="火云邪神1418612843 [2]" w:date="2020-07-14T15:14:23Z"/>
                <w:rFonts w:hint="eastAsia" w:ascii="新宋体" w:hAnsi="新宋体" w:eastAsia="新宋体"/>
                <w:sz w:val="21"/>
                <w:szCs w:val="21"/>
              </w:rPr>
            </w:pPr>
            <w:ins w:id="2171" w:author="火云邪神1418612843 [2]" w:date="2020-07-14T15:14:23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right"/>
              <w:textAlignment w:val="bottom"/>
              <w:rPr>
                <w:ins w:id="2172" w:author="火云邪神1418612843 [2]" w:date="2020-07-14T15:14:23Z"/>
                <w:rFonts w:ascii="Arial" w:hAnsi="Arial" w:eastAsia="宋体" w:cs="Arial"/>
                <w:color w:val="000000"/>
                <w:kern w:val="0"/>
                <w:sz w:val="20"/>
                <w:szCs w:val="20"/>
              </w:rPr>
            </w:pPr>
            <w:ins w:id="2173" w:author="火云邪神1418612843 [2]" w:date="2020-07-14T15:14:23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2174" w:author="火云邪神1418612843 [2]" w:date="2020-07-14T15:14:23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175" w:author="火云邪神1418612843 [2]" w:date="2020-07-14T15:14:23Z"/>
                <w:rFonts w:ascii="Arial" w:hAnsi="Arial" w:eastAsia="宋体" w:cs="Arial"/>
                <w:color w:val="000000"/>
                <w:kern w:val="0"/>
                <w:sz w:val="20"/>
                <w:szCs w:val="20"/>
              </w:rPr>
            </w:pPr>
            <w:ins w:id="2176" w:author="火云邪神1418612843 [2]" w:date="2020-07-14T15:14:23Z">
              <w:r>
                <w:rPr>
                  <w:rFonts w:ascii="Arial" w:hAnsi="Arial" w:eastAsia="宋体" w:cs="Arial"/>
                  <w:color w:val="000000"/>
                  <w:kern w:val="0"/>
                  <w:sz w:val="20"/>
                  <w:szCs w:val="20"/>
                </w:rPr>
                <w:t>TransType1</w:t>
              </w:r>
            </w:ins>
          </w:p>
        </w:tc>
        <w:tc>
          <w:tcPr>
            <w:tcW w:w="1298" w:type="dxa"/>
            <w:tcBorders>
              <w:top w:val="single" w:color="000000" w:sz="6" w:space="0"/>
            </w:tcBorders>
            <w:vAlign w:val="center"/>
          </w:tcPr>
          <w:p>
            <w:pPr>
              <w:pStyle w:val="2"/>
              <w:ind w:left="0" w:leftChars="0" w:firstLine="0" w:firstLineChars="0"/>
              <w:rPr>
                <w:ins w:id="2177" w:author="火云邪神1418612843 [2]" w:date="2020-07-14T15:14:23Z"/>
                <w:rFonts w:hint="eastAsia" w:ascii="新宋体" w:hAnsi="新宋体" w:eastAsia="新宋体"/>
                <w:sz w:val="21"/>
                <w:szCs w:val="21"/>
                <w:lang w:val="en-US" w:eastAsia="zh-CN"/>
              </w:rPr>
            </w:pPr>
            <w:ins w:id="2178" w:author="火云邪神1418612843 [2]" w:date="2020-07-14T15:14:23Z">
              <w:r>
                <w:rPr>
                  <w:rFonts w:hint="eastAsia" w:ascii="新宋体" w:hAnsi="新宋体" w:eastAsia="新宋体"/>
                  <w:sz w:val="21"/>
                  <w:szCs w:val="21"/>
                  <w:lang w:val="en-US" w:eastAsia="zh-CN"/>
                </w:rPr>
                <w:t>0.正常交易</w:t>
              </w:r>
            </w:ins>
          </w:p>
          <w:p>
            <w:pPr>
              <w:pStyle w:val="2"/>
              <w:ind w:left="0" w:leftChars="0" w:firstLine="0" w:firstLineChars="0"/>
              <w:rPr>
                <w:ins w:id="2179" w:author="火云邪神1418612843 [2]" w:date="2020-07-14T15:14:23Z"/>
                <w:rFonts w:hint="eastAsia" w:ascii="新宋体" w:hAnsi="新宋体" w:eastAsia="新宋体"/>
                <w:sz w:val="21"/>
                <w:szCs w:val="21"/>
                <w:lang w:val="en-US" w:eastAsia="zh-CN"/>
              </w:rPr>
            </w:pPr>
            <w:ins w:id="2180" w:author="火云邪神1418612843 [2]" w:date="2020-07-14T15:14:23Z">
              <w:r>
                <w:rPr>
                  <w:rFonts w:hint="eastAsia" w:ascii="新宋体" w:hAnsi="新宋体" w:eastAsia="新宋体"/>
                  <w:sz w:val="21"/>
                  <w:szCs w:val="21"/>
                  <w:lang w:val="en-US" w:eastAsia="zh-CN"/>
                </w:rPr>
                <w:t>1.冲销交易</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181" w:author="火云邪神1418612843 [2]" w:date="2020-07-14T15:14:23Z"/>
        </w:trPr>
        <w:tc>
          <w:tcPr>
            <w:tcW w:w="1920" w:type="dxa"/>
            <w:tcBorders>
              <w:top w:val="single" w:color="000000" w:sz="6" w:space="0"/>
            </w:tcBorders>
            <w:vAlign w:val="bottom"/>
          </w:tcPr>
          <w:p>
            <w:pPr>
              <w:widowControl/>
              <w:jc w:val="left"/>
              <w:textAlignment w:val="bottom"/>
              <w:rPr>
                <w:ins w:id="2182" w:author="火云邪神1418612843 [2]" w:date="2020-07-14T15:14:23Z"/>
                <w:rFonts w:ascii="Arial" w:hAnsi="Arial" w:eastAsia="宋体" w:cs="Arial"/>
                <w:color w:val="000000"/>
                <w:kern w:val="0"/>
                <w:sz w:val="20"/>
                <w:szCs w:val="20"/>
              </w:rPr>
            </w:pPr>
            <w:ins w:id="2183" w:author="火云邪神1418612843 [2]" w:date="2020-07-14T15:14:23Z">
              <w:r>
                <w:rPr>
                  <w:rFonts w:ascii="Arial" w:hAnsi="Arial" w:eastAsia="宋体" w:cs="Arial"/>
                  <w:color w:val="000000"/>
                  <w:kern w:val="0"/>
                  <w:sz w:val="20"/>
                  <w:szCs w:val="20"/>
                </w:rPr>
                <w:t>凭证类型</w:t>
              </w:r>
            </w:ins>
          </w:p>
        </w:tc>
        <w:tc>
          <w:tcPr>
            <w:tcW w:w="898" w:type="dxa"/>
            <w:tcBorders>
              <w:top w:val="single" w:color="000000" w:sz="6" w:space="0"/>
            </w:tcBorders>
            <w:vAlign w:val="bottom"/>
          </w:tcPr>
          <w:p>
            <w:pPr>
              <w:widowControl/>
              <w:jc w:val="left"/>
              <w:textAlignment w:val="bottom"/>
              <w:rPr>
                <w:ins w:id="2184" w:author="火云邪神1418612843 [2]" w:date="2020-07-14T15:14:23Z"/>
                <w:rFonts w:hint="eastAsia" w:ascii="Arial" w:hAnsi="Arial" w:cs="Arial"/>
                <w:color w:val="000000"/>
                <w:kern w:val="0"/>
                <w:sz w:val="20"/>
                <w:szCs w:val="20"/>
                <w:lang w:val="en-US" w:eastAsia="zh-CN"/>
              </w:rPr>
            </w:pPr>
            <w:ins w:id="2185" w:author="火云邪神1418612843 [2]" w:date="2020-07-14T15:14:23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186" w:author="火云邪神1418612843 [2]" w:date="2020-07-14T15:14:23Z"/>
                <w:rFonts w:hint="eastAsia" w:ascii="新宋体" w:hAnsi="新宋体" w:eastAsia="新宋体"/>
                <w:sz w:val="21"/>
                <w:szCs w:val="21"/>
              </w:rPr>
            </w:pPr>
            <w:ins w:id="2187" w:author="火云邪神1418612843 [2]" w:date="2020-07-14T15:14:23Z">
              <w:r>
                <w:rPr>
                  <w:rFonts w:hint="eastAsia" w:ascii="新宋体" w:hAnsi="新宋体" w:eastAsia="新宋体"/>
                  <w:sz w:val="21"/>
                  <w:szCs w:val="21"/>
                  <w:lang w:val="en-US" w:eastAsia="zh-CN"/>
                </w:rPr>
                <w:t>否</w:t>
              </w:r>
            </w:ins>
          </w:p>
        </w:tc>
        <w:tc>
          <w:tcPr>
            <w:tcW w:w="721" w:type="dxa"/>
            <w:tcBorders>
              <w:top w:val="single" w:color="000000" w:sz="6" w:space="0"/>
            </w:tcBorders>
            <w:vAlign w:val="bottom"/>
          </w:tcPr>
          <w:p>
            <w:pPr>
              <w:widowControl/>
              <w:jc w:val="left"/>
              <w:textAlignment w:val="bottom"/>
              <w:rPr>
                <w:ins w:id="2188" w:author="火云邪神1418612843 [2]" w:date="2020-07-14T15:14:23Z"/>
                <w:rFonts w:ascii="Arial" w:hAnsi="Arial" w:eastAsia="宋体" w:cs="Arial"/>
                <w:color w:val="000000"/>
                <w:kern w:val="0"/>
                <w:sz w:val="20"/>
                <w:szCs w:val="20"/>
              </w:rPr>
            </w:pPr>
            <w:ins w:id="2189" w:author="火云邪神1418612843 [2]" w:date="2020-07-14T15:14:23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2190" w:author="火云邪神1418612843 [2]" w:date="2020-07-14T15:14:23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191" w:author="火云邪神1418612843 [2]" w:date="2020-07-14T15:14:23Z"/>
                <w:rFonts w:ascii="Arial" w:hAnsi="Arial" w:eastAsia="宋体" w:cs="Arial"/>
                <w:color w:val="000000"/>
                <w:kern w:val="0"/>
                <w:sz w:val="20"/>
                <w:szCs w:val="20"/>
              </w:rPr>
            </w:pPr>
            <w:ins w:id="2192" w:author="火云邪神1418612843 [2]" w:date="2020-07-14T15:14:23Z">
              <w:r>
                <w:rPr>
                  <w:rFonts w:ascii="Arial" w:hAnsi="Arial" w:eastAsia="宋体" w:cs="Arial"/>
                  <w:color w:val="000000"/>
                  <w:kern w:val="0"/>
                  <w:sz w:val="20"/>
                  <w:szCs w:val="20"/>
                </w:rPr>
                <w:t>VouType2</w:t>
              </w:r>
            </w:ins>
          </w:p>
        </w:tc>
        <w:tc>
          <w:tcPr>
            <w:tcW w:w="1298" w:type="dxa"/>
            <w:tcBorders>
              <w:top w:val="single" w:color="000000" w:sz="6" w:space="0"/>
            </w:tcBorders>
            <w:vAlign w:val="center"/>
          </w:tcPr>
          <w:p>
            <w:pPr>
              <w:pStyle w:val="2"/>
              <w:ind w:left="0" w:leftChars="0" w:firstLine="0" w:firstLineChars="0"/>
              <w:rPr>
                <w:ins w:id="2193" w:author="火云邪神1418612843 [2]" w:date="2020-07-14T15:14:23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194" w:author="火云邪神1418612843 [2]" w:date="2020-07-14T15:14:23Z"/>
        </w:trPr>
        <w:tc>
          <w:tcPr>
            <w:tcW w:w="1920" w:type="dxa"/>
            <w:tcBorders>
              <w:top w:val="single" w:color="000000" w:sz="6" w:space="0"/>
            </w:tcBorders>
            <w:vAlign w:val="bottom"/>
          </w:tcPr>
          <w:p>
            <w:pPr>
              <w:widowControl/>
              <w:jc w:val="left"/>
              <w:textAlignment w:val="bottom"/>
              <w:rPr>
                <w:ins w:id="2195" w:author="火云邪神1418612843 [2]" w:date="2020-07-14T15:14:23Z"/>
                <w:rFonts w:ascii="Arial" w:hAnsi="Arial" w:eastAsia="宋体" w:cs="Arial"/>
                <w:color w:val="000000"/>
                <w:kern w:val="0"/>
                <w:sz w:val="20"/>
                <w:szCs w:val="20"/>
              </w:rPr>
            </w:pPr>
            <w:ins w:id="2196" w:author="火云邪神1418612843 [2]" w:date="2020-07-14T15:14:23Z">
              <w:r>
                <w:rPr>
                  <w:rFonts w:ascii="Arial" w:hAnsi="Arial" w:eastAsia="宋体" w:cs="Arial"/>
                  <w:color w:val="000000"/>
                  <w:kern w:val="0"/>
                  <w:sz w:val="20"/>
                  <w:szCs w:val="20"/>
                </w:rPr>
                <w:t>凭证号码</w:t>
              </w:r>
            </w:ins>
          </w:p>
        </w:tc>
        <w:tc>
          <w:tcPr>
            <w:tcW w:w="898" w:type="dxa"/>
            <w:tcBorders>
              <w:top w:val="single" w:color="000000" w:sz="6" w:space="0"/>
            </w:tcBorders>
            <w:vAlign w:val="bottom"/>
          </w:tcPr>
          <w:p>
            <w:pPr>
              <w:widowControl/>
              <w:jc w:val="left"/>
              <w:textAlignment w:val="bottom"/>
              <w:rPr>
                <w:ins w:id="2197" w:author="火云邪神1418612843 [2]" w:date="2020-07-14T15:14:23Z"/>
                <w:rFonts w:hint="eastAsia" w:ascii="Arial" w:hAnsi="Arial" w:cs="Arial"/>
                <w:color w:val="000000"/>
                <w:kern w:val="0"/>
                <w:sz w:val="20"/>
                <w:szCs w:val="20"/>
                <w:lang w:val="en-US" w:eastAsia="zh-CN"/>
              </w:rPr>
            </w:pPr>
            <w:ins w:id="2198" w:author="火云邪神1418612843 [2]" w:date="2020-07-14T15:14:23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199" w:author="火云邪神1418612843 [2]" w:date="2020-07-14T15:14:23Z"/>
                <w:rFonts w:hint="eastAsia" w:ascii="新宋体" w:hAnsi="新宋体" w:eastAsia="新宋体"/>
                <w:sz w:val="21"/>
                <w:szCs w:val="21"/>
              </w:rPr>
            </w:pPr>
            <w:ins w:id="2200" w:author="火云邪神1418612843 [2]" w:date="2020-07-14T15:14:23Z">
              <w:r>
                <w:rPr>
                  <w:rFonts w:hint="eastAsia" w:ascii="新宋体" w:hAnsi="新宋体" w:eastAsia="新宋体"/>
                  <w:sz w:val="21"/>
                  <w:szCs w:val="21"/>
                  <w:lang w:val="en-US" w:eastAsia="zh-CN"/>
                </w:rPr>
                <w:t>否</w:t>
              </w:r>
            </w:ins>
          </w:p>
        </w:tc>
        <w:tc>
          <w:tcPr>
            <w:tcW w:w="721" w:type="dxa"/>
            <w:tcBorders>
              <w:top w:val="single" w:color="000000" w:sz="6" w:space="0"/>
            </w:tcBorders>
            <w:vAlign w:val="bottom"/>
          </w:tcPr>
          <w:p>
            <w:pPr>
              <w:widowControl/>
              <w:jc w:val="left"/>
              <w:textAlignment w:val="bottom"/>
              <w:rPr>
                <w:ins w:id="2201" w:author="火云邪神1418612843 [2]" w:date="2020-07-14T15:14:23Z"/>
                <w:rFonts w:ascii="Arial" w:hAnsi="Arial" w:eastAsia="宋体" w:cs="Arial"/>
                <w:color w:val="000000"/>
                <w:kern w:val="0"/>
                <w:sz w:val="20"/>
                <w:szCs w:val="20"/>
              </w:rPr>
            </w:pPr>
            <w:ins w:id="2202" w:author="火云邪神1418612843 [2]" w:date="2020-07-14T15:14:23Z">
              <w:r>
                <w:rPr>
                  <w:rFonts w:ascii="Arial" w:hAnsi="Arial" w:eastAsia="宋体" w:cs="Arial"/>
                  <w:color w:val="000000"/>
                  <w:kern w:val="0"/>
                  <w:sz w:val="20"/>
                  <w:szCs w:val="20"/>
                </w:rPr>
                <w:t>20</w:t>
              </w:r>
            </w:ins>
          </w:p>
        </w:tc>
        <w:tc>
          <w:tcPr>
            <w:tcW w:w="1073" w:type="dxa"/>
            <w:tcBorders>
              <w:top w:val="single" w:color="000000" w:sz="6" w:space="0"/>
            </w:tcBorders>
            <w:vAlign w:val="bottom"/>
          </w:tcPr>
          <w:p>
            <w:pPr>
              <w:widowControl/>
              <w:jc w:val="left"/>
              <w:textAlignment w:val="bottom"/>
              <w:rPr>
                <w:ins w:id="2203" w:author="火云邪神1418612843 [2]" w:date="2020-07-14T15:14:23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204" w:author="火云邪神1418612843 [2]" w:date="2020-07-14T15:14:23Z"/>
                <w:rFonts w:ascii="Arial" w:hAnsi="Arial" w:eastAsia="宋体" w:cs="Arial"/>
                <w:color w:val="000000"/>
                <w:kern w:val="0"/>
                <w:sz w:val="20"/>
                <w:szCs w:val="20"/>
              </w:rPr>
            </w:pPr>
            <w:ins w:id="2205" w:author="火云邪神1418612843 [2]" w:date="2020-07-14T15:14:23Z">
              <w:r>
                <w:rPr>
                  <w:rFonts w:ascii="Arial" w:hAnsi="Arial" w:eastAsia="宋体" w:cs="Arial"/>
                  <w:color w:val="000000"/>
                  <w:kern w:val="0"/>
                  <w:sz w:val="20"/>
                  <w:szCs w:val="20"/>
                </w:rPr>
                <w:t>VouNo2</w:t>
              </w:r>
            </w:ins>
          </w:p>
        </w:tc>
        <w:tc>
          <w:tcPr>
            <w:tcW w:w="1298" w:type="dxa"/>
            <w:tcBorders>
              <w:top w:val="single" w:color="000000" w:sz="6" w:space="0"/>
            </w:tcBorders>
            <w:vAlign w:val="center"/>
          </w:tcPr>
          <w:p>
            <w:pPr>
              <w:pStyle w:val="2"/>
              <w:ind w:left="0" w:leftChars="0" w:firstLine="0" w:firstLineChars="0"/>
              <w:rPr>
                <w:ins w:id="2206" w:author="火云邪神1418612843 [2]" w:date="2020-07-14T15:14:23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207" w:author="火云邪神1418612843 [2]" w:date="2020-07-14T15:14:23Z"/>
        </w:trPr>
        <w:tc>
          <w:tcPr>
            <w:tcW w:w="1920" w:type="dxa"/>
            <w:tcBorders>
              <w:top w:val="single" w:color="000000" w:sz="6" w:space="0"/>
            </w:tcBorders>
            <w:vAlign w:val="bottom"/>
          </w:tcPr>
          <w:p>
            <w:pPr>
              <w:widowControl/>
              <w:jc w:val="left"/>
              <w:textAlignment w:val="bottom"/>
              <w:rPr>
                <w:ins w:id="2208" w:author="火云邪神1418612843 [2]" w:date="2020-07-14T15:14:23Z"/>
                <w:rFonts w:ascii="Arial" w:hAnsi="Arial" w:eastAsia="宋体" w:cs="Arial"/>
                <w:color w:val="000000"/>
                <w:kern w:val="0"/>
                <w:sz w:val="20"/>
                <w:szCs w:val="20"/>
              </w:rPr>
            </w:pPr>
            <w:ins w:id="2209" w:author="火云邪神1418612843 [2]" w:date="2020-07-14T15:14:23Z">
              <w:r>
                <w:rPr>
                  <w:rFonts w:ascii="Arial" w:hAnsi="Arial" w:eastAsia="宋体" w:cs="Arial"/>
                  <w:color w:val="000000"/>
                  <w:kern w:val="0"/>
                  <w:sz w:val="20"/>
                  <w:szCs w:val="20"/>
                </w:rPr>
                <w:t>账号</w:t>
              </w:r>
            </w:ins>
          </w:p>
        </w:tc>
        <w:tc>
          <w:tcPr>
            <w:tcW w:w="898" w:type="dxa"/>
            <w:tcBorders>
              <w:top w:val="single" w:color="000000" w:sz="6" w:space="0"/>
            </w:tcBorders>
            <w:vAlign w:val="bottom"/>
          </w:tcPr>
          <w:p>
            <w:pPr>
              <w:widowControl/>
              <w:jc w:val="left"/>
              <w:textAlignment w:val="bottom"/>
              <w:rPr>
                <w:ins w:id="2210" w:author="火云邪神1418612843 [2]" w:date="2020-07-14T15:14:23Z"/>
                <w:rFonts w:hint="eastAsia" w:ascii="Arial" w:hAnsi="Arial" w:cs="Arial"/>
                <w:color w:val="000000"/>
                <w:kern w:val="0"/>
                <w:sz w:val="20"/>
                <w:szCs w:val="20"/>
                <w:lang w:val="en-US" w:eastAsia="zh-CN"/>
              </w:rPr>
            </w:pPr>
            <w:ins w:id="2211" w:author="火云邪神1418612843 [2]" w:date="2020-07-14T15:14:23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212" w:author="火云邪神1418612843 [2]" w:date="2020-07-14T15:14:23Z"/>
                <w:rFonts w:hint="eastAsia" w:ascii="新宋体" w:hAnsi="新宋体" w:eastAsia="新宋体"/>
                <w:sz w:val="21"/>
                <w:szCs w:val="21"/>
              </w:rPr>
            </w:pPr>
            <w:ins w:id="2213" w:author="火云邪神1418612843 [2]" w:date="2020-07-14T15:14:23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214" w:author="火云邪神1418612843 [2]" w:date="2020-07-14T15:14:23Z"/>
                <w:rFonts w:ascii="Arial" w:hAnsi="Arial" w:eastAsia="宋体" w:cs="Arial"/>
                <w:color w:val="000000"/>
                <w:kern w:val="0"/>
                <w:sz w:val="20"/>
                <w:szCs w:val="20"/>
              </w:rPr>
            </w:pPr>
            <w:ins w:id="2215" w:author="火云邪神1418612843 [2]" w:date="2020-07-14T15:14:23Z">
              <w:r>
                <w:rPr>
                  <w:rFonts w:ascii="Arial" w:hAnsi="Arial" w:eastAsia="宋体" w:cs="Arial"/>
                  <w:color w:val="000000"/>
                  <w:kern w:val="0"/>
                  <w:sz w:val="20"/>
                  <w:szCs w:val="20"/>
                </w:rPr>
                <w:t>32</w:t>
              </w:r>
            </w:ins>
          </w:p>
        </w:tc>
        <w:tc>
          <w:tcPr>
            <w:tcW w:w="1073" w:type="dxa"/>
            <w:tcBorders>
              <w:top w:val="single" w:color="000000" w:sz="6" w:space="0"/>
            </w:tcBorders>
            <w:vAlign w:val="bottom"/>
          </w:tcPr>
          <w:p>
            <w:pPr>
              <w:widowControl/>
              <w:jc w:val="left"/>
              <w:textAlignment w:val="bottom"/>
              <w:rPr>
                <w:ins w:id="2216" w:author="火云邪神1418612843 [2]" w:date="2020-07-14T15:14:23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217" w:author="火云邪神1418612843 [2]" w:date="2020-07-14T15:14:23Z"/>
                <w:rFonts w:ascii="Arial" w:hAnsi="Arial" w:eastAsia="宋体" w:cs="Arial"/>
                <w:color w:val="000000"/>
                <w:kern w:val="0"/>
                <w:sz w:val="20"/>
                <w:szCs w:val="20"/>
              </w:rPr>
            </w:pPr>
            <w:ins w:id="2218" w:author="火云邪神1418612843 [2]" w:date="2020-07-14T15:14:23Z">
              <w:r>
                <w:rPr>
                  <w:rFonts w:ascii="Arial" w:hAnsi="Arial" w:eastAsia="宋体" w:cs="Arial"/>
                  <w:color w:val="000000"/>
                  <w:kern w:val="0"/>
                  <w:sz w:val="20"/>
                  <w:szCs w:val="20"/>
                </w:rPr>
                <w:t>AcctNo2</w:t>
              </w:r>
            </w:ins>
          </w:p>
        </w:tc>
        <w:tc>
          <w:tcPr>
            <w:tcW w:w="1298" w:type="dxa"/>
            <w:tcBorders>
              <w:top w:val="single" w:color="000000" w:sz="6" w:space="0"/>
            </w:tcBorders>
            <w:vAlign w:val="center"/>
          </w:tcPr>
          <w:p>
            <w:pPr>
              <w:pStyle w:val="2"/>
              <w:ind w:left="0" w:leftChars="0" w:firstLine="0" w:firstLineChars="0"/>
              <w:rPr>
                <w:ins w:id="2219" w:author="火云邪神1418612843 [2]" w:date="2020-07-14T15:14:23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220" w:author="火云邪神1418612843 [2]" w:date="2020-07-14T15:14:23Z"/>
        </w:trPr>
        <w:tc>
          <w:tcPr>
            <w:tcW w:w="1920" w:type="dxa"/>
            <w:tcBorders>
              <w:top w:val="single" w:color="000000" w:sz="6" w:space="0"/>
            </w:tcBorders>
            <w:vAlign w:val="bottom"/>
          </w:tcPr>
          <w:p>
            <w:pPr>
              <w:widowControl/>
              <w:jc w:val="left"/>
              <w:textAlignment w:val="bottom"/>
              <w:rPr>
                <w:ins w:id="2221" w:author="火云邪神1418612843 [2]" w:date="2020-07-14T15:14:23Z"/>
                <w:rFonts w:ascii="Arial" w:hAnsi="Arial" w:eastAsia="宋体" w:cs="Arial"/>
                <w:color w:val="000000"/>
                <w:kern w:val="0"/>
                <w:sz w:val="20"/>
                <w:szCs w:val="20"/>
              </w:rPr>
            </w:pPr>
            <w:ins w:id="2222" w:author="火云邪神1418612843 [2]" w:date="2020-07-14T15:14:23Z">
              <w:r>
                <w:rPr>
                  <w:rFonts w:ascii="Arial" w:hAnsi="Arial" w:eastAsia="宋体" w:cs="Arial"/>
                  <w:color w:val="000000"/>
                  <w:kern w:val="0"/>
                  <w:sz w:val="20"/>
                  <w:szCs w:val="20"/>
                </w:rPr>
                <w:t>发生额</w:t>
              </w:r>
            </w:ins>
          </w:p>
        </w:tc>
        <w:tc>
          <w:tcPr>
            <w:tcW w:w="898" w:type="dxa"/>
            <w:tcBorders>
              <w:top w:val="single" w:color="000000" w:sz="6" w:space="0"/>
            </w:tcBorders>
            <w:vAlign w:val="bottom"/>
          </w:tcPr>
          <w:p>
            <w:pPr>
              <w:widowControl/>
              <w:jc w:val="left"/>
              <w:textAlignment w:val="bottom"/>
              <w:rPr>
                <w:ins w:id="2223" w:author="火云邪神1418612843 [2]" w:date="2020-07-14T15:14:23Z"/>
                <w:rFonts w:hint="eastAsia" w:ascii="Arial" w:hAnsi="Arial" w:cs="Arial"/>
                <w:color w:val="000000"/>
                <w:kern w:val="0"/>
                <w:sz w:val="20"/>
                <w:szCs w:val="20"/>
                <w:lang w:val="en-US" w:eastAsia="zh-CN"/>
              </w:rPr>
            </w:pPr>
            <w:ins w:id="2224" w:author="火云邪神1418612843 [2]" w:date="2020-07-14T15:14:23Z">
              <w:r>
                <w:rPr>
                  <w:rFonts w:ascii="Arial" w:hAnsi="Arial" w:eastAsia="宋体" w:cs="Arial"/>
                  <w:color w:val="000000"/>
                  <w:kern w:val="0"/>
                  <w:sz w:val="20"/>
                  <w:szCs w:val="20"/>
                </w:rPr>
                <w:t>DECIMAL</w:t>
              </w:r>
            </w:ins>
          </w:p>
        </w:tc>
        <w:tc>
          <w:tcPr>
            <w:tcW w:w="721" w:type="dxa"/>
            <w:tcBorders>
              <w:top w:val="single" w:color="000000" w:sz="6" w:space="0"/>
            </w:tcBorders>
            <w:vAlign w:val="center"/>
          </w:tcPr>
          <w:p>
            <w:pPr>
              <w:jc w:val="center"/>
              <w:rPr>
                <w:ins w:id="2225" w:author="火云邪神1418612843 [2]" w:date="2020-07-14T15:14:23Z"/>
                <w:rFonts w:hint="eastAsia" w:ascii="新宋体" w:hAnsi="新宋体" w:eastAsia="新宋体"/>
                <w:sz w:val="21"/>
                <w:szCs w:val="21"/>
              </w:rPr>
            </w:pPr>
            <w:ins w:id="2226" w:author="火云邪神1418612843 [2]" w:date="2020-07-14T15:14:23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227" w:author="火云邪神1418612843 [2]" w:date="2020-07-14T15:14:23Z"/>
                <w:rFonts w:ascii="Arial" w:hAnsi="Arial" w:eastAsia="宋体" w:cs="Arial"/>
                <w:color w:val="000000"/>
                <w:kern w:val="0"/>
                <w:sz w:val="20"/>
                <w:szCs w:val="20"/>
              </w:rPr>
            </w:pPr>
            <w:ins w:id="2228" w:author="火云邪神1418612843 [2]" w:date="2020-07-14T15:14:23Z">
              <w:r>
                <w:rPr>
                  <w:rFonts w:ascii="Arial" w:hAnsi="Arial" w:eastAsia="宋体" w:cs="Arial"/>
                  <w:color w:val="000000"/>
                  <w:kern w:val="0"/>
                  <w:sz w:val="20"/>
                  <w:szCs w:val="20"/>
                </w:rPr>
                <w:t>17</w:t>
              </w:r>
            </w:ins>
          </w:p>
        </w:tc>
        <w:tc>
          <w:tcPr>
            <w:tcW w:w="1073" w:type="dxa"/>
            <w:tcBorders>
              <w:top w:val="single" w:color="000000" w:sz="6" w:space="0"/>
            </w:tcBorders>
            <w:vAlign w:val="bottom"/>
          </w:tcPr>
          <w:p>
            <w:pPr>
              <w:widowControl/>
              <w:jc w:val="left"/>
              <w:textAlignment w:val="bottom"/>
              <w:rPr>
                <w:ins w:id="2229" w:author="火云邪神1418612843 [2]" w:date="2020-07-14T15:14:23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230" w:author="火云邪神1418612843 [2]" w:date="2020-07-14T15:14:23Z"/>
                <w:rFonts w:ascii="Arial" w:hAnsi="Arial" w:eastAsia="宋体" w:cs="Arial"/>
                <w:color w:val="000000"/>
                <w:kern w:val="0"/>
                <w:sz w:val="20"/>
                <w:szCs w:val="20"/>
              </w:rPr>
            </w:pPr>
            <w:ins w:id="2231" w:author="火云邪神1418612843 [2]" w:date="2020-07-14T15:14:23Z">
              <w:r>
                <w:rPr>
                  <w:rFonts w:ascii="Arial" w:hAnsi="Arial" w:eastAsia="宋体" w:cs="Arial"/>
                  <w:color w:val="000000"/>
                  <w:kern w:val="0"/>
                  <w:sz w:val="20"/>
                  <w:szCs w:val="20"/>
                </w:rPr>
                <w:t>Amt2</w:t>
              </w:r>
            </w:ins>
          </w:p>
        </w:tc>
        <w:tc>
          <w:tcPr>
            <w:tcW w:w="1298" w:type="dxa"/>
            <w:tcBorders>
              <w:top w:val="single" w:color="000000" w:sz="6" w:space="0"/>
            </w:tcBorders>
            <w:vAlign w:val="center"/>
          </w:tcPr>
          <w:p>
            <w:pPr>
              <w:pStyle w:val="2"/>
              <w:ind w:left="0" w:leftChars="0" w:firstLine="0" w:firstLineChars="0"/>
              <w:rPr>
                <w:ins w:id="2232" w:author="火云邪神1418612843 [2]" w:date="2020-07-14T15:14:23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233" w:author="火云邪神1418612843 [2]" w:date="2020-07-14T15:14:23Z"/>
        </w:trPr>
        <w:tc>
          <w:tcPr>
            <w:tcW w:w="1920" w:type="dxa"/>
            <w:tcBorders>
              <w:top w:val="single" w:color="000000" w:sz="6" w:space="0"/>
            </w:tcBorders>
            <w:vAlign w:val="bottom"/>
          </w:tcPr>
          <w:p>
            <w:pPr>
              <w:widowControl/>
              <w:jc w:val="left"/>
              <w:textAlignment w:val="bottom"/>
              <w:rPr>
                <w:ins w:id="2234" w:author="火云邪神1418612843 [2]" w:date="2020-07-14T15:14:23Z"/>
                <w:rFonts w:ascii="Arial" w:hAnsi="Arial" w:eastAsia="宋体" w:cs="Arial"/>
                <w:color w:val="000000"/>
                <w:kern w:val="0"/>
                <w:sz w:val="20"/>
                <w:szCs w:val="20"/>
              </w:rPr>
            </w:pPr>
            <w:ins w:id="2235" w:author="火云邪神1418612843 [2]" w:date="2020-07-14T15:14:23Z">
              <w:r>
                <w:rPr>
                  <w:rFonts w:ascii="Arial" w:hAnsi="Arial" w:eastAsia="宋体" w:cs="Arial"/>
                  <w:color w:val="000000"/>
                  <w:kern w:val="0"/>
                  <w:sz w:val="20"/>
                  <w:szCs w:val="20"/>
                </w:rPr>
                <w:t>币种号</w:t>
              </w:r>
            </w:ins>
          </w:p>
        </w:tc>
        <w:tc>
          <w:tcPr>
            <w:tcW w:w="898" w:type="dxa"/>
            <w:tcBorders>
              <w:top w:val="single" w:color="000000" w:sz="6" w:space="0"/>
            </w:tcBorders>
            <w:vAlign w:val="bottom"/>
          </w:tcPr>
          <w:p>
            <w:pPr>
              <w:widowControl/>
              <w:jc w:val="left"/>
              <w:textAlignment w:val="bottom"/>
              <w:rPr>
                <w:ins w:id="2236" w:author="火云邪神1418612843 [2]" w:date="2020-07-14T15:14:23Z"/>
                <w:rFonts w:hint="eastAsia" w:ascii="Arial" w:hAnsi="Arial" w:cs="Arial"/>
                <w:color w:val="000000"/>
                <w:kern w:val="0"/>
                <w:sz w:val="20"/>
                <w:szCs w:val="20"/>
                <w:lang w:val="en-US" w:eastAsia="zh-CN"/>
              </w:rPr>
            </w:pPr>
            <w:ins w:id="2237" w:author="火云邪神1418612843 [2]" w:date="2020-07-14T15:14:23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238" w:author="火云邪神1418612843 [2]" w:date="2020-07-14T15:14:23Z"/>
                <w:rFonts w:hint="eastAsia" w:ascii="新宋体" w:hAnsi="新宋体" w:eastAsia="新宋体"/>
                <w:sz w:val="21"/>
                <w:szCs w:val="21"/>
              </w:rPr>
            </w:pPr>
            <w:ins w:id="2239" w:author="火云邪神1418612843 [2]" w:date="2020-07-14T15:14:23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240" w:author="火云邪神1418612843 [2]" w:date="2020-07-14T15:14:23Z"/>
                <w:rFonts w:ascii="Arial" w:hAnsi="Arial" w:eastAsia="宋体" w:cs="Arial"/>
                <w:color w:val="000000"/>
                <w:kern w:val="0"/>
                <w:sz w:val="20"/>
                <w:szCs w:val="20"/>
              </w:rPr>
            </w:pPr>
            <w:ins w:id="2241" w:author="火云邪神1418612843 [2]" w:date="2020-07-14T15:14:23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2242" w:author="火云邪神1418612843 [2]" w:date="2020-07-14T15:14:23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243" w:author="火云邪神1418612843 [2]" w:date="2020-07-14T15:14:23Z"/>
                <w:rFonts w:ascii="Arial" w:hAnsi="Arial" w:eastAsia="宋体" w:cs="Arial"/>
                <w:color w:val="000000"/>
                <w:kern w:val="0"/>
                <w:sz w:val="20"/>
                <w:szCs w:val="20"/>
              </w:rPr>
            </w:pPr>
            <w:ins w:id="2244" w:author="火云邪神1418612843 [2]" w:date="2020-07-14T15:14:23Z">
              <w:r>
                <w:rPr>
                  <w:rFonts w:ascii="Arial" w:hAnsi="Arial" w:eastAsia="宋体" w:cs="Arial"/>
                  <w:color w:val="000000"/>
                  <w:kern w:val="0"/>
                  <w:sz w:val="20"/>
                  <w:szCs w:val="20"/>
                </w:rPr>
                <w:t>Ccy2</w:t>
              </w:r>
            </w:ins>
          </w:p>
        </w:tc>
        <w:tc>
          <w:tcPr>
            <w:tcW w:w="1298" w:type="dxa"/>
            <w:tcBorders>
              <w:top w:val="single" w:color="000000" w:sz="6" w:space="0"/>
            </w:tcBorders>
            <w:vAlign w:val="center"/>
          </w:tcPr>
          <w:p>
            <w:pPr>
              <w:pStyle w:val="2"/>
              <w:ind w:left="0" w:leftChars="0" w:firstLine="0" w:firstLineChars="0"/>
              <w:rPr>
                <w:ins w:id="2245" w:author="火云邪神1418612843 [2]" w:date="2020-07-14T15:14:23Z"/>
                <w:rFonts w:hint="eastAsia" w:ascii="新宋体" w:hAnsi="新宋体" w:eastAsia="新宋体"/>
                <w:sz w:val="21"/>
                <w:szCs w:val="21"/>
                <w:lang w:val="en-US" w:eastAsia="zh-CN"/>
              </w:rPr>
            </w:pPr>
            <w:ins w:id="2246" w:author="火云邪神1418612843 [2]" w:date="2020-07-14T15:14:23Z">
              <w:r>
                <w:rPr>
                  <w:rFonts w:hint="eastAsia" w:ascii="新宋体" w:hAnsi="新宋体" w:eastAsia="新宋体"/>
                  <w:sz w:val="21"/>
                  <w:szCs w:val="21"/>
                  <w:lang w:val="en-US" w:eastAsia="zh-CN"/>
                </w:rPr>
                <w:t>01， 人民币</w:t>
              </w:r>
            </w:ins>
          </w:p>
          <w:p>
            <w:pPr>
              <w:pStyle w:val="2"/>
              <w:ind w:left="0" w:leftChars="0" w:firstLine="0" w:firstLineChars="0"/>
              <w:rPr>
                <w:ins w:id="2247" w:author="火云邪神1418612843 [2]" w:date="2020-07-14T15:14:23Z"/>
                <w:rFonts w:hint="eastAsia" w:ascii="新宋体" w:hAnsi="新宋体" w:eastAsia="新宋体"/>
                <w:sz w:val="21"/>
                <w:szCs w:val="21"/>
                <w:lang w:val="en-US" w:eastAsia="zh-CN"/>
              </w:rPr>
            </w:pPr>
            <w:ins w:id="2248" w:author="火云邪神1418612843 [2]" w:date="2020-07-14T15:14:23Z">
              <w:r>
                <w:rPr>
                  <w:rFonts w:hint="eastAsia" w:ascii="新宋体" w:hAnsi="新宋体" w:eastAsia="新宋体"/>
                  <w:sz w:val="21"/>
                  <w:szCs w:val="21"/>
                  <w:lang w:val="en-US" w:eastAsia="zh-CN"/>
                </w:rPr>
                <w:t>13，港币</w:t>
              </w:r>
            </w:ins>
          </w:p>
          <w:p>
            <w:pPr>
              <w:pStyle w:val="2"/>
              <w:ind w:left="0" w:leftChars="0" w:firstLine="0" w:firstLineChars="0"/>
              <w:rPr>
                <w:ins w:id="2249" w:author="火云邪神1418612843 [2]" w:date="2020-07-14T15:14:23Z"/>
                <w:rFonts w:hint="eastAsia" w:ascii="新宋体" w:hAnsi="新宋体" w:eastAsia="新宋体"/>
                <w:sz w:val="21"/>
                <w:szCs w:val="21"/>
                <w:lang w:val="en-US" w:eastAsia="zh-CN"/>
              </w:rPr>
            </w:pPr>
            <w:ins w:id="2250" w:author="火云邪神1418612843 [2]" w:date="2020-07-14T15:14:23Z">
              <w:r>
                <w:rPr>
                  <w:rFonts w:hint="eastAsia" w:ascii="新宋体" w:hAnsi="新宋体" w:eastAsia="新宋体"/>
                  <w:sz w:val="21"/>
                  <w:szCs w:val="21"/>
                  <w:lang w:val="en-US" w:eastAsia="zh-CN"/>
                </w:rPr>
                <w:t>14，美元</w:t>
              </w:r>
            </w:ins>
          </w:p>
          <w:p>
            <w:pPr>
              <w:pStyle w:val="2"/>
              <w:ind w:left="0" w:leftChars="0" w:firstLine="0" w:firstLineChars="0"/>
              <w:rPr>
                <w:ins w:id="2251" w:author="火云邪神1418612843 [2]" w:date="2020-07-14T15:14:23Z"/>
                <w:rFonts w:hint="eastAsia" w:ascii="新宋体" w:hAnsi="新宋体" w:eastAsia="新宋体"/>
                <w:sz w:val="21"/>
                <w:szCs w:val="21"/>
                <w:lang w:val="en-US" w:eastAsia="zh-CN"/>
              </w:rPr>
            </w:pPr>
            <w:ins w:id="2252" w:author="火云邪神1418612843 [2]" w:date="2020-07-14T15:14:23Z">
              <w:r>
                <w:rPr>
                  <w:rFonts w:hint="eastAsia" w:ascii="新宋体" w:hAnsi="新宋体" w:eastAsia="新宋体"/>
                  <w:sz w:val="21"/>
                  <w:szCs w:val="21"/>
                  <w:lang w:val="en-US" w:eastAsia="zh-CN"/>
                </w:rPr>
                <w:t>27，日元</w:t>
              </w:r>
            </w:ins>
          </w:p>
          <w:p>
            <w:pPr>
              <w:pStyle w:val="2"/>
              <w:ind w:left="0" w:leftChars="0" w:firstLine="0" w:firstLineChars="0"/>
              <w:rPr>
                <w:ins w:id="2253" w:author="火云邪神1418612843 [2]" w:date="2020-07-14T15:14:23Z"/>
                <w:rFonts w:hint="eastAsia" w:ascii="新宋体" w:hAnsi="新宋体" w:eastAsia="新宋体"/>
                <w:sz w:val="21"/>
                <w:szCs w:val="21"/>
                <w:lang w:val="en-US" w:eastAsia="zh-CN"/>
              </w:rPr>
            </w:pPr>
            <w:ins w:id="2254" w:author="火云邪神1418612843 [2]" w:date="2020-07-14T15:14:23Z">
              <w:r>
                <w:rPr>
                  <w:rFonts w:hint="eastAsia" w:ascii="新宋体" w:hAnsi="新宋体" w:eastAsia="新宋体"/>
                  <w:sz w:val="21"/>
                  <w:szCs w:val="21"/>
                  <w:lang w:val="en-US" w:eastAsia="zh-CN"/>
                </w:rPr>
                <w:t>38，欧元</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255" w:author="火云邪神1418612843 [2]" w:date="2020-07-14T15:14:23Z"/>
        </w:trPr>
        <w:tc>
          <w:tcPr>
            <w:tcW w:w="1920" w:type="dxa"/>
            <w:tcBorders>
              <w:top w:val="single" w:color="000000" w:sz="6" w:space="0"/>
            </w:tcBorders>
            <w:vAlign w:val="bottom"/>
          </w:tcPr>
          <w:p>
            <w:pPr>
              <w:widowControl/>
              <w:jc w:val="left"/>
              <w:textAlignment w:val="bottom"/>
              <w:rPr>
                <w:ins w:id="2256" w:author="火云邪神1418612843 [2]" w:date="2020-07-14T15:14:23Z"/>
                <w:rFonts w:ascii="Arial" w:hAnsi="Arial" w:eastAsia="宋体" w:cs="Arial"/>
                <w:color w:val="000000"/>
                <w:kern w:val="0"/>
                <w:sz w:val="20"/>
                <w:szCs w:val="20"/>
              </w:rPr>
            </w:pPr>
            <w:ins w:id="2257" w:author="火云邪神1418612843 [2]" w:date="2020-07-14T15:14:23Z">
              <w:r>
                <w:rPr>
                  <w:rFonts w:ascii="Arial" w:hAnsi="Arial" w:eastAsia="宋体" w:cs="Arial"/>
                  <w:color w:val="000000"/>
                  <w:kern w:val="0"/>
                  <w:sz w:val="20"/>
                  <w:szCs w:val="20"/>
                </w:rPr>
                <w:t>收付现标志</w:t>
              </w:r>
            </w:ins>
          </w:p>
        </w:tc>
        <w:tc>
          <w:tcPr>
            <w:tcW w:w="898" w:type="dxa"/>
            <w:tcBorders>
              <w:top w:val="single" w:color="000000" w:sz="6" w:space="0"/>
            </w:tcBorders>
            <w:vAlign w:val="bottom"/>
          </w:tcPr>
          <w:p>
            <w:pPr>
              <w:widowControl/>
              <w:jc w:val="left"/>
              <w:textAlignment w:val="bottom"/>
              <w:rPr>
                <w:ins w:id="2258" w:author="火云邪神1418612843 [2]" w:date="2020-07-14T15:14:23Z"/>
                <w:rFonts w:hint="eastAsia" w:ascii="Arial" w:hAnsi="Arial" w:cs="Arial"/>
                <w:color w:val="000000"/>
                <w:kern w:val="0"/>
                <w:sz w:val="20"/>
                <w:szCs w:val="20"/>
                <w:lang w:val="en-US" w:eastAsia="zh-CN"/>
              </w:rPr>
            </w:pPr>
            <w:ins w:id="2259" w:author="火云邪神1418612843 [2]" w:date="2020-07-14T15:14:23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260" w:author="火云邪神1418612843 [2]" w:date="2020-07-14T15:14:23Z"/>
                <w:rFonts w:hint="eastAsia" w:ascii="新宋体" w:hAnsi="新宋体" w:eastAsia="新宋体"/>
                <w:sz w:val="21"/>
                <w:szCs w:val="21"/>
              </w:rPr>
            </w:pPr>
            <w:ins w:id="2261" w:author="火云邪神1418612843 [2]" w:date="2020-07-14T15:14:23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262" w:author="火云邪神1418612843 [2]" w:date="2020-07-14T15:14:23Z"/>
                <w:rFonts w:ascii="Arial" w:hAnsi="Arial" w:eastAsia="宋体" w:cs="Arial"/>
                <w:color w:val="000000"/>
                <w:kern w:val="0"/>
                <w:sz w:val="20"/>
                <w:szCs w:val="20"/>
              </w:rPr>
            </w:pPr>
            <w:ins w:id="2263" w:author="火云邪神1418612843 [2]" w:date="2020-07-14T15:14:23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2264" w:author="火云邪神1418612843 [2]" w:date="2020-07-14T15:14:23Z"/>
                <w:rFonts w:hint="eastAsia" w:ascii="Arial" w:hAnsi="Arial" w:eastAsia="宋体" w:cs="Arial"/>
                <w:color w:val="000000"/>
                <w:kern w:val="0"/>
                <w:sz w:val="20"/>
                <w:szCs w:val="20"/>
                <w:lang w:val="en-US" w:eastAsia="zh-CN"/>
              </w:rPr>
            </w:pPr>
            <w:ins w:id="2265" w:author="火云邪神1418612843 [2]" w:date="2020-07-14T15:14:23Z">
              <w:r>
                <w:rPr>
                  <w:rFonts w:hint="eastAsia" w:ascii="Arial" w:hAnsi="Arial" w:cs="Arial"/>
                  <w:color w:val="000000"/>
                  <w:kern w:val="0"/>
                  <w:sz w:val="20"/>
                  <w:szCs w:val="20"/>
                  <w:lang w:val="en-US" w:eastAsia="zh-CN"/>
                </w:rPr>
                <w:t>2</w:t>
              </w:r>
            </w:ins>
          </w:p>
        </w:tc>
        <w:tc>
          <w:tcPr>
            <w:tcW w:w="1829" w:type="dxa"/>
            <w:tcBorders>
              <w:top w:val="single" w:color="000000" w:sz="6" w:space="0"/>
            </w:tcBorders>
            <w:vAlign w:val="bottom"/>
          </w:tcPr>
          <w:p>
            <w:pPr>
              <w:widowControl/>
              <w:jc w:val="left"/>
              <w:textAlignment w:val="bottom"/>
              <w:rPr>
                <w:ins w:id="2266" w:author="火云邪神1418612843 [2]" w:date="2020-07-14T15:14:23Z"/>
                <w:rFonts w:hint="eastAsia" w:ascii="Arial" w:hAnsi="Arial" w:eastAsia="宋体" w:cs="Arial"/>
                <w:color w:val="000000"/>
                <w:kern w:val="0"/>
                <w:sz w:val="20"/>
                <w:szCs w:val="20"/>
                <w:lang w:val="en-US" w:eastAsia="zh-CN"/>
              </w:rPr>
            </w:pPr>
            <w:ins w:id="2267" w:author="火云邪神1418612843 [2]" w:date="2020-07-14T15:14:23Z">
              <w:r>
                <w:rPr>
                  <w:rFonts w:ascii="Arial" w:hAnsi="Arial" w:eastAsia="宋体" w:cs="Arial"/>
                  <w:color w:val="000000"/>
                  <w:kern w:val="0"/>
                  <w:sz w:val="20"/>
                  <w:szCs w:val="20"/>
                </w:rPr>
                <w:t>CashFlag1</w:t>
              </w:r>
            </w:ins>
            <w:ins w:id="2268" w:author="火云邪神1418612843 [2]" w:date="2020-07-14T15:14:23Z">
              <w:r>
                <w:rPr>
                  <w:rFonts w:hint="eastAsia" w:ascii="Arial" w:hAnsi="Arial" w:cs="Arial"/>
                  <w:color w:val="000000"/>
                  <w:kern w:val="0"/>
                  <w:sz w:val="20"/>
                  <w:szCs w:val="20"/>
                  <w:lang w:val="en-US" w:eastAsia="zh-CN"/>
                </w:rPr>
                <w:t>(都是转账)</w:t>
              </w:r>
            </w:ins>
          </w:p>
        </w:tc>
        <w:tc>
          <w:tcPr>
            <w:tcW w:w="1298" w:type="dxa"/>
            <w:tcBorders>
              <w:top w:val="single" w:color="000000" w:sz="6" w:space="0"/>
            </w:tcBorders>
            <w:vAlign w:val="center"/>
          </w:tcPr>
          <w:p>
            <w:pPr>
              <w:pStyle w:val="2"/>
              <w:ind w:left="0" w:leftChars="0" w:firstLine="0" w:firstLineChars="0"/>
              <w:rPr>
                <w:ins w:id="2269" w:author="火云邪神1418612843 [2]" w:date="2020-07-14T15:14:23Z"/>
                <w:rFonts w:hint="eastAsia" w:ascii="新宋体" w:hAnsi="新宋体" w:eastAsia="新宋体"/>
                <w:sz w:val="21"/>
                <w:szCs w:val="21"/>
                <w:lang w:val="en-US" w:eastAsia="zh-CN"/>
              </w:rPr>
            </w:pPr>
            <w:ins w:id="2270" w:author="火云邪神1418612843 [2]" w:date="2020-07-14T15:14:23Z">
              <w:r>
                <w:rPr>
                  <w:rFonts w:hint="eastAsia" w:ascii="新宋体" w:hAnsi="新宋体" w:eastAsia="新宋体"/>
                  <w:sz w:val="21"/>
                  <w:szCs w:val="21"/>
                  <w:lang w:val="en-US" w:eastAsia="zh-CN"/>
                </w:rPr>
                <w:t>1现金</w:t>
              </w:r>
            </w:ins>
          </w:p>
          <w:p>
            <w:pPr>
              <w:pStyle w:val="2"/>
              <w:ind w:left="0" w:leftChars="0" w:firstLine="0" w:firstLineChars="0"/>
              <w:rPr>
                <w:ins w:id="2271" w:author="火云邪神1418612843 [2]" w:date="2020-07-14T15:14:23Z"/>
                <w:rFonts w:hint="eastAsia" w:ascii="新宋体" w:hAnsi="新宋体" w:eastAsia="新宋体"/>
                <w:sz w:val="21"/>
                <w:szCs w:val="21"/>
                <w:lang w:val="en-US" w:eastAsia="zh-CN"/>
              </w:rPr>
            </w:pPr>
            <w:ins w:id="2272" w:author="火云邪神1418612843 [2]" w:date="2020-07-14T15:14:23Z">
              <w:r>
                <w:rPr>
                  <w:rFonts w:hint="eastAsia" w:ascii="新宋体" w:hAnsi="新宋体" w:eastAsia="新宋体"/>
                  <w:sz w:val="21"/>
                  <w:szCs w:val="21"/>
                  <w:lang w:val="en-US" w:eastAsia="zh-CN"/>
                </w:rPr>
                <w:t>2转帐</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273" w:author="火云邪神1418612843 [2]" w:date="2020-07-14T15:14:23Z"/>
        </w:trPr>
        <w:tc>
          <w:tcPr>
            <w:tcW w:w="1920" w:type="dxa"/>
            <w:tcBorders>
              <w:top w:val="single" w:color="000000" w:sz="6" w:space="0"/>
            </w:tcBorders>
            <w:vAlign w:val="bottom"/>
          </w:tcPr>
          <w:p>
            <w:pPr>
              <w:widowControl/>
              <w:jc w:val="left"/>
              <w:textAlignment w:val="bottom"/>
              <w:rPr>
                <w:ins w:id="2274" w:author="火云邪神1418612843 [2]" w:date="2020-07-14T15:14:23Z"/>
                <w:rFonts w:ascii="Arial" w:hAnsi="Arial" w:eastAsia="宋体" w:cs="Arial"/>
                <w:color w:val="000000"/>
                <w:kern w:val="0"/>
                <w:sz w:val="20"/>
                <w:szCs w:val="20"/>
              </w:rPr>
            </w:pPr>
            <w:ins w:id="2275" w:author="火云邪神1418612843 [2]" w:date="2020-07-14T15:14:23Z">
              <w:r>
                <w:rPr>
                  <w:rFonts w:ascii="Arial" w:hAnsi="Arial" w:eastAsia="宋体" w:cs="Arial"/>
                  <w:color w:val="000000"/>
                  <w:kern w:val="0"/>
                  <w:sz w:val="20"/>
                  <w:szCs w:val="20"/>
                </w:rPr>
                <w:t>起始日期</w:t>
              </w:r>
            </w:ins>
          </w:p>
        </w:tc>
        <w:tc>
          <w:tcPr>
            <w:tcW w:w="898" w:type="dxa"/>
            <w:tcBorders>
              <w:top w:val="single" w:color="000000" w:sz="6" w:space="0"/>
            </w:tcBorders>
            <w:vAlign w:val="bottom"/>
          </w:tcPr>
          <w:p>
            <w:pPr>
              <w:widowControl/>
              <w:jc w:val="left"/>
              <w:textAlignment w:val="bottom"/>
              <w:rPr>
                <w:ins w:id="2276" w:author="火云邪神1418612843 [2]" w:date="2020-07-14T15:14:23Z"/>
                <w:rFonts w:hint="eastAsia" w:ascii="Arial" w:hAnsi="Arial" w:cs="Arial"/>
                <w:color w:val="000000"/>
                <w:kern w:val="0"/>
                <w:sz w:val="20"/>
                <w:szCs w:val="20"/>
                <w:lang w:val="en-US" w:eastAsia="zh-CN"/>
              </w:rPr>
            </w:pPr>
            <w:ins w:id="2277" w:author="火云邪神1418612843 [2]" w:date="2020-07-14T15:14:23Z">
              <w:r>
                <w:rPr>
                  <w:rFonts w:ascii="Arial" w:hAnsi="Arial" w:eastAsia="宋体" w:cs="Arial"/>
                  <w:color w:val="000000"/>
                  <w:kern w:val="0"/>
                  <w:sz w:val="20"/>
                  <w:szCs w:val="20"/>
                </w:rPr>
                <w:t>DATE</w:t>
              </w:r>
            </w:ins>
          </w:p>
        </w:tc>
        <w:tc>
          <w:tcPr>
            <w:tcW w:w="721" w:type="dxa"/>
            <w:tcBorders>
              <w:top w:val="single" w:color="000000" w:sz="6" w:space="0"/>
            </w:tcBorders>
            <w:vAlign w:val="center"/>
          </w:tcPr>
          <w:p>
            <w:pPr>
              <w:jc w:val="center"/>
              <w:rPr>
                <w:ins w:id="2278" w:author="火云邪神1418612843 [2]" w:date="2020-07-14T15:14:23Z"/>
                <w:rFonts w:hint="eastAsia" w:ascii="新宋体" w:hAnsi="新宋体" w:eastAsia="新宋体"/>
                <w:sz w:val="21"/>
                <w:szCs w:val="21"/>
              </w:rPr>
            </w:pPr>
            <w:ins w:id="2279" w:author="火云邪神1418612843 [2]" w:date="2020-07-14T15:14:23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280" w:author="火云邪神1418612843 [2]" w:date="2020-07-14T15:14:23Z"/>
                <w:rFonts w:ascii="Arial" w:hAnsi="Arial" w:eastAsia="宋体" w:cs="Arial"/>
                <w:color w:val="000000"/>
                <w:kern w:val="0"/>
                <w:sz w:val="20"/>
                <w:szCs w:val="20"/>
              </w:rPr>
            </w:pPr>
            <w:ins w:id="2281" w:author="火云邪神1418612843 [2]" w:date="2020-07-14T15:14:23Z">
              <w:r>
                <w:rPr>
                  <w:rFonts w:ascii="Arial" w:hAnsi="Arial" w:eastAsia="宋体" w:cs="Arial"/>
                  <w:color w:val="000000"/>
                  <w:kern w:val="0"/>
                  <w:sz w:val="20"/>
                  <w:szCs w:val="20"/>
                </w:rPr>
                <w:t>10</w:t>
              </w:r>
            </w:ins>
          </w:p>
        </w:tc>
        <w:tc>
          <w:tcPr>
            <w:tcW w:w="1073" w:type="dxa"/>
            <w:tcBorders>
              <w:top w:val="single" w:color="000000" w:sz="6" w:space="0"/>
            </w:tcBorders>
            <w:vAlign w:val="bottom"/>
          </w:tcPr>
          <w:p>
            <w:pPr>
              <w:widowControl/>
              <w:jc w:val="left"/>
              <w:textAlignment w:val="bottom"/>
              <w:rPr>
                <w:ins w:id="2282" w:author="火云邪神1418612843 [2]" w:date="2020-07-14T15:14:23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283" w:author="火云邪神1418612843 [2]" w:date="2020-07-14T15:14:23Z"/>
                <w:rFonts w:ascii="Arial" w:hAnsi="Arial" w:eastAsia="宋体" w:cs="Arial"/>
                <w:color w:val="000000"/>
                <w:kern w:val="0"/>
                <w:sz w:val="20"/>
                <w:szCs w:val="20"/>
              </w:rPr>
            </w:pPr>
            <w:ins w:id="2284" w:author="火云邪神1418612843 [2]" w:date="2020-07-14T15:14:23Z">
              <w:r>
                <w:rPr>
                  <w:rFonts w:ascii="Arial" w:hAnsi="Arial" w:eastAsia="宋体" w:cs="Arial"/>
                  <w:color w:val="000000"/>
                  <w:kern w:val="0"/>
                  <w:sz w:val="20"/>
                  <w:szCs w:val="20"/>
                </w:rPr>
                <w:t>ValidDate</w:t>
              </w:r>
            </w:ins>
          </w:p>
        </w:tc>
        <w:tc>
          <w:tcPr>
            <w:tcW w:w="1298" w:type="dxa"/>
            <w:tcBorders>
              <w:top w:val="single" w:color="000000" w:sz="6" w:space="0"/>
            </w:tcBorders>
            <w:vAlign w:val="center"/>
          </w:tcPr>
          <w:p>
            <w:pPr>
              <w:pStyle w:val="2"/>
              <w:ind w:left="0" w:leftChars="0" w:firstLine="0" w:firstLineChars="0"/>
              <w:rPr>
                <w:ins w:id="2285" w:author="火云邪神1418612843 [2]" w:date="2020-07-14T15:14:23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286" w:author="火云邪神1418612843 [2]" w:date="2020-07-14T15:14:23Z"/>
        </w:trPr>
        <w:tc>
          <w:tcPr>
            <w:tcW w:w="1920" w:type="dxa"/>
            <w:tcBorders>
              <w:top w:val="single" w:color="000000" w:sz="6" w:space="0"/>
            </w:tcBorders>
            <w:vAlign w:val="bottom"/>
          </w:tcPr>
          <w:p>
            <w:pPr>
              <w:widowControl/>
              <w:jc w:val="left"/>
              <w:textAlignment w:val="bottom"/>
              <w:rPr>
                <w:ins w:id="2287" w:author="火云邪神1418612843 [2]" w:date="2020-07-14T15:14:23Z"/>
                <w:rFonts w:ascii="Arial" w:hAnsi="Arial" w:eastAsia="宋体" w:cs="Arial"/>
                <w:color w:val="000000"/>
                <w:kern w:val="0"/>
                <w:sz w:val="20"/>
                <w:szCs w:val="20"/>
              </w:rPr>
            </w:pPr>
            <w:ins w:id="2288" w:author="火云邪神1418612843 [2]" w:date="2020-07-14T15:14:23Z">
              <w:r>
                <w:rPr>
                  <w:rFonts w:ascii="Arial" w:hAnsi="Arial" w:eastAsia="宋体" w:cs="Arial"/>
                  <w:color w:val="000000"/>
                  <w:kern w:val="0"/>
                  <w:sz w:val="20"/>
                  <w:szCs w:val="20"/>
                </w:rPr>
                <w:t>摘要码</w:t>
              </w:r>
            </w:ins>
          </w:p>
        </w:tc>
        <w:tc>
          <w:tcPr>
            <w:tcW w:w="898" w:type="dxa"/>
            <w:tcBorders>
              <w:top w:val="single" w:color="000000" w:sz="6" w:space="0"/>
            </w:tcBorders>
            <w:vAlign w:val="bottom"/>
          </w:tcPr>
          <w:p>
            <w:pPr>
              <w:widowControl/>
              <w:jc w:val="left"/>
              <w:textAlignment w:val="bottom"/>
              <w:rPr>
                <w:ins w:id="2289" w:author="火云邪神1418612843 [2]" w:date="2020-07-14T15:14:23Z"/>
                <w:rFonts w:hint="eastAsia" w:ascii="Arial" w:hAnsi="Arial" w:cs="Arial"/>
                <w:color w:val="000000"/>
                <w:kern w:val="0"/>
                <w:sz w:val="20"/>
                <w:szCs w:val="20"/>
                <w:lang w:val="en-US" w:eastAsia="zh-CN"/>
              </w:rPr>
            </w:pPr>
            <w:ins w:id="2290" w:author="火云邪神1418612843 [2]" w:date="2020-07-14T15:14:23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291" w:author="火云邪神1418612843 [2]" w:date="2020-07-14T15:14:23Z"/>
                <w:rFonts w:hint="eastAsia" w:ascii="新宋体" w:hAnsi="新宋体" w:eastAsia="新宋体"/>
                <w:sz w:val="21"/>
                <w:szCs w:val="21"/>
              </w:rPr>
            </w:pPr>
            <w:ins w:id="2292" w:author="火云邪神1418612843 [2]" w:date="2020-07-14T15:14:23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293" w:author="火云邪神1418612843 [2]" w:date="2020-07-14T15:14:23Z"/>
                <w:rFonts w:ascii="Arial" w:hAnsi="Arial" w:eastAsia="宋体" w:cs="Arial"/>
                <w:color w:val="000000"/>
                <w:kern w:val="0"/>
                <w:sz w:val="20"/>
                <w:szCs w:val="20"/>
              </w:rPr>
            </w:pPr>
            <w:ins w:id="2294" w:author="火云邪神1418612843 [2]" w:date="2020-07-14T15:14:23Z">
              <w:r>
                <w:rPr>
                  <w:rFonts w:ascii="Arial" w:hAnsi="Arial" w:eastAsia="宋体" w:cs="Arial"/>
                  <w:color w:val="000000"/>
                  <w:kern w:val="0"/>
                  <w:sz w:val="20"/>
                  <w:szCs w:val="20"/>
                </w:rPr>
                <w:t>4</w:t>
              </w:r>
            </w:ins>
          </w:p>
        </w:tc>
        <w:tc>
          <w:tcPr>
            <w:tcW w:w="1073" w:type="dxa"/>
            <w:tcBorders>
              <w:top w:val="single" w:color="000000" w:sz="6" w:space="0"/>
            </w:tcBorders>
            <w:vAlign w:val="bottom"/>
          </w:tcPr>
          <w:p>
            <w:pPr>
              <w:widowControl/>
              <w:jc w:val="left"/>
              <w:textAlignment w:val="bottom"/>
              <w:rPr>
                <w:ins w:id="2295" w:author="火云邪神1418612843 [2]" w:date="2020-07-14T15:14:23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296" w:author="火云邪神1418612843 [2]" w:date="2020-07-14T15:14:23Z"/>
                <w:rFonts w:ascii="Arial" w:hAnsi="Arial" w:eastAsia="宋体" w:cs="Arial"/>
                <w:color w:val="000000"/>
                <w:kern w:val="0"/>
                <w:sz w:val="20"/>
                <w:szCs w:val="20"/>
              </w:rPr>
            </w:pPr>
            <w:ins w:id="2297" w:author="火云邪神1418612843 [2]" w:date="2020-07-14T15:14:23Z">
              <w:r>
                <w:rPr>
                  <w:rFonts w:ascii="Arial" w:hAnsi="Arial" w:eastAsia="宋体" w:cs="Arial"/>
                  <w:color w:val="000000"/>
                  <w:kern w:val="0"/>
                  <w:sz w:val="20"/>
                  <w:szCs w:val="20"/>
                </w:rPr>
                <w:t>MemoCode</w:t>
              </w:r>
            </w:ins>
          </w:p>
        </w:tc>
        <w:tc>
          <w:tcPr>
            <w:tcW w:w="1298" w:type="dxa"/>
            <w:tcBorders>
              <w:top w:val="single" w:color="000000" w:sz="6" w:space="0"/>
            </w:tcBorders>
            <w:vAlign w:val="center"/>
          </w:tcPr>
          <w:p>
            <w:pPr>
              <w:pStyle w:val="2"/>
              <w:ind w:left="0" w:leftChars="0" w:firstLine="0" w:firstLineChars="0"/>
              <w:rPr>
                <w:ins w:id="2298" w:author="火云邪神1418612843 [2]" w:date="2020-07-14T15:14:23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299" w:author="火云邪神1418612843 [2]" w:date="2020-07-14T15:14:23Z"/>
        </w:trPr>
        <w:tc>
          <w:tcPr>
            <w:tcW w:w="1920" w:type="dxa"/>
            <w:tcBorders>
              <w:top w:val="single" w:color="000000" w:sz="6" w:space="0"/>
              <w:bottom w:val="single" w:color="000000" w:sz="6" w:space="0"/>
            </w:tcBorders>
            <w:vAlign w:val="bottom"/>
          </w:tcPr>
          <w:p>
            <w:pPr>
              <w:widowControl/>
              <w:jc w:val="left"/>
              <w:textAlignment w:val="bottom"/>
              <w:rPr>
                <w:ins w:id="2300" w:author="火云邪神1418612843 [2]" w:date="2020-07-14T15:14:23Z"/>
                <w:rFonts w:hint="eastAsia" w:ascii="Arial" w:hAnsi="Arial" w:cs="Arial"/>
                <w:color w:val="000000"/>
                <w:kern w:val="0"/>
                <w:sz w:val="20"/>
                <w:szCs w:val="20"/>
                <w:lang w:val="en-US" w:eastAsia="zh-CN"/>
              </w:rPr>
            </w:pPr>
            <w:ins w:id="2301" w:author="火云邪神1418612843 [2]" w:date="2020-07-14T15:14:23Z">
              <w:r>
                <w:rPr>
                  <w:rFonts w:ascii="Arial" w:hAnsi="Arial" w:eastAsia="宋体" w:cs="Arial"/>
                  <w:color w:val="000000"/>
                  <w:kern w:val="0"/>
                  <w:sz w:val="20"/>
                  <w:szCs w:val="20"/>
                </w:rPr>
                <w:t>机构码</w:t>
              </w:r>
            </w:ins>
          </w:p>
        </w:tc>
        <w:tc>
          <w:tcPr>
            <w:tcW w:w="898" w:type="dxa"/>
            <w:tcBorders>
              <w:top w:val="single" w:color="000000" w:sz="6" w:space="0"/>
              <w:bottom w:val="single" w:color="000000" w:sz="6" w:space="0"/>
            </w:tcBorders>
            <w:vAlign w:val="bottom"/>
          </w:tcPr>
          <w:p>
            <w:pPr>
              <w:widowControl/>
              <w:jc w:val="left"/>
              <w:textAlignment w:val="bottom"/>
              <w:rPr>
                <w:ins w:id="2302" w:author="火云邪神1418612843 [2]" w:date="2020-07-14T15:14:23Z"/>
                <w:rFonts w:hint="eastAsia" w:ascii="新宋体" w:hAnsi="新宋体" w:eastAsia="新宋体"/>
                <w:sz w:val="21"/>
                <w:szCs w:val="21"/>
              </w:rPr>
            </w:pPr>
            <w:ins w:id="2303" w:author="火云邪神1418612843 [2]" w:date="2020-07-14T15:14:23Z">
              <w:r>
                <w:rPr>
                  <w:rFonts w:ascii="Arial" w:hAnsi="Arial" w:eastAsia="宋体" w:cs="Arial"/>
                  <w:color w:val="000000"/>
                  <w:kern w:val="0"/>
                  <w:sz w:val="20"/>
                  <w:szCs w:val="20"/>
                </w:rPr>
                <w:t>CHAR</w:t>
              </w:r>
            </w:ins>
          </w:p>
        </w:tc>
        <w:tc>
          <w:tcPr>
            <w:tcW w:w="721" w:type="dxa"/>
            <w:tcBorders>
              <w:top w:val="single" w:color="000000" w:sz="6" w:space="0"/>
              <w:bottom w:val="single" w:color="000000" w:sz="6" w:space="0"/>
            </w:tcBorders>
            <w:vAlign w:val="center"/>
          </w:tcPr>
          <w:p>
            <w:pPr>
              <w:jc w:val="center"/>
              <w:rPr>
                <w:ins w:id="2304" w:author="火云邪神1418612843 [2]" w:date="2020-07-14T15:14:23Z"/>
                <w:rFonts w:hint="eastAsia" w:ascii="新宋体" w:hAnsi="新宋体" w:eastAsia="新宋体"/>
                <w:sz w:val="21"/>
                <w:szCs w:val="21"/>
              </w:rPr>
            </w:pPr>
            <w:ins w:id="2305" w:author="火云邪神1418612843 [2]" w:date="2020-07-14T15:14:23Z">
              <w:r>
                <w:rPr>
                  <w:rFonts w:hint="eastAsia" w:ascii="新宋体" w:hAnsi="新宋体" w:eastAsia="新宋体"/>
                  <w:sz w:val="21"/>
                  <w:szCs w:val="21"/>
                </w:rPr>
                <w:t>是</w:t>
              </w:r>
            </w:ins>
          </w:p>
        </w:tc>
        <w:tc>
          <w:tcPr>
            <w:tcW w:w="721" w:type="dxa"/>
            <w:tcBorders>
              <w:top w:val="single" w:color="000000" w:sz="6" w:space="0"/>
              <w:bottom w:val="single" w:color="000000" w:sz="6" w:space="0"/>
            </w:tcBorders>
            <w:vAlign w:val="bottom"/>
          </w:tcPr>
          <w:p>
            <w:pPr>
              <w:widowControl/>
              <w:jc w:val="left"/>
              <w:textAlignment w:val="bottom"/>
              <w:rPr>
                <w:ins w:id="2306" w:author="火云邪神1418612843 [2]" w:date="2020-07-14T15:14:23Z"/>
                <w:rFonts w:ascii="Arial" w:hAnsi="Arial" w:eastAsia="宋体" w:cs="Arial"/>
                <w:color w:val="000000"/>
                <w:kern w:val="0"/>
                <w:sz w:val="20"/>
                <w:szCs w:val="20"/>
              </w:rPr>
            </w:pPr>
            <w:ins w:id="2307" w:author="火云邪神1418612843 [2]" w:date="2020-07-14T15:14:23Z">
              <w:r>
                <w:rPr>
                  <w:rFonts w:ascii="Arial" w:hAnsi="Arial" w:eastAsia="宋体" w:cs="Arial"/>
                  <w:color w:val="000000"/>
                  <w:kern w:val="0"/>
                  <w:sz w:val="20"/>
                  <w:szCs w:val="20"/>
                </w:rPr>
                <w:t>9</w:t>
              </w:r>
            </w:ins>
          </w:p>
        </w:tc>
        <w:tc>
          <w:tcPr>
            <w:tcW w:w="1073" w:type="dxa"/>
            <w:tcBorders>
              <w:top w:val="single" w:color="000000" w:sz="6" w:space="0"/>
              <w:bottom w:val="single" w:color="000000" w:sz="6" w:space="0"/>
            </w:tcBorders>
            <w:vAlign w:val="bottom"/>
          </w:tcPr>
          <w:p>
            <w:pPr>
              <w:widowControl/>
              <w:jc w:val="left"/>
              <w:textAlignment w:val="bottom"/>
              <w:rPr>
                <w:ins w:id="2308" w:author="火云邪神1418612843 [2]" w:date="2020-07-14T15:14:23Z"/>
                <w:rFonts w:ascii="Arial" w:hAnsi="Arial" w:eastAsia="宋体" w:cs="Arial"/>
                <w:color w:val="000000"/>
                <w:kern w:val="0"/>
                <w:sz w:val="20"/>
                <w:szCs w:val="20"/>
              </w:rPr>
            </w:pPr>
            <w:ins w:id="2309" w:author="火云邪神1418612843 [2]" w:date="2020-07-14T15:14:23Z">
              <w:r>
                <w:rPr>
                  <w:rFonts w:ascii="Arial" w:hAnsi="Arial" w:eastAsia="宋体" w:cs="Arial"/>
                  <w:color w:val="000000"/>
                  <w:kern w:val="0"/>
                  <w:sz w:val="20"/>
                  <w:szCs w:val="20"/>
                </w:rPr>
                <w:t>"10001"</w:t>
              </w:r>
            </w:ins>
          </w:p>
        </w:tc>
        <w:tc>
          <w:tcPr>
            <w:tcW w:w="1829" w:type="dxa"/>
            <w:tcBorders>
              <w:top w:val="single" w:color="000000" w:sz="6" w:space="0"/>
              <w:bottom w:val="single" w:color="000000" w:sz="6" w:space="0"/>
            </w:tcBorders>
            <w:vAlign w:val="bottom"/>
          </w:tcPr>
          <w:p>
            <w:pPr>
              <w:widowControl/>
              <w:jc w:val="left"/>
              <w:textAlignment w:val="bottom"/>
              <w:rPr>
                <w:ins w:id="2310" w:author="火云邪神1418612843 [2]" w:date="2020-07-14T15:14:23Z"/>
                <w:rFonts w:ascii="Arial" w:hAnsi="Arial" w:eastAsia="宋体" w:cs="Arial"/>
                <w:color w:val="000000"/>
                <w:kern w:val="0"/>
                <w:sz w:val="20"/>
                <w:szCs w:val="20"/>
              </w:rPr>
            </w:pPr>
            <w:ins w:id="2311" w:author="火云邪神1418612843 [2]" w:date="2020-07-14T15:14:23Z">
              <w:r>
                <w:rPr>
                  <w:rFonts w:ascii="Arial" w:hAnsi="Arial" w:eastAsia="宋体" w:cs="Arial"/>
                  <w:color w:val="000000"/>
                  <w:kern w:val="0"/>
                  <w:sz w:val="20"/>
                  <w:szCs w:val="20"/>
                </w:rPr>
                <w:t>Brc1</w:t>
              </w:r>
            </w:ins>
          </w:p>
        </w:tc>
        <w:tc>
          <w:tcPr>
            <w:tcW w:w="1298" w:type="dxa"/>
            <w:tcBorders>
              <w:top w:val="single" w:color="000000" w:sz="6" w:space="0"/>
              <w:bottom w:val="single" w:color="000000" w:sz="6" w:space="0"/>
            </w:tcBorders>
            <w:vAlign w:val="center"/>
          </w:tcPr>
          <w:p>
            <w:pPr>
              <w:pStyle w:val="2"/>
              <w:ind w:left="0" w:leftChars="0" w:firstLine="0" w:firstLineChars="0"/>
              <w:rPr>
                <w:ins w:id="2312" w:author="火云邪神1418612843 [2]" w:date="2020-07-14T15:14:23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313" w:author="火云邪神1418612843 [2]" w:date="2020-07-14T16:14:43Z"/>
        </w:trPr>
        <w:tc>
          <w:tcPr>
            <w:tcW w:w="1920" w:type="dxa"/>
            <w:tcBorders>
              <w:top w:val="single" w:color="000000" w:sz="6" w:space="0"/>
            </w:tcBorders>
            <w:vAlign w:val="top"/>
          </w:tcPr>
          <w:p>
            <w:pPr>
              <w:rPr>
                <w:ins w:id="2314" w:author="火云邪神1418612843 [2]" w:date="2020-07-14T16:14:43Z"/>
                <w:rFonts w:ascii="Arial" w:hAnsi="Arial" w:eastAsia="宋体" w:cs="Arial"/>
                <w:color w:val="000000"/>
                <w:kern w:val="0"/>
                <w:sz w:val="20"/>
                <w:szCs w:val="20"/>
              </w:rPr>
            </w:pPr>
            <w:r>
              <w:rPr>
                <w:rFonts w:hint="eastAsia" w:cs="宋体"/>
                <w:sz w:val="18"/>
                <w:szCs w:val="18"/>
              </w:rPr>
              <w:t>业务类型</w:t>
            </w:r>
          </w:p>
        </w:tc>
        <w:tc>
          <w:tcPr>
            <w:tcW w:w="898" w:type="dxa"/>
            <w:tcBorders>
              <w:top w:val="single" w:color="000000" w:sz="6" w:space="0"/>
            </w:tcBorders>
            <w:vAlign w:val="top"/>
          </w:tcPr>
          <w:p>
            <w:pPr>
              <w:rPr>
                <w:ins w:id="2315" w:author="火云邪神1418612843 [2]" w:date="2020-07-14T16:14:43Z"/>
                <w:rFonts w:ascii="Arial" w:hAnsi="Arial" w:eastAsia="宋体" w:cs="Arial"/>
                <w:color w:val="000000"/>
                <w:kern w:val="0"/>
                <w:sz w:val="20"/>
                <w:szCs w:val="20"/>
              </w:rPr>
            </w:pPr>
            <w:r>
              <w:rPr>
                <w:rFonts w:ascii="Tahoma" w:hAnsi="Tahoma" w:cs="Tahoma"/>
                <w:sz w:val="18"/>
                <w:szCs w:val="18"/>
              </w:rPr>
              <w:t>ZHZHLX</w:t>
            </w:r>
          </w:p>
        </w:tc>
        <w:tc>
          <w:tcPr>
            <w:tcW w:w="721" w:type="dxa"/>
            <w:tcBorders>
              <w:top w:val="single" w:color="000000" w:sz="6" w:space="0"/>
            </w:tcBorders>
            <w:vAlign w:val="top"/>
          </w:tcPr>
          <w:p>
            <w:pPr>
              <w:rPr>
                <w:ins w:id="2316" w:author="火云邪神1418612843 [2]" w:date="2020-07-14T16:14:43Z"/>
                <w:rFonts w:hint="eastAsia" w:ascii="新宋体" w:hAnsi="新宋体" w:eastAsia="新宋体"/>
                <w:sz w:val="21"/>
                <w:szCs w:val="21"/>
              </w:rPr>
            </w:pPr>
            <w:r>
              <w:rPr>
                <w:rFonts w:hint="eastAsia" w:ascii="新宋体" w:hAnsi="新宋体" w:eastAsia="新宋体"/>
                <w:sz w:val="21"/>
                <w:szCs w:val="21"/>
              </w:rPr>
              <w:t>是</w:t>
            </w:r>
          </w:p>
        </w:tc>
        <w:tc>
          <w:tcPr>
            <w:tcW w:w="721" w:type="dxa"/>
            <w:tcBorders>
              <w:top w:val="single" w:color="000000" w:sz="6" w:space="0"/>
            </w:tcBorders>
            <w:vAlign w:val="top"/>
          </w:tcPr>
          <w:p>
            <w:pPr>
              <w:widowControl/>
              <w:rPr>
                <w:ins w:id="2317" w:author="火云邪神1418612843 [2]" w:date="2020-07-14T16:14:43Z"/>
                <w:rFonts w:ascii="Arial" w:hAnsi="Arial" w:eastAsia="宋体" w:cs="Arial"/>
                <w:color w:val="000000"/>
                <w:kern w:val="0"/>
                <w:sz w:val="20"/>
                <w:szCs w:val="20"/>
              </w:rPr>
            </w:pPr>
            <w:r>
              <w:rPr>
                <w:rFonts w:hint="eastAsia" w:ascii="Tahoma" w:hAnsi="Tahoma" w:cs="Tahoma"/>
                <w:kern w:val="0"/>
                <w:sz w:val="18"/>
                <w:szCs w:val="18"/>
              </w:rPr>
              <w:t>2</w:t>
            </w:r>
          </w:p>
        </w:tc>
        <w:tc>
          <w:tcPr>
            <w:tcW w:w="1073" w:type="dxa"/>
            <w:tcBorders>
              <w:top w:val="single" w:color="000000" w:sz="6" w:space="0"/>
            </w:tcBorders>
            <w:vAlign w:val="top"/>
          </w:tcPr>
          <w:p>
            <w:pPr>
              <w:widowControl/>
              <w:rPr>
                <w:ins w:id="2318" w:author="火云邪神1418612843 [2]" w:date="2020-07-14T16:14:43Z"/>
                <w:rFonts w:ascii="Arial" w:hAnsi="Arial" w:eastAsia="宋体" w:cs="Arial"/>
                <w:color w:val="000000"/>
                <w:kern w:val="0"/>
                <w:sz w:val="20"/>
                <w:szCs w:val="20"/>
              </w:rPr>
            </w:pPr>
          </w:p>
        </w:tc>
        <w:tc>
          <w:tcPr>
            <w:tcW w:w="1829" w:type="dxa"/>
            <w:tcBorders>
              <w:top w:val="single" w:color="000000" w:sz="6" w:space="0"/>
            </w:tcBorders>
            <w:vAlign w:val="top"/>
          </w:tcPr>
          <w:p>
            <w:pPr>
              <w:rPr>
                <w:ins w:id="2319" w:author="火云邪神1418612843 [2]" w:date="2020-07-14T16:14:43Z"/>
                <w:rFonts w:ascii="Arial" w:hAnsi="Arial" w:eastAsia="宋体" w:cs="Arial"/>
                <w:color w:val="000000"/>
                <w:kern w:val="0"/>
                <w:sz w:val="20"/>
                <w:szCs w:val="20"/>
              </w:rPr>
            </w:pPr>
            <w:r>
              <w:rPr>
                <w:rFonts w:hint="eastAsia" w:cs="宋体"/>
                <w:sz w:val="18"/>
                <w:szCs w:val="18"/>
              </w:rPr>
              <w:t>业务类型</w:t>
            </w:r>
          </w:p>
        </w:tc>
        <w:tc>
          <w:tcPr>
            <w:tcW w:w="1298" w:type="dxa"/>
            <w:tcBorders>
              <w:top w:val="single" w:color="000000" w:sz="6" w:space="0"/>
            </w:tcBorders>
            <w:vAlign w:val="top"/>
          </w:tcPr>
          <w:p>
            <w:pPr>
              <w:widowControl/>
              <w:rPr>
                <w:rFonts w:hint="eastAsia"/>
              </w:rPr>
            </w:pPr>
            <w:r>
              <w:rPr>
                <w:rFonts w:hint="eastAsia"/>
              </w:rPr>
              <w:t>0</w:t>
            </w:r>
            <w:r>
              <w:rPr>
                <w:rFonts w:hint="eastAsia"/>
                <w:lang w:val="en-US" w:eastAsia="zh-CN"/>
              </w:rPr>
              <w:t>1-</w:t>
            </w:r>
            <w:r>
              <w:rPr>
                <w:rFonts w:hint="eastAsia"/>
              </w:rPr>
              <w:t>银承到期</w:t>
            </w:r>
            <w:r>
              <w:rPr>
                <w:rFonts w:hint="eastAsia"/>
                <w:lang w:val="en-US" w:eastAsia="zh-CN"/>
              </w:rPr>
              <w:t>备款</w:t>
            </w:r>
          </w:p>
          <w:p>
            <w:pPr>
              <w:widowControl/>
              <w:rPr>
                <w:rFonts w:hint="eastAsia"/>
              </w:rPr>
            </w:pPr>
            <w:r>
              <w:rPr>
                <w:rFonts w:hint="eastAsia"/>
              </w:rPr>
              <w:t>0</w:t>
            </w:r>
            <w:r>
              <w:rPr>
                <w:rFonts w:hint="eastAsia"/>
                <w:lang w:val="en-US" w:eastAsia="zh-CN"/>
              </w:rPr>
              <w:t>2</w:t>
            </w:r>
            <w:r>
              <w:rPr>
                <w:rFonts w:hint="eastAsia"/>
              </w:rPr>
              <w:t xml:space="preserve"> </w:t>
            </w:r>
            <w:r>
              <w:rPr>
                <w:rFonts w:hint="eastAsia"/>
                <w:lang w:val="en-US" w:eastAsia="zh-CN"/>
              </w:rPr>
              <w:t>-</w:t>
            </w:r>
            <w:r>
              <w:rPr>
                <w:rFonts w:hint="eastAsia"/>
              </w:rPr>
              <w:t>银票提示付款签收</w:t>
            </w:r>
          </w:p>
          <w:p>
            <w:pPr>
              <w:widowControl/>
              <w:rPr>
                <w:rFonts w:hint="eastAsia"/>
                <w:lang w:val="en-US" w:eastAsia="zh-CN"/>
              </w:rPr>
            </w:pPr>
            <w:r>
              <w:rPr>
                <w:rFonts w:hint="eastAsia"/>
              </w:rPr>
              <w:t>0</w:t>
            </w:r>
            <w:r>
              <w:rPr>
                <w:rFonts w:hint="eastAsia"/>
                <w:lang w:val="en-US" w:eastAsia="zh-CN"/>
              </w:rPr>
              <w:t>3-他行解付签收</w:t>
            </w:r>
          </w:p>
          <w:p>
            <w:pPr>
              <w:rPr>
                <w:rFonts w:hint="eastAsia"/>
                <w:lang w:val="en-US" w:eastAsia="zh-CN"/>
              </w:rPr>
            </w:pPr>
            <w:r>
              <w:rPr>
                <w:rFonts w:hint="eastAsia"/>
              </w:rPr>
              <w:t>0</w:t>
            </w:r>
            <w:r>
              <w:rPr>
                <w:rFonts w:hint="eastAsia"/>
                <w:lang w:val="en-US" w:eastAsia="zh-CN"/>
              </w:rPr>
              <w:t>4-票交所到期解付签收</w:t>
            </w:r>
          </w:p>
          <w:p>
            <w:pPr>
              <w:rPr>
                <w:ins w:id="2320" w:author="火云邪神1418612843 [2]" w:date="2020-07-14T16:46:28Z"/>
                <w:rFonts w:hint="eastAsia"/>
                <w:lang w:val="en-US" w:eastAsia="zh-CN"/>
              </w:rPr>
            </w:pPr>
            <w:r>
              <w:rPr>
                <w:rFonts w:hint="eastAsia"/>
              </w:rPr>
              <w:t>0</w:t>
            </w:r>
            <w:r>
              <w:rPr>
                <w:rFonts w:hint="eastAsia"/>
                <w:lang w:val="en-US" w:eastAsia="zh-CN"/>
              </w:rPr>
              <w:t>5-出金申请</w:t>
            </w:r>
          </w:p>
          <w:p>
            <w:pPr>
              <w:rPr>
                <w:ins w:id="2321" w:author="火云邪神1418612843 [2]" w:date="2020-07-14T16:46:28Z"/>
                <w:rFonts w:hint="eastAsia"/>
                <w:lang w:val="en-US" w:eastAsia="zh-CN"/>
              </w:rPr>
            </w:pPr>
            <w:ins w:id="2322" w:author="火云邪神1418612843 [2]" w:date="2020-07-14T16:46:28Z">
              <w:r>
                <w:rPr>
                  <w:rFonts w:hint="eastAsia"/>
                </w:rPr>
                <w:t>0</w:t>
              </w:r>
            </w:ins>
            <w:ins w:id="2323" w:author="火云邪神1418612843 [2]" w:date="2020-07-14T16:46:28Z">
              <w:r>
                <w:rPr>
                  <w:rFonts w:hint="eastAsia"/>
                  <w:lang w:val="en-US" w:eastAsia="zh-CN"/>
                </w:rPr>
                <w:t>6-票交所服务扣费</w:t>
              </w:r>
            </w:ins>
          </w:p>
          <w:p>
            <w:pPr>
              <w:pStyle w:val="2"/>
              <w:rPr>
                <w:rFonts w:hint="eastAsia"/>
                <w:lang w:val="en-US" w:eastAsia="zh-CN"/>
              </w:rPr>
            </w:pPr>
          </w:p>
          <w:p>
            <w:pPr>
              <w:pStyle w:val="2"/>
              <w:ind w:firstLine="0" w:firstLineChars="0"/>
              <w:rPr>
                <w:ins w:id="2324" w:author="火云邪神1418612843 [2]" w:date="2020-07-14T16:14:43Z"/>
                <w:rFonts w:hint="eastAsia" w:ascii="新宋体" w:hAnsi="新宋体" w:eastAsia="新宋体"/>
                <w:sz w:val="21"/>
                <w:szCs w:val="21"/>
                <w:lang w:val="en-US" w:eastAsia="zh-CN"/>
              </w:rPr>
            </w:pPr>
          </w:p>
        </w:tc>
      </w:tr>
    </w:tbl>
    <w:p/>
    <w:p>
      <w:pPr>
        <w:pStyle w:val="7"/>
        <w:ind w:left="420" w:leftChars="200"/>
      </w:pPr>
      <w:r>
        <w:rPr>
          <w:rFonts w:hint="eastAsia"/>
        </w:rPr>
        <w:t>接口输出</w:t>
      </w:r>
    </w:p>
    <w:tbl>
      <w:tblPr>
        <w:tblStyle w:val="18"/>
        <w:tblW w:w="8460" w:type="dxa"/>
        <w:jc w:val="cente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920"/>
        <w:gridCol w:w="898"/>
        <w:gridCol w:w="721"/>
        <w:gridCol w:w="721"/>
        <w:gridCol w:w="1073"/>
        <w:gridCol w:w="1829"/>
        <w:gridCol w:w="1298"/>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325" w:author="火云邪神1418612843 [2]" w:date="2020-07-14T15:14:39Z"/>
        </w:trPr>
        <w:tc>
          <w:tcPr>
            <w:tcW w:w="1920" w:type="dxa"/>
            <w:tcBorders>
              <w:top w:val="double" w:color="000000" w:sz="6" w:space="0"/>
              <w:bottom w:val="single" w:color="000000" w:sz="6" w:space="0"/>
            </w:tcBorders>
            <w:shd w:val="clear" w:color="auto" w:fill="D9D9D9"/>
            <w:vAlign w:val="center"/>
          </w:tcPr>
          <w:p>
            <w:pPr>
              <w:jc w:val="center"/>
              <w:rPr>
                <w:ins w:id="2326" w:author="火云邪神1418612843 [2]" w:date="2020-07-14T15:14:39Z"/>
              </w:rPr>
            </w:pPr>
            <w:ins w:id="2327" w:author="火云邪神1418612843 [2]" w:date="2020-07-14T15:14:39Z">
              <w:r>
                <w:rPr>
                  <w:rFonts w:hint="eastAsia"/>
                </w:rPr>
                <w:t>字段名</w:t>
              </w:r>
            </w:ins>
          </w:p>
        </w:tc>
        <w:tc>
          <w:tcPr>
            <w:tcW w:w="898" w:type="dxa"/>
            <w:tcBorders>
              <w:top w:val="double" w:color="000000" w:sz="6" w:space="0"/>
              <w:bottom w:val="single" w:color="000000" w:sz="6" w:space="0"/>
            </w:tcBorders>
            <w:shd w:val="clear" w:color="auto" w:fill="D9D9D9"/>
            <w:vAlign w:val="center"/>
          </w:tcPr>
          <w:p>
            <w:pPr>
              <w:jc w:val="center"/>
              <w:rPr>
                <w:ins w:id="2328" w:author="火云邪神1418612843 [2]" w:date="2020-07-14T15:14:39Z"/>
              </w:rPr>
            </w:pPr>
            <w:ins w:id="2329" w:author="火云邪神1418612843 [2]" w:date="2020-07-14T15:14:39Z">
              <w:r>
                <w:rPr>
                  <w:rFonts w:hint="eastAsia"/>
                </w:rPr>
                <w:t>类型</w:t>
              </w:r>
            </w:ins>
          </w:p>
        </w:tc>
        <w:tc>
          <w:tcPr>
            <w:tcW w:w="721" w:type="dxa"/>
            <w:tcBorders>
              <w:top w:val="double" w:color="000000" w:sz="6" w:space="0"/>
              <w:bottom w:val="single" w:color="000000" w:sz="6" w:space="0"/>
            </w:tcBorders>
            <w:shd w:val="clear" w:color="auto" w:fill="D9D9D9"/>
            <w:vAlign w:val="center"/>
          </w:tcPr>
          <w:p>
            <w:pPr>
              <w:jc w:val="center"/>
              <w:rPr>
                <w:ins w:id="2330" w:author="火云邪神1418612843 [2]" w:date="2020-07-14T15:14:39Z"/>
              </w:rPr>
            </w:pPr>
            <w:ins w:id="2331" w:author="火云邪神1418612843 [2]" w:date="2020-07-14T15:14:39Z">
              <w:r>
                <w:rPr>
                  <w:rFonts w:hint="eastAsia"/>
                </w:rPr>
                <w:t>是否必输</w:t>
              </w:r>
            </w:ins>
          </w:p>
        </w:tc>
        <w:tc>
          <w:tcPr>
            <w:tcW w:w="721" w:type="dxa"/>
            <w:tcBorders>
              <w:top w:val="double" w:color="000000" w:sz="6" w:space="0"/>
              <w:bottom w:val="single" w:color="000000" w:sz="6" w:space="0"/>
            </w:tcBorders>
            <w:shd w:val="clear" w:color="auto" w:fill="D9D9D9"/>
            <w:vAlign w:val="center"/>
          </w:tcPr>
          <w:p>
            <w:pPr>
              <w:jc w:val="center"/>
              <w:rPr>
                <w:ins w:id="2332" w:author="火云邪神1418612843 [2]" w:date="2020-07-14T15:14:39Z"/>
              </w:rPr>
            </w:pPr>
            <w:ins w:id="2333" w:author="火云邪神1418612843 [2]" w:date="2020-07-14T15:14:39Z">
              <w:r>
                <w:rPr>
                  <w:rFonts w:hint="eastAsia"/>
                </w:rPr>
                <w:t>长度</w:t>
              </w:r>
            </w:ins>
          </w:p>
        </w:tc>
        <w:tc>
          <w:tcPr>
            <w:tcW w:w="1073" w:type="dxa"/>
            <w:tcBorders>
              <w:top w:val="double" w:color="000000" w:sz="6" w:space="0"/>
              <w:bottom w:val="single" w:color="000000" w:sz="6" w:space="0"/>
            </w:tcBorders>
            <w:shd w:val="clear" w:color="auto" w:fill="D9D9D9"/>
            <w:vAlign w:val="center"/>
          </w:tcPr>
          <w:p>
            <w:pPr>
              <w:jc w:val="center"/>
              <w:rPr>
                <w:ins w:id="2334" w:author="火云邪神1418612843 [2]" w:date="2020-07-14T15:14:39Z"/>
              </w:rPr>
            </w:pPr>
            <w:ins w:id="2335" w:author="火云邪神1418612843 [2]" w:date="2020-07-14T15:14:39Z">
              <w:r>
                <w:rPr>
                  <w:rFonts w:hint="eastAsia"/>
                </w:rPr>
                <w:t>默认值</w:t>
              </w:r>
            </w:ins>
          </w:p>
        </w:tc>
        <w:tc>
          <w:tcPr>
            <w:tcW w:w="1829" w:type="dxa"/>
            <w:tcBorders>
              <w:top w:val="double" w:color="000000" w:sz="6" w:space="0"/>
              <w:bottom w:val="single" w:color="000000" w:sz="6" w:space="0"/>
            </w:tcBorders>
            <w:shd w:val="clear" w:color="auto" w:fill="D9D9D9"/>
            <w:vAlign w:val="center"/>
          </w:tcPr>
          <w:p>
            <w:pPr>
              <w:jc w:val="center"/>
              <w:rPr>
                <w:ins w:id="2336" w:author="火云邪神1418612843 [2]" w:date="2020-07-14T15:14:39Z"/>
              </w:rPr>
            </w:pPr>
            <w:ins w:id="2337" w:author="火云邪神1418612843 [2]" w:date="2020-07-14T15:14:39Z">
              <w:r>
                <w:rPr>
                  <w:rFonts w:hint="eastAsia"/>
                </w:rPr>
                <w:t>输入限制（或数据字典）</w:t>
              </w:r>
            </w:ins>
          </w:p>
        </w:tc>
        <w:tc>
          <w:tcPr>
            <w:tcW w:w="1298" w:type="dxa"/>
            <w:tcBorders>
              <w:top w:val="double" w:color="000000" w:sz="6" w:space="0"/>
              <w:bottom w:val="single" w:color="000000" w:sz="6" w:space="0"/>
            </w:tcBorders>
            <w:shd w:val="clear" w:color="auto" w:fill="D9D9D9"/>
            <w:vAlign w:val="center"/>
          </w:tcPr>
          <w:p>
            <w:pPr>
              <w:jc w:val="center"/>
              <w:rPr>
                <w:ins w:id="2338" w:author="火云邪神1418612843 [2]" w:date="2020-07-14T15:14:39Z"/>
              </w:rPr>
            </w:pPr>
            <w:ins w:id="2339" w:author="火云邪神1418612843 [2]" w:date="2020-07-14T15:14:39Z">
              <w:r>
                <w:rPr>
                  <w:rFonts w:hint="eastAsia"/>
                </w:rPr>
                <w:t>说明</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340" w:author="火云邪神1418612843 [2]" w:date="2020-07-14T15:14:39Z"/>
        </w:trPr>
        <w:tc>
          <w:tcPr>
            <w:tcW w:w="1920" w:type="dxa"/>
            <w:tcBorders>
              <w:top w:val="single" w:color="000000" w:sz="6" w:space="0"/>
            </w:tcBorders>
            <w:vAlign w:val="bottom"/>
          </w:tcPr>
          <w:p>
            <w:pPr>
              <w:widowControl/>
              <w:jc w:val="left"/>
              <w:textAlignment w:val="bottom"/>
              <w:rPr>
                <w:ins w:id="2341" w:author="火云邪神1418612843 [2]" w:date="2020-07-14T15:14:39Z"/>
                <w:rFonts w:hint="eastAsia" w:ascii="新宋体" w:hAnsi="新宋体" w:eastAsia="新宋体"/>
                <w:sz w:val="21"/>
                <w:szCs w:val="21"/>
              </w:rPr>
            </w:pPr>
          </w:p>
        </w:tc>
        <w:tc>
          <w:tcPr>
            <w:tcW w:w="898" w:type="dxa"/>
            <w:tcBorders>
              <w:top w:val="single" w:color="000000" w:sz="6" w:space="0"/>
            </w:tcBorders>
            <w:vAlign w:val="bottom"/>
          </w:tcPr>
          <w:p>
            <w:pPr>
              <w:widowControl/>
              <w:jc w:val="left"/>
              <w:textAlignment w:val="bottom"/>
              <w:rPr>
                <w:ins w:id="2342" w:author="火云邪神1418612843 [2]" w:date="2020-07-14T15:14:39Z"/>
                <w:rFonts w:hint="eastAsia" w:ascii="新宋体" w:hAnsi="新宋体" w:eastAsia="新宋体"/>
                <w:sz w:val="21"/>
                <w:szCs w:val="21"/>
                <w:lang w:eastAsia="zh-CN"/>
              </w:rPr>
            </w:pPr>
          </w:p>
        </w:tc>
        <w:tc>
          <w:tcPr>
            <w:tcW w:w="721" w:type="dxa"/>
            <w:tcBorders>
              <w:top w:val="single" w:color="000000" w:sz="6" w:space="0"/>
            </w:tcBorders>
            <w:vAlign w:val="center"/>
          </w:tcPr>
          <w:p>
            <w:pPr>
              <w:jc w:val="center"/>
              <w:rPr>
                <w:ins w:id="2343" w:author="火云邪神1418612843 [2]" w:date="2020-07-14T15:14:39Z"/>
                <w:rFonts w:hint="eastAsia" w:ascii="新宋体" w:hAnsi="新宋体" w:eastAsia="新宋体"/>
                <w:sz w:val="21"/>
                <w:szCs w:val="21"/>
              </w:rPr>
            </w:pPr>
          </w:p>
        </w:tc>
        <w:tc>
          <w:tcPr>
            <w:tcW w:w="721" w:type="dxa"/>
            <w:tcBorders>
              <w:top w:val="single" w:color="000000" w:sz="6" w:space="0"/>
            </w:tcBorders>
            <w:vAlign w:val="bottom"/>
          </w:tcPr>
          <w:p>
            <w:pPr>
              <w:widowControl/>
              <w:jc w:val="left"/>
              <w:textAlignment w:val="bottom"/>
              <w:rPr>
                <w:ins w:id="2344" w:author="火云邪神1418612843 [2]" w:date="2020-07-14T15:14:39Z"/>
                <w:rFonts w:hint="eastAsia" w:ascii="新宋体" w:hAnsi="新宋体" w:eastAsia="新宋体"/>
                <w:sz w:val="21"/>
                <w:szCs w:val="21"/>
                <w:lang w:val="en-US" w:eastAsia="zh-CN"/>
              </w:rPr>
            </w:pPr>
          </w:p>
        </w:tc>
        <w:tc>
          <w:tcPr>
            <w:tcW w:w="1073" w:type="dxa"/>
            <w:tcBorders>
              <w:top w:val="single" w:color="000000" w:sz="6" w:space="0"/>
            </w:tcBorders>
            <w:vAlign w:val="bottom"/>
          </w:tcPr>
          <w:p>
            <w:pPr>
              <w:widowControl/>
              <w:jc w:val="left"/>
              <w:textAlignment w:val="bottom"/>
              <w:rPr>
                <w:ins w:id="2345" w:author="火云邪神1418612843 [2]" w:date="2020-07-14T15:14:39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2346" w:author="火云邪神1418612843 [2]" w:date="2020-07-14T15:14:39Z"/>
                <w:rFonts w:hint="eastAsia" w:ascii="Arial" w:hAnsi="Arial" w:eastAsia="宋体" w:cs="Arial"/>
                <w:color w:val="000000"/>
                <w:kern w:val="0"/>
                <w:sz w:val="20"/>
                <w:szCs w:val="20"/>
              </w:rPr>
            </w:pPr>
          </w:p>
        </w:tc>
        <w:tc>
          <w:tcPr>
            <w:tcW w:w="1298" w:type="dxa"/>
            <w:tcBorders>
              <w:top w:val="single" w:color="000000" w:sz="6" w:space="0"/>
            </w:tcBorders>
            <w:vAlign w:val="center"/>
          </w:tcPr>
          <w:p>
            <w:pPr>
              <w:jc w:val="center"/>
              <w:rPr>
                <w:ins w:id="2347" w:author="火云邪神1418612843 [2]" w:date="2020-07-14T15:14:39Z"/>
                <w:rFonts w:ascii="新宋体" w:hAnsi="新宋体" w:eastAsia="新宋体"/>
                <w:sz w:val="21"/>
                <w:szCs w:val="21"/>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348" w:author="火云邪神1418612843 [2]" w:date="2020-07-14T15:14:39Z"/>
        </w:trPr>
        <w:tc>
          <w:tcPr>
            <w:tcW w:w="1920" w:type="dxa"/>
            <w:tcBorders>
              <w:top w:val="single" w:color="000000" w:sz="6" w:space="0"/>
            </w:tcBorders>
            <w:vAlign w:val="bottom"/>
          </w:tcPr>
          <w:p>
            <w:pPr>
              <w:widowControl/>
              <w:jc w:val="left"/>
              <w:textAlignment w:val="bottom"/>
              <w:rPr>
                <w:ins w:id="2349" w:author="火云邪神1418612843 [2]" w:date="2020-07-14T15:14:39Z"/>
                <w:rFonts w:ascii="新宋体" w:hAnsi="新宋体" w:eastAsia="新宋体"/>
                <w:sz w:val="21"/>
                <w:szCs w:val="21"/>
              </w:rPr>
            </w:pPr>
          </w:p>
        </w:tc>
        <w:tc>
          <w:tcPr>
            <w:tcW w:w="898" w:type="dxa"/>
            <w:tcBorders>
              <w:top w:val="single" w:color="000000" w:sz="6" w:space="0"/>
            </w:tcBorders>
            <w:vAlign w:val="bottom"/>
          </w:tcPr>
          <w:p>
            <w:pPr>
              <w:widowControl/>
              <w:jc w:val="left"/>
              <w:textAlignment w:val="bottom"/>
              <w:rPr>
                <w:ins w:id="2350" w:author="火云邪神1418612843 [2]" w:date="2020-07-14T15:14:39Z"/>
                <w:rFonts w:ascii="新宋体" w:hAnsi="新宋体" w:eastAsia="新宋体"/>
                <w:sz w:val="21"/>
                <w:szCs w:val="21"/>
              </w:rPr>
            </w:pPr>
          </w:p>
        </w:tc>
        <w:tc>
          <w:tcPr>
            <w:tcW w:w="721" w:type="dxa"/>
            <w:tcBorders>
              <w:top w:val="single" w:color="000000" w:sz="6" w:space="0"/>
            </w:tcBorders>
            <w:vAlign w:val="center"/>
          </w:tcPr>
          <w:p>
            <w:pPr>
              <w:jc w:val="center"/>
              <w:rPr>
                <w:ins w:id="2351" w:author="火云邪神1418612843 [2]" w:date="2020-07-14T15:14:39Z"/>
                <w:rFonts w:ascii="新宋体" w:hAnsi="新宋体" w:eastAsia="新宋体"/>
                <w:sz w:val="21"/>
                <w:szCs w:val="21"/>
              </w:rPr>
            </w:pPr>
          </w:p>
        </w:tc>
        <w:tc>
          <w:tcPr>
            <w:tcW w:w="721" w:type="dxa"/>
            <w:tcBorders>
              <w:top w:val="single" w:color="000000" w:sz="6" w:space="0"/>
            </w:tcBorders>
            <w:vAlign w:val="bottom"/>
          </w:tcPr>
          <w:p>
            <w:pPr>
              <w:widowControl/>
              <w:jc w:val="left"/>
              <w:textAlignment w:val="bottom"/>
              <w:rPr>
                <w:ins w:id="2352" w:author="火云邪神1418612843 [2]" w:date="2020-07-14T15:14:39Z"/>
                <w:rFonts w:hint="eastAsia" w:ascii="新宋体" w:hAnsi="新宋体" w:eastAsia="新宋体"/>
                <w:sz w:val="21"/>
                <w:szCs w:val="21"/>
                <w:lang w:val="en-US" w:eastAsia="zh-CN"/>
              </w:rPr>
            </w:pPr>
          </w:p>
        </w:tc>
        <w:tc>
          <w:tcPr>
            <w:tcW w:w="1073" w:type="dxa"/>
            <w:tcBorders>
              <w:top w:val="single" w:color="000000" w:sz="6" w:space="0"/>
            </w:tcBorders>
            <w:vAlign w:val="bottom"/>
          </w:tcPr>
          <w:p>
            <w:pPr>
              <w:widowControl/>
              <w:jc w:val="left"/>
              <w:textAlignment w:val="bottom"/>
              <w:rPr>
                <w:ins w:id="2353" w:author="火云邪神1418612843 [2]" w:date="2020-07-14T15:14:39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2354" w:author="火云邪神1418612843 [2]" w:date="2020-07-14T15:14:39Z"/>
                <w:rFonts w:ascii="Arial" w:hAnsi="Arial" w:eastAsia="宋体" w:cs="Arial"/>
                <w:color w:val="000000"/>
                <w:kern w:val="0"/>
                <w:sz w:val="20"/>
                <w:szCs w:val="20"/>
              </w:rPr>
            </w:pPr>
          </w:p>
        </w:tc>
        <w:tc>
          <w:tcPr>
            <w:tcW w:w="1298" w:type="dxa"/>
            <w:tcBorders>
              <w:top w:val="single" w:color="000000" w:sz="6" w:space="0"/>
            </w:tcBorders>
            <w:vAlign w:val="center"/>
          </w:tcPr>
          <w:p>
            <w:pPr>
              <w:jc w:val="center"/>
              <w:rPr>
                <w:ins w:id="2355" w:author="火云邪神1418612843 [2]" w:date="2020-07-14T15:14:39Z"/>
                <w:rFonts w:ascii="新宋体" w:hAnsi="新宋体" w:eastAsia="新宋体"/>
                <w:sz w:val="21"/>
                <w:szCs w:val="21"/>
              </w:rPr>
            </w:pPr>
          </w:p>
        </w:tc>
      </w:tr>
    </w:tbl>
    <w:p/>
    <w:p>
      <w:pPr>
        <w:pStyle w:val="5"/>
      </w:pPr>
      <w:ins w:id="2356" w:author="火云邪神1418612843 [2]" w:date="2020-07-16T17:26:08Z">
        <w:r>
          <w:rPr>
            <w:rFonts w:hint="eastAsia"/>
            <w:lang w:val="en-US" w:eastAsia="zh-CN"/>
          </w:rPr>
          <w:t>1</w:t>
        </w:r>
      </w:ins>
      <w:ins w:id="2357" w:author="火云邪神1418612843 [2]" w:date="2020-07-16T17:26:09Z">
        <w:r>
          <w:rPr>
            <w:rFonts w:hint="eastAsia"/>
            <w:lang w:val="en-US" w:eastAsia="zh-CN"/>
          </w:rPr>
          <w:t>8</w:t>
        </w:r>
      </w:ins>
      <w:ins w:id="2358" w:author="火云邪神1418612843 [2]" w:date="2020-07-10T12:53:46Z">
        <w:r>
          <w:rPr>
            <w:rFonts w:hint="eastAsia"/>
            <w:lang w:eastAsia="zh-CN"/>
          </w:rPr>
          <w:t>.</w:t>
        </w:r>
      </w:ins>
      <w:r>
        <w:rPr>
          <w:rFonts w:hint="eastAsia"/>
        </w:rPr>
        <w:t xml:space="preserve"> </w:t>
      </w:r>
      <w:ins w:id="2359" w:author="火云邪神1418612843 [2]" w:date="2020-07-15T10:57:10Z">
        <w:r>
          <w:rPr>
            <w:rFonts w:hint="eastAsia" w:asciiTheme="majorHAnsi" w:hAnsiTheme="majorHAnsi" w:eastAsiaTheme="majorEastAsia"/>
            <w:sz w:val="32"/>
            <w:szCs w:val="32"/>
          </w:rPr>
          <w:t>CBS</w:t>
        </w:r>
      </w:ins>
      <w:r>
        <w:rPr>
          <w:rFonts w:hint="eastAsia"/>
        </w:rPr>
        <w:t>4</w:t>
      </w:r>
      <w:ins w:id="2360" w:author="Tiger.yang" w:date="2019-10-22T18:00:00Z">
        <w:bookmarkStart w:id="0" w:name="_Toc227303128"/>
        <w:bookmarkStart w:id="1" w:name="_Toc259316601"/>
        <w:bookmarkStart w:id="2" w:name="_Toc512328331"/>
        <w:bookmarkStart w:id="3" w:name="_Toc259190419"/>
        <w:bookmarkStart w:id="4" w:name="_Toc259737476"/>
        <w:r>
          <w:rPr>
            <w:rFonts w:hint="eastAsia"/>
          </w:rPr>
          <w:t>2</w:t>
        </w:r>
      </w:ins>
      <w:r>
        <w:rPr>
          <w:rFonts w:hint="eastAsia"/>
        </w:rPr>
        <w:t>本行解付签收-线上清算(参考</w:t>
      </w:r>
      <w:ins w:id="2361" w:author="火云邪神1418612843 [2]" w:date="2020-07-19T19:23:58Z">
        <w:r>
          <w:rPr>
            <w:rFonts w:hint="eastAsia"/>
            <w:lang w:eastAsia="zh-CN"/>
          </w:rPr>
          <w:t>CIS</w:t>
        </w:r>
      </w:ins>
      <w:r>
        <w:rPr>
          <w:rFonts w:hint="eastAsia"/>
        </w:rPr>
        <w:t>32)</w:t>
      </w:r>
    </w:p>
    <w:p>
      <w:r>
        <w:rPr>
          <w:rFonts w:hint="eastAsia"/>
          <w:highlight w:val="yellow"/>
        </w:rPr>
        <w:t>/*参考31记账时，用途填写的啥值*/ ，备注写行票号。</w:t>
      </w:r>
    </w:p>
    <w:p/>
    <w:bookmarkEnd w:id="0"/>
    <w:bookmarkEnd w:id="1"/>
    <w:bookmarkEnd w:id="2"/>
    <w:bookmarkEnd w:id="3"/>
    <w:bookmarkEnd w:id="4"/>
    <w:p>
      <w:r>
        <w:rPr>
          <w:rFonts w:hint="eastAsia"/>
        </w:rPr>
        <w:t>借：其他应付款－财务公司承兑汇票资金往来－XX户（汇票金额）*内部户明细</w:t>
      </w:r>
    </w:p>
    <w:p>
      <w:r>
        <w:rPr>
          <w:rFonts w:hint="eastAsia"/>
        </w:rPr>
        <w:t>贷： 银行存款-</w:t>
      </w:r>
      <w:r>
        <w:rPr>
          <w:rFonts w:hint="eastAsia"/>
          <w:color w:val="FF0000"/>
        </w:rPr>
        <w:t xml:space="preserve">票交所 </w:t>
      </w:r>
    </w:p>
    <w:p>
      <w:pPr>
        <w:rPr>
          <w:sz w:val="28"/>
          <w:szCs w:val="28"/>
        </w:rPr>
      </w:pPr>
      <w:r>
        <w:rPr>
          <w:rFonts w:hint="eastAsia"/>
          <w:sz w:val="28"/>
          <w:szCs w:val="28"/>
        </w:rPr>
        <w:t>(外部单位收款，我行解付签收别人提过来的线上清算的票据,收到036以后向信贷发送记账的接口)</w:t>
      </w:r>
    </w:p>
    <w:p>
      <w:pPr>
        <w:pStyle w:val="7"/>
        <w:ind w:left="420" w:leftChars="200"/>
      </w:pPr>
      <w:r>
        <w:t>接口输入</w:t>
      </w:r>
      <w:ins w:id="2362" w:author="火云邪神1418612843 [2]" w:date="2020-07-15T10:42:37Z">
        <w:r>
          <w:rPr>
            <w:rFonts w:hint="eastAsia"/>
          </w:rPr>
          <w:t>520012</w:t>
        </w:r>
      </w:ins>
    </w:p>
    <w:tbl>
      <w:tblPr>
        <w:tblStyle w:val="18"/>
        <w:tblW w:w="8460" w:type="dxa"/>
        <w:jc w:val="cente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920"/>
        <w:gridCol w:w="898"/>
        <w:gridCol w:w="721"/>
        <w:gridCol w:w="721"/>
        <w:gridCol w:w="1073"/>
        <w:gridCol w:w="1829"/>
        <w:gridCol w:w="1298"/>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42" w:hRule="atLeast"/>
          <w:jc w:val="center"/>
          <w:ins w:id="2363" w:author="火云邪神1418612843 [2]" w:date="2020-07-14T15:37:47Z"/>
        </w:trPr>
        <w:tc>
          <w:tcPr>
            <w:tcW w:w="1920" w:type="dxa"/>
            <w:tcBorders>
              <w:top w:val="double" w:color="000000" w:sz="6" w:space="0"/>
              <w:bottom w:val="single" w:color="000000" w:sz="6" w:space="0"/>
            </w:tcBorders>
            <w:shd w:val="clear" w:color="auto" w:fill="D9D9D9"/>
            <w:vAlign w:val="center"/>
          </w:tcPr>
          <w:p>
            <w:pPr>
              <w:jc w:val="center"/>
              <w:rPr>
                <w:ins w:id="2364" w:author="火云邪神1418612843 [2]" w:date="2020-07-14T15:37:47Z"/>
              </w:rPr>
            </w:pPr>
            <w:ins w:id="2365" w:author="火云邪神1418612843 [2]" w:date="2020-07-14T15:37:47Z">
              <w:r>
                <w:rPr>
                  <w:rFonts w:hint="eastAsia"/>
                </w:rPr>
                <w:t>字段名</w:t>
              </w:r>
            </w:ins>
          </w:p>
        </w:tc>
        <w:tc>
          <w:tcPr>
            <w:tcW w:w="898" w:type="dxa"/>
            <w:tcBorders>
              <w:top w:val="double" w:color="000000" w:sz="6" w:space="0"/>
              <w:bottom w:val="single" w:color="000000" w:sz="6" w:space="0"/>
            </w:tcBorders>
            <w:shd w:val="clear" w:color="auto" w:fill="D9D9D9"/>
            <w:vAlign w:val="center"/>
          </w:tcPr>
          <w:p>
            <w:pPr>
              <w:jc w:val="center"/>
              <w:rPr>
                <w:ins w:id="2366" w:author="火云邪神1418612843 [2]" w:date="2020-07-14T15:37:47Z"/>
              </w:rPr>
            </w:pPr>
            <w:ins w:id="2367" w:author="火云邪神1418612843 [2]" w:date="2020-07-14T15:37:47Z">
              <w:r>
                <w:rPr>
                  <w:rFonts w:hint="eastAsia"/>
                </w:rPr>
                <w:t>类型</w:t>
              </w:r>
            </w:ins>
          </w:p>
        </w:tc>
        <w:tc>
          <w:tcPr>
            <w:tcW w:w="721" w:type="dxa"/>
            <w:tcBorders>
              <w:top w:val="double" w:color="000000" w:sz="6" w:space="0"/>
              <w:bottom w:val="single" w:color="000000" w:sz="6" w:space="0"/>
            </w:tcBorders>
            <w:shd w:val="clear" w:color="auto" w:fill="D9D9D9"/>
            <w:vAlign w:val="center"/>
          </w:tcPr>
          <w:p>
            <w:pPr>
              <w:jc w:val="center"/>
              <w:rPr>
                <w:ins w:id="2368" w:author="火云邪神1418612843 [2]" w:date="2020-07-14T15:37:47Z"/>
              </w:rPr>
            </w:pPr>
            <w:ins w:id="2369" w:author="火云邪神1418612843 [2]" w:date="2020-07-14T15:37:47Z">
              <w:r>
                <w:rPr>
                  <w:rFonts w:hint="eastAsia"/>
                </w:rPr>
                <w:t>是否必输</w:t>
              </w:r>
            </w:ins>
          </w:p>
        </w:tc>
        <w:tc>
          <w:tcPr>
            <w:tcW w:w="721" w:type="dxa"/>
            <w:tcBorders>
              <w:top w:val="double" w:color="000000" w:sz="6" w:space="0"/>
              <w:bottom w:val="single" w:color="000000" w:sz="6" w:space="0"/>
            </w:tcBorders>
            <w:shd w:val="clear" w:color="auto" w:fill="D9D9D9"/>
            <w:vAlign w:val="center"/>
          </w:tcPr>
          <w:p>
            <w:pPr>
              <w:jc w:val="center"/>
              <w:rPr>
                <w:ins w:id="2370" w:author="火云邪神1418612843 [2]" w:date="2020-07-14T15:37:47Z"/>
              </w:rPr>
            </w:pPr>
            <w:ins w:id="2371" w:author="火云邪神1418612843 [2]" w:date="2020-07-14T15:37:47Z">
              <w:r>
                <w:rPr>
                  <w:rFonts w:hint="eastAsia"/>
                </w:rPr>
                <w:t>长度</w:t>
              </w:r>
            </w:ins>
          </w:p>
        </w:tc>
        <w:tc>
          <w:tcPr>
            <w:tcW w:w="1073" w:type="dxa"/>
            <w:tcBorders>
              <w:top w:val="double" w:color="000000" w:sz="6" w:space="0"/>
              <w:bottom w:val="single" w:color="000000" w:sz="6" w:space="0"/>
            </w:tcBorders>
            <w:shd w:val="clear" w:color="auto" w:fill="D9D9D9"/>
            <w:vAlign w:val="center"/>
          </w:tcPr>
          <w:p>
            <w:pPr>
              <w:jc w:val="center"/>
              <w:rPr>
                <w:ins w:id="2372" w:author="火云邪神1418612843 [2]" w:date="2020-07-14T15:37:47Z"/>
              </w:rPr>
            </w:pPr>
            <w:ins w:id="2373" w:author="火云邪神1418612843 [2]" w:date="2020-07-14T15:37:47Z">
              <w:r>
                <w:rPr>
                  <w:rFonts w:hint="eastAsia"/>
                </w:rPr>
                <w:t>默认值</w:t>
              </w:r>
            </w:ins>
          </w:p>
        </w:tc>
        <w:tc>
          <w:tcPr>
            <w:tcW w:w="1829" w:type="dxa"/>
            <w:tcBorders>
              <w:top w:val="double" w:color="000000" w:sz="6" w:space="0"/>
              <w:bottom w:val="single" w:color="000000" w:sz="6" w:space="0"/>
            </w:tcBorders>
            <w:shd w:val="clear" w:color="auto" w:fill="D9D9D9"/>
            <w:vAlign w:val="center"/>
          </w:tcPr>
          <w:p>
            <w:pPr>
              <w:jc w:val="center"/>
              <w:rPr>
                <w:ins w:id="2374" w:author="火云邪神1418612843 [2]" w:date="2020-07-14T15:37:47Z"/>
              </w:rPr>
            </w:pPr>
            <w:ins w:id="2375" w:author="火云邪神1418612843 [2]" w:date="2020-07-14T15:37:47Z">
              <w:r>
                <w:rPr>
                  <w:rFonts w:hint="eastAsia"/>
                </w:rPr>
                <w:t>输入限制（或数据字典）</w:t>
              </w:r>
            </w:ins>
          </w:p>
        </w:tc>
        <w:tc>
          <w:tcPr>
            <w:tcW w:w="1298" w:type="dxa"/>
            <w:tcBorders>
              <w:top w:val="double" w:color="000000" w:sz="6" w:space="0"/>
              <w:bottom w:val="single" w:color="000000" w:sz="6" w:space="0"/>
            </w:tcBorders>
            <w:shd w:val="clear" w:color="auto" w:fill="D9D9D9"/>
            <w:vAlign w:val="center"/>
          </w:tcPr>
          <w:p>
            <w:pPr>
              <w:jc w:val="center"/>
              <w:rPr>
                <w:ins w:id="2376" w:author="火云邪神1418612843 [2]" w:date="2020-07-14T15:37:47Z"/>
              </w:rPr>
            </w:pPr>
            <w:ins w:id="2377" w:author="火云邪神1418612843 [2]" w:date="2020-07-14T15:37:47Z">
              <w:r>
                <w:rPr>
                  <w:rFonts w:hint="eastAsia"/>
                </w:rPr>
                <w:t>说明</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378" w:author="火云邪神1418612843 [2]" w:date="2020-07-14T15:37:47Z"/>
        </w:trPr>
        <w:tc>
          <w:tcPr>
            <w:tcW w:w="1920" w:type="dxa"/>
            <w:tcBorders>
              <w:top w:val="single" w:color="000000" w:sz="6" w:space="0"/>
            </w:tcBorders>
            <w:vAlign w:val="bottom"/>
          </w:tcPr>
          <w:p>
            <w:pPr>
              <w:widowControl/>
              <w:jc w:val="left"/>
              <w:textAlignment w:val="bottom"/>
              <w:rPr>
                <w:ins w:id="2379" w:author="火云邪神1418612843 [2]" w:date="2020-07-14T15:37:47Z"/>
                <w:rFonts w:hint="eastAsia" w:ascii="新宋体" w:hAnsi="新宋体" w:eastAsia="新宋体"/>
                <w:sz w:val="21"/>
                <w:szCs w:val="21"/>
              </w:rPr>
            </w:pPr>
            <w:ins w:id="2380" w:author="火云邪神1418612843 [2]" w:date="2020-07-14T15:37:47Z">
              <w:r>
                <w:rPr>
                  <w:rFonts w:ascii="Arial" w:hAnsi="Arial" w:eastAsia="宋体" w:cs="Arial"/>
                  <w:color w:val="000000"/>
                  <w:kern w:val="0"/>
                  <w:sz w:val="20"/>
                  <w:szCs w:val="20"/>
                </w:rPr>
                <w:t>借贷标志</w:t>
              </w:r>
            </w:ins>
          </w:p>
        </w:tc>
        <w:tc>
          <w:tcPr>
            <w:tcW w:w="898" w:type="dxa"/>
            <w:tcBorders>
              <w:top w:val="single" w:color="000000" w:sz="6" w:space="0"/>
            </w:tcBorders>
            <w:vAlign w:val="bottom"/>
          </w:tcPr>
          <w:p>
            <w:pPr>
              <w:widowControl/>
              <w:jc w:val="left"/>
              <w:textAlignment w:val="bottom"/>
              <w:rPr>
                <w:ins w:id="2381" w:author="火云邪神1418612843 [2]" w:date="2020-07-14T15:37:47Z"/>
                <w:rFonts w:hint="eastAsia" w:ascii="新宋体" w:hAnsi="新宋体" w:eastAsia="新宋体"/>
                <w:sz w:val="21"/>
                <w:szCs w:val="21"/>
                <w:lang w:eastAsia="zh-CN"/>
              </w:rPr>
            </w:pPr>
            <w:ins w:id="2382" w:author="火云邪神1418612843 [2]" w:date="2020-07-14T15:37:47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383" w:author="火云邪神1418612843 [2]" w:date="2020-07-14T15:37:47Z"/>
                <w:rFonts w:hint="eastAsia" w:ascii="新宋体" w:hAnsi="新宋体" w:eastAsia="新宋体"/>
                <w:sz w:val="21"/>
                <w:szCs w:val="21"/>
                <w:lang w:val="en-US" w:eastAsia="zh-CN"/>
              </w:rPr>
            </w:pPr>
            <w:ins w:id="2384" w:author="火云邪神1418612843 [2]" w:date="2020-07-14T15:37:47Z">
              <w:r>
                <w:rPr>
                  <w:rFonts w:hint="eastAsia" w:ascii="新宋体" w:hAnsi="新宋体" w:eastAsia="新宋体"/>
                  <w:sz w:val="21"/>
                  <w:szCs w:val="21"/>
                  <w:lang w:val="en-US" w:eastAsia="zh-CN"/>
                </w:rPr>
                <w:t>是</w:t>
              </w:r>
            </w:ins>
          </w:p>
        </w:tc>
        <w:tc>
          <w:tcPr>
            <w:tcW w:w="721" w:type="dxa"/>
            <w:tcBorders>
              <w:top w:val="single" w:color="000000" w:sz="6" w:space="0"/>
            </w:tcBorders>
            <w:vAlign w:val="bottom"/>
          </w:tcPr>
          <w:p>
            <w:pPr>
              <w:widowControl/>
              <w:jc w:val="left"/>
              <w:textAlignment w:val="bottom"/>
              <w:rPr>
                <w:ins w:id="2385" w:author="火云邪神1418612843 [2]" w:date="2020-07-14T15:37:47Z"/>
                <w:rFonts w:hint="eastAsia" w:ascii="新宋体" w:hAnsi="新宋体" w:eastAsia="新宋体"/>
                <w:sz w:val="21"/>
                <w:szCs w:val="21"/>
                <w:lang w:val="en-US" w:eastAsia="zh-CN"/>
              </w:rPr>
            </w:pPr>
            <w:ins w:id="2386" w:author="火云邪神1418612843 [2]" w:date="2020-07-14T15:37:47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2387" w:author="火云邪神1418612843 [2]" w:date="2020-07-14T15:37:47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2388" w:author="火云邪神1418612843 [2]" w:date="2020-07-14T15:37:47Z"/>
                <w:rFonts w:hint="eastAsia" w:ascii="Arial" w:hAnsi="Arial" w:eastAsia="宋体" w:cs="Arial"/>
                <w:color w:val="000000"/>
                <w:kern w:val="0"/>
                <w:sz w:val="20"/>
                <w:szCs w:val="20"/>
              </w:rPr>
            </w:pPr>
            <w:ins w:id="2389" w:author="火云邪神1418612843 [2]" w:date="2020-07-14T15:37:47Z">
              <w:r>
                <w:rPr>
                  <w:rFonts w:ascii="Arial" w:hAnsi="Arial" w:eastAsia="宋体" w:cs="Arial"/>
                  <w:color w:val="000000"/>
                  <w:kern w:val="0"/>
                  <w:sz w:val="20"/>
                  <w:szCs w:val="20"/>
                </w:rPr>
                <w:t>Flag1</w:t>
              </w:r>
            </w:ins>
          </w:p>
        </w:tc>
        <w:tc>
          <w:tcPr>
            <w:tcW w:w="1298" w:type="dxa"/>
            <w:tcBorders>
              <w:top w:val="single" w:color="000000" w:sz="6" w:space="0"/>
            </w:tcBorders>
            <w:vAlign w:val="center"/>
          </w:tcPr>
          <w:p>
            <w:pPr>
              <w:jc w:val="center"/>
              <w:rPr>
                <w:ins w:id="2390" w:author="火云邪神1418612843 [2]" w:date="2020-07-14T15:37:47Z"/>
                <w:rFonts w:hint="eastAsia" w:ascii="新宋体" w:hAnsi="新宋体" w:eastAsia="新宋体"/>
                <w:sz w:val="21"/>
                <w:szCs w:val="21"/>
                <w:lang w:val="en-US" w:eastAsia="zh-CN"/>
              </w:rPr>
            </w:pPr>
            <w:ins w:id="2391" w:author="火云邪神1418612843 [2]" w:date="2020-07-14T15:37:47Z">
              <w:r>
                <w:rPr>
                  <w:rFonts w:hint="eastAsia" w:ascii="新宋体" w:hAnsi="新宋体" w:eastAsia="新宋体"/>
                  <w:sz w:val="21"/>
                  <w:szCs w:val="21"/>
                  <w:lang w:val="en-US" w:eastAsia="zh-CN"/>
                </w:rPr>
                <w:t>D-借C-贷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598" w:hRule="atLeast"/>
          <w:jc w:val="center"/>
          <w:ins w:id="2392" w:author="火云邪神1418612843 [2]" w:date="2020-07-14T15:37:47Z"/>
        </w:trPr>
        <w:tc>
          <w:tcPr>
            <w:tcW w:w="1920" w:type="dxa"/>
            <w:tcBorders>
              <w:top w:val="single" w:color="000000" w:sz="6" w:space="0"/>
            </w:tcBorders>
            <w:vAlign w:val="bottom"/>
          </w:tcPr>
          <w:p>
            <w:pPr>
              <w:widowControl/>
              <w:jc w:val="left"/>
              <w:textAlignment w:val="bottom"/>
              <w:rPr>
                <w:ins w:id="2393" w:author="火云邪神1418612843 [2]" w:date="2020-07-14T15:37:47Z"/>
                <w:rFonts w:ascii="新宋体" w:hAnsi="新宋体" w:eastAsia="新宋体"/>
                <w:sz w:val="21"/>
                <w:szCs w:val="21"/>
              </w:rPr>
            </w:pPr>
            <w:ins w:id="2394" w:author="火云邪神1418612843 [2]" w:date="2020-07-14T15:37:47Z">
              <w:r>
                <w:rPr>
                  <w:rFonts w:ascii="Arial" w:hAnsi="Arial" w:eastAsia="宋体" w:cs="Arial"/>
                  <w:color w:val="000000"/>
                  <w:kern w:val="0"/>
                  <w:sz w:val="20"/>
                  <w:szCs w:val="20"/>
                </w:rPr>
                <w:t>子系统编码</w:t>
              </w:r>
            </w:ins>
          </w:p>
        </w:tc>
        <w:tc>
          <w:tcPr>
            <w:tcW w:w="898" w:type="dxa"/>
            <w:tcBorders>
              <w:top w:val="single" w:color="000000" w:sz="6" w:space="0"/>
            </w:tcBorders>
            <w:vAlign w:val="bottom"/>
          </w:tcPr>
          <w:p>
            <w:pPr>
              <w:widowControl/>
              <w:jc w:val="left"/>
              <w:textAlignment w:val="bottom"/>
              <w:rPr>
                <w:ins w:id="2395" w:author="火云邪神1418612843 [2]" w:date="2020-07-14T15:37:47Z"/>
                <w:rFonts w:ascii="新宋体" w:hAnsi="新宋体" w:eastAsia="新宋体"/>
                <w:sz w:val="21"/>
                <w:szCs w:val="21"/>
              </w:rPr>
            </w:pPr>
            <w:ins w:id="2396" w:author="火云邪神1418612843 [2]" w:date="2020-07-14T15:37:47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397" w:author="火云邪神1418612843 [2]" w:date="2020-07-14T15:37:47Z"/>
                <w:rFonts w:ascii="新宋体" w:hAnsi="新宋体" w:eastAsia="新宋体"/>
                <w:sz w:val="21"/>
                <w:szCs w:val="21"/>
              </w:rPr>
            </w:pPr>
            <w:ins w:id="2398" w:author="火云邪神1418612843 [2]" w:date="2020-07-14T15:37:47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399" w:author="火云邪神1418612843 [2]" w:date="2020-07-14T15:37:47Z"/>
                <w:rFonts w:hint="eastAsia" w:ascii="新宋体" w:hAnsi="新宋体" w:eastAsia="新宋体"/>
                <w:sz w:val="21"/>
                <w:szCs w:val="21"/>
                <w:lang w:val="en-US" w:eastAsia="zh-CN"/>
              </w:rPr>
            </w:pPr>
            <w:ins w:id="2400" w:author="火云邪神1418612843 [2]" w:date="2020-07-14T15:37:47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2401" w:author="火云邪神1418612843 [2]" w:date="2020-07-14T15:37:47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2402" w:author="火云邪神1418612843 [2]" w:date="2020-07-14T15:37:47Z"/>
                <w:rFonts w:hint="eastAsia" w:ascii="Arial" w:hAnsi="Arial" w:eastAsia="宋体" w:cs="Arial"/>
                <w:color w:val="000000"/>
                <w:kern w:val="0"/>
                <w:sz w:val="20"/>
                <w:szCs w:val="20"/>
                <w:lang w:val="en-US" w:eastAsia="zh-CN"/>
              </w:rPr>
            </w:pPr>
            <w:ins w:id="2403" w:author="火云邪神1418612843 [2]" w:date="2020-07-14T15:37:47Z">
              <w:r>
                <w:rPr>
                  <w:rFonts w:ascii="Arial" w:hAnsi="Arial" w:eastAsia="宋体" w:cs="Arial"/>
                  <w:color w:val="000000"/>
                  <w:kern w:val="0"/>
                  <w:sz w:val="20"/>
                  <w:szCs w:val="20"/>
                </w:rPr>
                <w:t>SubSys</w:t>
              </w:r>
            </w:ins>
          </w:p>
        </w:tc>
        <w:tc>
          <w:tcPr>
            <w:tcW w:w="1298" w:type="dxa"/>
            <w:tcBorders>
              <w:top w:val="single" w:color="000000" w:sz="6" w:space="0"/>
            </w:tcBorders>
            <w:vAlign w:val="center"/>
          </w:tcPr>
          <w:p>
            <w:pPr>
              <w:pStyle w:val="2"/>
              <w:ind w:left="0" w:leftChars="0" w:firstLine="0" w:firstLineChars="0"/>
              <w:rPr>
                <w:ins w:id="2404" w:author="火云邪神1418612843 [2]" w:date="2020-07-14T15:37:47Z"/>
                <w:rFonts w:hint="eastAsia" w:ascii="新宋体" w:hAnsi="新宋体" w:eastAsia="新宋体"/>
                <w:sz w:val="21"/>
                <w:szCs w:val="21"/>
                <w:lang w:val="en-US" w:eastAsia="zh-CN"/>
              </w:rPr>
            </w:pPr>
            <w:ins w:id="2405" w:author="火云邪神1418612843 [2]" w:date="2020-07-14T15:37:47Z">
              <w:r>
                <w:rPr>
                  <w:rFonts w:hint="eastAsia" w:ascii="新宋体" w:hAnsi="新宋体" w:eastAsia="新宋体"/>
                  <w:sz w:val="21"/>
                  <w:szCs w:val="21"/>
                  <w:lang w:val="en-US" w:eastAsia="zh-CN"/>
                </w:rPr>
                <w:t>DPS-客户帐</w:t>
              </w:r>
            </w:ins>
          </w:p>
          <w:p>
            <w:pPr>
              <w:pStyle w:val="2"/>
              <w:ind w:left="0" w:leftChars="0" w:firstLine="0" w:firstLineChars="0"/>
              <w:rPr>
                <w:ins w:id="2406" w:author="火云邪神1418612843 [2]" w:date="2020-07-14T15:37:47Z"/>
                <w:rFonts w:hint="eastAsia" w:ascii="新宋体" w:hAnsi="新宋体" w:eastAsia="新宋体"/>
                <w:sz w:val="21"/>
                <w:szCs w:val="21"/>
                <w:lang w:val="en-US" w:eastAsia="zh-CN"/>
              </w:rPr>
            </w:pPr>
            <w:ins w:id="2407" w:author="火云邪神1418612843 [2]" w:date="2020-07-14T15:37:47Z">
              <w:r>
                <w:rPr>
                  <w:rFonts w:hint="eastAsia" w:ascii="新宋体" w:hAnsi="新宋体" w:eastAsia="新宋体"/>
                  <w:sz w:val="21"/>
                  <w:szCs w:val="21"/>
                  <w:lang w:val="en-US" w:eastAsia="zh-CN"/>
                </w:rPr>
                <w:t>GLS-内部户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408" w:author="火云邪神1418612843 [2]" w:date="2020-07-14T15:37:47Z"/>
        </w:trPr>
        <w:tc>
          <w:tcPr>
            <w:tcW w:w="1920" w:type="dxa"/>
            <w:tcBorders>
              <w:top w:val="single" w:color="000000" w:sz="6" w:space="0"/>
            </w:tcBorders>
            <w:vAlign w:val="bottom"/>
          </w:tcPr>
          <w:p>
            <w:pPr>
              <w:widowControl/>
              <w:jc w:val="left"/>
              <w:textAlignment w:val="bottom"/>
              <w:rPr>
                <w:ins w:id="2409" w:author="火云邪神1418612843 [2]" w:date="2020-07-14T15:37:47Z"/>
                <w:rFonts w:ascii="Arial" w:hAnsi="Arial" w:eastAsia="宋体" w:cs="Arial"/>
                <w:color w:val="000000"/>
                <w:kern w:val="0"/>
                <w:sz w:val="20"/>
                <w:szCs w:val="20"/>
              </w:rPr>
            </w:pPr>
            <w:ins w:id="2410" w:author="火云邪神1418612843 [2]" w:date="2020-07-14T15:37:47Z">
              <w:r>
                <w:rPr>
                  <w:rFonts w:ascii="Arial" w:hAnsi="Arial" w:eastAsia="宋体" w:cs="Arial"/>
                  <w:color w:val="000000"/>
                  <w:kern w:val="0"/>
                  <w:sz w:val="20"/>
                  <w:szCs w:val="20"/>
                </w:rPr>
                <w:t>交易种类</w:t>
              </w:r>
            </w:ins>
          </w:p>
        </w:tc>
        <w:tc>
          <w:tcPr>
            <w:tcW w:w="898" w:type="dxa"/>
            <w:tcBorders>
              <w:top w:val="single" w:color="000000" w:sz="6" w:space="0"/>
            </w:tcBorders>
            <w:vAlign w:val="bottom"/>
          </w:tcPr>
          <w:p>
            <w:pPr>
              <w:widowControl/>
              <w:jc w:val="left"/>
              <w:textAlignment w:val="bottom"/>
              <w:rPr>
                <w:ins w:id="2411" w:author="火云邪神1418612843 [2]" w:date="2020-07-14T15:37:47Z"/>
                <w:rFonts w:ascii="Arial" w:hAnsi="Arial" w:eastAsia="宋体" w:cs="Arial"/>
                <w:color w:val="000000"/>
                <w:kern w:val="0"/>
                <w:sz w:val="20"/>
                <w:szCs w:val="20"/>
              </w:rPr>
            </w:pPr>
            <w:ins w:id="2412" w:author="火云邪神1418612843 [2]" w:date="2020-07-14T15:37:47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413" w:author="火云邪神1418612843 [2]" w:date="2020-07-14T15:37:47Z"/>
                <w:rFonts w:hint="eastAsia" w:ascii="新宋体" w:hAnsi="新宋体" w:eastAsia="新宋体"/>
                <w:sz w:val="21"/>
                <w:szCs w:val="21"/>
              </w:rPr>
            </w:pPr>
            <w:ins w:id="2414" w:author="火云邪神1418612843 [2]" w:date="2020-07-14T15:37:47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415" w:author="火云邪神1418612843 [2]" w:date="2020-07-14T15:37:47Z"/>
                <w:rFonts w:ascii="Arial" w:hAnsi="Arial" w:eastAsia="宋体" w:cs="Arial"/>
                <w:color w:val="000000"/>
                <w:kern w:val="0"/>
                <w:sz w:val="20"/>
                <w:szCs w:val="20"/>
              </w:rPr>
            </w:pPr>
            <w:ins w:id="2416" w:author="火云邪神1418612843 [2]" w:date="2020-07-14T15:37:47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2417" w:author="火云邪神1418612843 [2]" w:date="2020-07-14T15:37:47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2418" w:author="火云邪神1418612843 [2]" w:date="2020-07-14T15:37:47Z"/>
                <w:rFonts w:ascii="Arial" w:hAnsi="Arial" w:eastAsia="宋体" w:cs="Arial"/>
                <w:color w:val="000000"/>
                <w:kern w:val="0"/>
                <w:sz w:val="20"/>
                <w:szCs w:val="20"/>
              </w:rPr>
            </w:pPr>
            <w:ins w:id="2419" w:author="火云邪神1418612843 [2]" w:date="2020-07-14T15:37:47Z">
              <w:r>
                <w:rPr>
                  <w:rFonts w:ascii="Arial" w:hAnsi="Arial" w:eastAsia="宋体" w:cs="Arial"/>
                  <w:color w:val="000000"/>
                  <w:kern w:val="0"/>
                  <w:sz w:val="20"/>
                  <w:szCs w:val="20"/>
                </w:rPr>
                <w:t>TransType</w:t>
              </w:r>
            </w:ins>
          </w:p>
        </w:tc>
        <w:tc>
          <w:tcPr>
            <w:tcW w:w="1298" w:type="dxa"/>
            <w:tcBorders>
              <w:top w:val="single" w:color="000000" w:sz="6" w:space="0"/>
            </w:tcBorders>
            <w:vAlign w:val="center"/>
          </w:tcPr>
          <w:p>
            <w:pPr>
              <w:pStyle w:val="2"/>
              <w:ind w:left="0" w:leftChars="0" w:firstLine="0" w:firstLineChars="0"/>
              <w:rPr>
                <w:ins w:id="2420" w:author="火云邪神1418612843 [2]" w:date="2020-07-14T15:37:47Z"/>
                <w:rFonts w:hint="eastAsia" w:ascii="新宋体" w:hAnsi="新宋体" w:eastAsia="新宋体"/>
                <w:sz w:val="21"/>
                <w:szCs w:val="21"/>
                <w:lang w:val="en-US" w:eastAsia="zh-CN"/>
              </w:rPr>
            </w:pPr>
            <w:ins w:id="2421" w:author="火云邪神1418612843 [2]" w:date="2020-07-14T15:37:47Z">
              <w:r>
                <w:rPr>
                  <w:rFonts w:hint="eastAsia" w:ascii="新宋体" w:hAnsi="新宋体" w:eastAsia="新宋体"/>
                  <w:sz w:val="21"/>
                  <w:szCs w:val="21"/>
                  <w:lang w:val="en-US" w:eastAsia="zh-CN"/>
                </w:rPr>
                <w:t>0.正常交易</w:t>
              </w:r>
            </w:ins>
          </w:p>
          <w:p>
            <w:pPr>
              <w:pStyle w:val="2"/>
              <w:ind w:left="0" w:leftChars="0" w:firstLine="0" w:firstLineChars="0"/>
              <w:rPr>
                <w:ins w:id="2422" w:author="火云邪神1418612843 [2]" w:date="2020-07-14T15:37:47Z"/>
                <w:rFonts w:hint="eastAsia" w:ascii="新宋体" w:hAnsi="新宋体" w:eastAsia="新宋体"/>
                <w:sz w:val="21"/>
                <w:szCs w:val="21"/>
                <w:lang w:val="en-US" w:eastAsia="zh-CN"/>
              </w:rPr>
            </w:pPr>
            <w:ins w:id="2423" w:author="火云邪神1418612843 [2]" w:date="2020-07-14T15:37:47Z">
              <w:r>
                <w:rPr>
                  <w:rFonts w:hint="eastAsia" w:ascii="新宋体" w:hAnsi="新宋体" w:eastAsia="新宋体"/>
                  <w:sz w:val="21"/>
                  <w:szCs w:val="21"/>
                  <w:lang w:val="en-US" w:eastAsia="zh-CN"/>
                </w:rPr>
                <w:t>1.冲销交易</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424" w:author="火云邪神1418612843 [2]" w:date="2020-07-14T15:37:47Z"/>
        </w:trPr>
        <w:tc>
          <w:tcPr>
            <w:tcW w:w="1920" w:type="dxa"/>
            <w:tcBorders>
              <w:top w:val="single" w:color="000000" w:sz="6" w:space="0"/>
            </w:tcBorders>
            <w:vAlign w:val="bottom"/>
          </w:tcPr>
          <w:p>
            <w:pPr>
              <w:widowControl/>
              <w:jc w:val="left"/>
              <w:textAlignment w:val="bottom"/>
              <w:rPr>
                <w:ins w:id="2425" w:author="火云邪神1418612843 [2]" w:date="2020-07-14T15:37:47Z"/>
                <w:rFonts w:ascii="Arial" w:hAnsi="Arial" w:eastAsia="宋体" w:cs="Arial"/>
                <w:color w:val="000000"/>
                <w:kern w:val="0"/>
                <w:sz w:val="20"/>
                <w:szCs w:val="20"/>
              </w:rPr>
            </w:pPr>
            <w:ins w:id="2426" w:author="火云邪神1418612843 [2]" w:date="2020-07-14T15:37:47Z">
              <w:r>
                <w:rPr>
                  <w:rFonts w:ascii="Arial" w:hAnsi="Arial" w:eastAsia="宋体" w:cs="Arial"/>
                  <w:color w:val="000000"/>
                  <w:kern w:val="0"/>
                  <w:sz w:val="20"/>
                  <w:szCs w:val="20"/>
                </w:rPr>
                <w:t>凭证类型</w:t>
              </w:r>
            </w:ins>
          </w:p>
        </w:tc>
        <w:tc>
          <w:tcPr>
            <w:tcW w:w="898" w:type="dxa"/>
            <w:tcBorders>
              <w:top w:val="single" w:color="000000" w:sz="6" w:space="0"/>
            </w:tcBorders>
            <w:vAlign w:val="bottom"/>
          </w:tcPr>
          <w:p>
            <w:pPr>
              <w:widowControl/>
              <w:jc w:val="left"/>
              <w:textAlignment w:val="bottom"/>
              <w:rPr>
                <w:ins w:id="2427" w:author="火云邪神1418612843 [2]" w:date="2020-07-14T15:37:47Z"/>
                <w:rFonts w:hint="eastAsia" w:ascii="Arial" w:hAnsi="Arial" w:cs="Arial"/>
                <w:color w:val="000000"/>
                <w:kern w:val="0"/>
                <w:sz w:val="20"/>
                <w:szCs w:val="20"/>
                <w:lang w:val="en-US" w:eastAsia="zh-CN"/>
              </w:rPr>
            </w:pPr>
            <w:ins w:id="2428" w:author="火云邪神1418612843 [2]" w:date="2020-07-14T15:37:47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429" w:author="火云邪神1418612843 [2]" w:date="2020-07-14T15:37:47Z"/>
                <w:rFonts w:hint="eastAsia" w:ascii="新宋体" w:hAnsi="新宋体" w:eastAsia="新宋体"/>
                <w:sz w:val="21"/>
                <w:szCs w:val="21"/>
                <w:lang w:val="en-US" w:eastAsia="zh-CN"/>
              </w:rPr>
            </w:pPr>
            <w:ins w:id="2430" w:author="火云邪神1418612843 [2]" w:date="2020-07-14T15:37:47Z">
              <w:r>
                <w:rPr>
                  <w:rFonts w:hint="eastAsia" w:ascii="新宋体" w:hAnsi="新宋体" w:eastAsia="新宋体"/>
                  <w:sz w:val="21"/>
                  <w:szCs w:val="21"/>
                  <w:lang w:val="en-US" w:eastAsia="zh-CN"/>
                </w:rPr>
                <w:t>否</w:t>
              </w:r>
            </w:ins>
          </w:p>
        </w:tc>
        <w:tc>
          <w:tcPr>
            <w:tcW w:w="721" w:type="dxa"/>
            <w:tcBorders>
              <w:top w:val="single" w:color="000000" w:sz="6" w:space="0"/>
            </w:tcBorders>
            <w:vAlign w:val="bottom"/>
          </w:tcPr>
          <w:p>
            <w:pPr>
              <w:widowControl/>
              <w:jc w:val="left"/>
              <w:textAlignment w:val="bottom"/>
              <w:rPr>
                <w:ins w:id="2431" w:author="火云邪神1418612843 [2]" w:date="2020-07-14T15:37:47Z"/>
                <w:rFonts w:ascii="Arial" w:hAnsi="Arial" w:eastAsia="宋体" w:cs="Arial"/>
                <w:color w:val="000000"/>
                <w:kern w:val="0"/>
                <w:sz w:val="20"/>
                <w:szCs w:val="20"/>
              </w:rPr>
            </w:pPr>
            <w:ins w:id="2432" w:author="火云邪神1418612843 [2]" w:date="2020-07-14T15:37:47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2433" w:author="火云邪神1418612843 [2]" w:date="2020-07-14T15:37:47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434" w:author="火云邪神1418612843 [2]" w:date="2020-07-14T15:37:47Z"/>
                <w:rFonts w:ascii="Arial" w:hAnsi="Arial" w:eastAsia="宋体" w:cs="Arial"/>
                <w:color w:val="000000"/>
                <w:kern w:val="0"/>
                <w:sz w:val="20"/>
                <w:szCs w:val="20"/>
              </w:rPr>
            </w:pPr>
            <w:ins w:id="2435" w:author="火云邪神1418612843 [2]" w:date="2020-07-14T15:37:47Z">
              <w:r>
                <w:rPr>
                  <w:rFonts w:ascii="Arial" w:hAnsi="Arial" w:eastAsia="宋体" w:cs="Arial"/>
                  <w:color w:val="000000"/>
                  <w:kern w:val="0"/>
                  <w:sz w:val="20"/>
                  <w:szCs w:val="20"/>
                </w:rPr>
                <w:t>VouType1</w:t>
              </w:r>
            </w:ins>
          </w:p>
        </w:tc>
        <w:tc>
          <w:tcPr>
            <w:tcW w:w="1298" w:type="dxa"/>
            <w:tcBorders>
              <w:top w:val="single" w:color="000000" w:sz="6" w:space="0"/>
            </w:tcBorders>
            <w:vAlign w:val="center"/>
          </w:tcPr>
          <w:p>
            <w:pPr>
              <w:pStyle w:val="2"/>
              <w:ind w:left="0" w:leftChars="0" w:firstLine="0" w:firstLineChars="0"/>
              <w:rPr>
                <w:ins w:id="2436" w:author="火云邪神1418612843 [2]" w:date="2020-07-14T15:37:47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437" w:author="火云邪神1418612843 [2]" w:date="2020-07-14T15:37:47Z"/>
        </w:trPr>
        <w:tc>
          <w:tcPr>
            <w:tcW w:w="1920" w:type="dxa"/>
            <w:tcBorders>
              <w:top w:val="single" w:color="000000" w:sz="6" w:space="0"/>
            </w:tcBorders>
            <w:vAlign w:val="bottom"/>
          </w:tcPr>
          <w:p>
            <w:pPr>
              <w:widowControl/>
              <w:jc w:val="left"/>
              <w:textAlignment w:val="bottom"/>
              <w:rPr>
                <w:ins w:id="2438" w:author="火云邪神1418612843 [2]" w:date="2020-07-14T15:37:47Z"/>
                <w:rFonts w:ascii="Arial" w:hAnsi="Arial" w:eastAsia="宋体" w:cs="Arial"/>
                <w:color w:val="000000"/>
                <w:kern w:val="0"/>
                <w:sz w:val="20"/>
                <w:szCs w:val="20"/>
              </w:rPr>
            </w:pPr>
            <w:ins w:id="2439" w:author="火云邪神1418612843 [2]" w:date="2020-07-14T15:37:47Z">
              <w:r>
                <w:rPr>
                  <w:rFonts w:ascii="Arial" w:hAnsi="Arial" w:eastAsia="宋体" w:cs="Arial"/>
                  <w:color w:val="000000"/>
                  <w:kern w:val="0"/>
                  <w:sz w:val="20"/>
                  <w:szCs w:val="20"/>
                </w:rPr>
                <w:t>凭证号码</w:t>
              </w:r>
            </w:ins>
          </w:p>
        </w:tc>
        <w:tc>
          <w:tcPr>
            <w:tcW w:w="898" w:type="dxa"/>
            <w:tcBorders>
              <w:top w:val="single" w:color="000000" w:sz="6" w:space="0"/>
            </w:tcBorders>
            <w:vAlign w:val="bottom"/>
          </w:tcPr>
          <w:p>
            <w:pPr>
              <w:widowControl/>
              <w:jc w:val="left"/>
              <w:textAlignment w:val="bottom"/>
              <w:rPr>
                <w:ins w:id="2440" w:author="火云邪神1418612843 [2]" w:date="2020-07-14T15:37:47Z"/>
                <w:rFonts w:hint="eastAsia" w:ascii="Arial" w:hAnsi="Arial" w:cs="Arial"/>
                <w:color w:val="000000"/>
                <w:kern w:val="0"/>
                <w:sz w:val="20"/>
                <w:szCs w:val="20"/>
                <w:lang w:val="en-US" w:eastAsia="zh-CN"/>
              </w:rPr>
            </w:pPr>
            <w:ins w:id="2441" w:author="火云邪神1418612843 [2]" w:date="2020-07-14T15:37:47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442" w:author="火云邪神1418612843 [2]" w:date="2020-07-14T15:37:47Z"/>
                <w:rFonts w:hint="eastAsia" w:ascii="新宋体" w:hAnsi="新宋体" w:eastAsia="新宋体"/>
                <w:sz w:val="21"/>
                <w:szCs w:val="21"/>
              </w:rPr>
            </w:pPr>
            <w:ins w:id="2443" w:author="火云邪神1418612843 [2]" w:date="2020-07-14T15:37:47Z">
              <w:r>
                <w:rPr>
                  <w:rFonts w:hint="eastAsia" w:ascii="新宋体" w:hAnsi="新宋体" w:eastAsia="新宋体"/>
                  <w:sz w:val="21"/>
                  <w:szCs w:val="21"/>
                  <w:lang w:val="en-US" w:eastAsia="zh-CN"/>
                </w:rPr>
                <w:t>否</w:t>
              </w:r>
            </w:ins>
          </w:p>
        </w:tc>
        <w:tc>
          <w:tcPr>
            <w:tcW w:w="721" w:type="dxa"/>
            <w:tcBorders>
              <w:top w:val="single" w:color="000000" w:sz="6" w:space="0"/>
            </w:tcBorders>
            <w:vAlign w:val="bottom"/>
          </w:tcPr>
          <w:p>
            <w:pPr>
              <w:widowControl/>
              <w:jc w:val="left"/>
              <w:textAlignment w:val="bottom"/>
              <w:rPr>
                <w:ins w:id="2444" w:author="火云邪神1418612843 [2]" w:date="2020-07-14T15:37:47Z"/>
                <w:rFonts w:ascii="Arial" w:hAnsi="Arial" w:eastAsia="宋体" w:cs="Arial"/>
                <w:color w:val="000000"/>
                <w:kern w:val="0"/>
                <w:sz w:val="20"/>
                <w:szCs w:val="20"/>
              </w:rPr>
            </w:pPr>
            <w:ins w:id="2445" w:author="火云邪神1418612843 [2]" w:date="2020-07-14T15:37:47Z">
              <w:r>
                <w:rPr>
                  <w:rFonts w:ascii="Arial" w:hAnsi="Arial" w:eastAsia="宋体" w:cs="Arial"/>
                  <w:color w:val="000000"/>
                  <w:kern w:val="0"/>
                  <w:sz w:val="20"/>
                  <w:szCs w:val="20"/>
                </w:rPr>
                <w:t>20</w:t>
              </w:r>
            </w:ins>
          </w:p>
        </w:tc>
        <w:tc>
          <w:tcPr>
            <w:tcW w:w="1073" w:type="dxa"/>
            <w:tcBorders>
              <w:top w:val="single" w:color="000000" w:sz="6" w:space="0"/>
            </w:tcBorders>
            <w:vAlign w:val="bottom"/>
          </w:tcPr>
          <w:p>
            <w:pPr>
              <w:widowControl/>
              <w:jc w:val="left"/>
              <w:textAlignment w:val="bottom"/>
              <w:rPr>
                <w:ins w:id="2446" w:author="火云邪神1418612843 [2]" w:date="2020-07-14T15:37:47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447" w:author="火云邪神1418612843 [2]" w:date="2020-07-14T15:37:47Z"/>
                <w:rFonts w:ascii="Arial" w:hAnsi="Arial" w:eastAsia="宋体" w:cs="Arial"/>
                <w:color w:val="000000"/>
                <w:kern w:val="0"/>
                <w:sz w:val="20"/>
                <w:szCs w:val="20"/>
              </w:rPr>
            </w:pPr>
            <w:ins w:id="2448" w:author="火云邪神1418612843 [2]" w:date="2020-07-14T15:37:47Z">
              <w:r>
                <w:rPr>
                  <w:rFonts w:ascii="Arial" w:hAnsi="Arial" w:eastAsia="宋体" w:cs="Arial"/>
                  <w:color w:val="000000"/>
                  <w:kern w:val="0"/>
                  <w:sz w:val="20"/>
                  <w:szCs w:val="20"/>
                </w:rPr>
                <w:t>VouNo1</w:t>
              </w:r>
            </w:ins>
          </w:p>
        </w:tc>
        <w:tc>
          <w:tcPr>
            <w:tcW w:w="1298" w:type="dxa"/>
            <w:tcBorders>
              <w:top w:val="single" w:color="000000" w:sz="6" w:space="0"/>
            </w:tcBorders>
            <w:vAlign w:val="center"/>
          </w:tcPr>
          <w:p>
            <w:pPr>
              <w:pStyle w:val="2"/>
              <w:ind w:left="0" w:leftChars="0" w:firstLine="0" w:firstLineChars="0"/>
              <w:rPr>
                <w:ins w:id="2449" w:author="火云邪神1418612843 [2]" w:date="2020-07-14T15:37:47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450" w:author="火云邪神1418612843 [2]" w:date="2020-07-14T15:37:47Z"/>
        </w:trPr>
        <w:tc>
          <w:tcPr>
            <w:tcW w:w="1920" w:type="dxa"/>
            <w:tcBorders>
              <w:top w:val="single" w:color="000000" w:sz="6" w:space="0"/>
            </w:tcBorders>
            <w:vAlign w:val="bottom"/>
          </w:tcPr>
          <w:p>
            <w:pPr>
              <w:widowControl/>
              <w:jc w:val="left"/>
              <w:textAlignment w:val="bottom"/>
              <w:rPr>
                <w:ins w:id="2451" w:author="火云邪神1418612843 [2]" w:date="2020-07-14T15:37:47Z"/>
                <w:rFonts w:ascii="Arial" w:hAnsi="Arial" w:eastAsia="宋体" w:cs="Arial"/>
                <w:color w:val="000000"/>
                <w:kern w:val="0"/>
                <w:sz w:val="20"/>
                <w:szCs w:val="20"/>
              </w:rPr>
            </w:pPr>
            <w:ins w:id="2452" w:author="火云邪神1418612843 [2]" w:date="2020-07-14T15:37:47Z">
              <w:r>
                <w:rPr>
                  <w:rFonts w:ascii="Arial" w:hAnsi="Arial" w:eastAsia="宋体" w:cs="Arial"/>
                  <w:color w:val="000000"/>
                  <w:kern w:val="0"/>
                  <w:sz w:val="20"/>
                  <w:szCs w:val="20"/>
                </w:rPr>
                <w:t>账号</w:t>
              </w:r>
            </w:ins>
          </w:p>
        </w:tc>
        <w:tc>
          <w:tcPr>
            <w:tcW w:w="898" w:type="dxa"/>
            <w:tcBorders>
              <w:top w:val="single" w:color="000000" w:sz="6" w:space="0"/>
            </w:tcBorders>
            <w:vAlign w:val="bottom"/>
          </w:tcPr>
          <w:p>
            <w:pPr>
              <w:widowControl/>
              <w:jc w:val="left"/>
              <w:textAlignment w:val="bottom"/>
              <w:rPr>
                <w:ins w:id="2453" w:author="火云邪神1418612843 [2]" w:date="2020-07-14T15:37:47Z"/>
                <w:rFonts w:hint="eastAsia" w:ascii="Arial" w:hAnsi="Arial" w:cs="Arial"/>
                <w:color w:val="000000"/>
                <w:kern w:val="0"/>
                <w:sz w:val="20"/>
                <w:szCs w:val="20"/>
                <w:lang w:val="en-US" w:eastAsia="zh-CN"/>
              </w:rPr>
            </w:pPr>
            <w:ins w:id="2454" w:author="火云邪神1418612843 [2]" w:date="2020-07-14T15:37:47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455" w:author="火云邪神1418612843 [2]" w:date="2020-07-14T15:37:47Z"/>
                <w:rFonts w:hint="eastAsia" w:ascii="新宋体" w:hAnsi="新宋体" w:eastAsia="新宋体"/>
                <w:sz w:val="21"/>
                <w:szCs w:val="21"/>
              </w:rPr>
            </w:pPr>
            <w:ins w:id="2456" w:author="火云邪神1418612843 [2]" w:date="2020-07-14T15:37:47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457" w:author="火云邪神1418612843 [2]" w:date="2020-07-14T15:37:47Z"/>
                <w:rFonts w:ascii="Arial" w:hAnsi="Arial" w:eastAsia="宋体" w:cs="Arial"/>
                <w:color w:val="000000"/>
                <w:kern w:val="0"/>
                <w:sz w:val="20"/>
                <w:szCs w:val="20"/>
              </w:rPr>
            </w:pPr>
            <w:ins w:id="2458" w:author="火云邪神1418612843 [2]" w:date="2020-07-14T15:37:47Z">
              <w:r>
                <w:rPr>
                  <w:rFonts w:ascii="Arial" w:hAnsi="Arial" w:eastAsia="宋体" w:cs="Arial"/>
                  <w:color w:val="000000"/>
                  <w:kern w:val="0"/>
                  <w:sz w:val="20"/>
                  <w:szCs w:val="20"/>
                </w:rPr>
                <w:t>32</w:t>
              </w:r>
            </w:ins>
          </w:p>
        </w:tc>
        <w:tc>
          <w:tcPr>
            <w:tcW w:w="1073" w:type="dxa"/>
            <w:tcBorders>
              <w:top w:val="single" w:color="000000" w:sz="6" w:space="0"/>
            </w:tcBorders>
            <w:vAlign w:val="bottom"/>
          </w:tcPr>
          <w:p>
            <w:pPr>
              <w:widowControl/>
              <w:jc w:val="left"/>
              <w:textAlignment w:val="bottom"/>
              <w:rPr>
                <w:ins w:id="2459" w:author="火云邪神1418612843 [2]" w:date="2020-07-14T15:37:47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460" w:author="火云邪神1418612843 [2]" w:date="2020-07-14T15:37:47Z"/>
                <w:rFonts w:ascii="Arial" w:hAnsi="Arial" w:eastAsia="宋体" w:cs="Arial"/>
                <w:color w:val="000000"/>
                <w:kern w:val="0"/>
                <w:sz w:val="20"/>
                <w:szCs w:val="20"/>
              </w:rPr>
            </w:pPr>
            <w:ins w:id="2461" w:author="火云邪神1418612843 [2]" w:date="2020-07-14T15:37:47Z">
              <w:r>
                <w:rPr>
                  <w:rFonts w:ascii="Arial" w:hAnsi="Arial" w:eastAsia="宋体" w:cs="Arial"/>
                  <w:color w:val="000000"/>
                  <w:kern w:val="0"/>
                  <w:sz w:val="20"/>
                  <w:szCs w:val="20"/>
                </w:rPr>
                <w:t>AcctNo1</w:t>
              </w:r>
            </w:ins>
          </w:p>
        </w:tc>
        <w:tc>
          <w:tcPr>
            <w:tcW w:w="1298" w:type="dxa"/>
            <w:tcBorders>
              <w:top w:val="single" w:color="000000" w:sz="6" w:space="0"/>
            </w:tcBorders>
            <w:vAlign w:val="center"/>
          </w:tcPr>
          <w:p>
            <w:pPr>
              <w:pStyle w:val="2"/>
              <w:ind w:left="0" w:leftChars="0" w:firstLine="0" w:firstLineChars="0"/>
              <w:rPr>
                <w:ins w:id="2462" w:author="火云邪神1418612843 [2]" w:date="2020-07-14T15:37:47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463" w:author="火云邪神1418612843 [2]" w:date="2020-07-14T15:37:47Z"/>
        </w:trPr>
        <w:tc>
          <w:tcPr>
            <w:tcW w:w="1920" w:type="dxa"/>
            <w:tcBorders>
              <w:top w:val="single" w:color="000000" w:sz="6" w:space="0"/>
            </w:tcBorders>
            <w:vAlign w:val="bottom"/>
          </w:tcPr>
          <w:p>
            <w:pPr>
              <w:widowControl/>
              <w:jc w:val="left"/>
              <w:textAlignment w:val="bottom"/>
              <w:rPr>
                <w:ins w:id="2464" w:author="火云邪神1418612843 [2]" w:date="2020-07-14T15:37:47Z"/>
                <w:rFonts w:ascii="Arial" w:hAnsi="Arial" w:eastAsia="宋体" w:cs="Arial"/>
                <w:color w:val="000000"/>
                <w:kern w:val="0"/>
                <w:sz w:val="20"/>
                <w:szCs w:val="20"/>
              </w:rPr>
            </w:pPr>
            <w:ins w:id="2465" w:author="火云邪神1418612843 [2]" w:date="2020-07-14T15:37:47Z">
              <w:r>
                <w:rPr>
                  <w:rFonts w:ascii="Arial" w:hAnsi="Arial" w:eastAsia="宋体" w:cs="Arial"/>
                  <w:color w:val="000000"/>
                  <w:kern w:val="0"/>
                  <w:sz w:val="20"/>
                  <w:szCs w:val="20"/>
                </w:rPr>
                <w:t>发生额</w:t>
              </w:r>
            </w:ins>
          </w:p>
        </w:tc>
        <w:tc>
          <w:tcPr>
            <w:tcW w:w="898" w:type="dxa"/>
            <w:tcBorders>
              <w:top w:val="single" w:color="000000" w:sz="6" w:space="0"/>
            </w:tcBorders>
            <w:vAlign w:val="bottom"/>
          </w:tcPr>
          <w:p>
            <w:pPr>
              <w:widowControl/>
              <w:jc w:val="left"/>
              <w:textAlignment w:val="bottom"/>
              <w:rPr>
                <w:ins w:id="2466" w:author="火云邪神1418612843 [2]" w:date="2020-07-14T15:37:47Z"/>
                <w:rFonts w:hint="eastAsia" w:ascii="Arial" w:hAnsi="Arial" w:cs="Arial"/>
                <w:color w:val="000000"/>
                <w:kern w:val="0"/>
                <w:sz w:val="20"/>
                <w:szCs w:val="20"/>
                <w:lang w:val="en-US" w:eastAsia="zh-CN"/>
              </w:rPr>
            </w:pPr>
            <w:ins w:id="2467" w:author="火云邪神1418612843 [2]" w:date="2020-07-14T15:37:47Z">
              <w:r>
                <w:rPr>
                  <w:rFonts w:ascii="Arial" w:hAnsi="Arial" w:eastAsia="宋体" w:cs="Arial"/>
                  <w:color w:val="000000"/>
                  <w:kern w:val="0"/>
                  <w:sz w:val="20"/>
                  <w:szCs w:val="20"/>
                </w:rPr>
                <w:t>DECIMAL</w:t>
              </w:r>
            </w:ins>
          </w:p>
        </w:tc>
        <w:tc>
          <w:tcPr>
            <w:tcW w:w="721" w:type="dxa"/>
            <w:tcBorders>
              <w:top w:val="single" w:color="000000" w:sz="6" w:space="0"/>
            </w:tcBorders>
            <w:vAlign w:val="center"/>
          </w:tcPr>
          <w:p>
            <w:pPr>
              <w:jc w:val="center"/>
              <w:rPr>
                <w:ins w:id="2468" w:author="火云邪神1418612843 [2]" w:date="2020-07-14T15:37:47Z"/>
                <w:rFonts w:hint="eastAsia" w:ascii="新宋体" w:hAnsi="新宋体" w:eastAsia="新宋体"/>
                <w:sz w:val="21"/>
                <w:szCs w:val="21"/>
              </w:rPr>
            </w:pPr>
            <w:ins w:id="2469" w:author="火云邪神1418612843 [2]" w:date="2020-07-14T15:37:47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470" w:author="火云邪神1418612843 [2]" w:date="2020-07-14T15:37:47Z"/>
                <w:rFonts w:ascii="Arial" w:hAnsi="Arial" w:eastAsia="宋体" w:cs="Arial"/>
                <w:color w:val="000000"/>
                <w:kern w:val="0"/>
                <w:sz w:val="20"/>
                <w:szCs w:val="20"/>
              </w:rPr>
            </w:pPr>
            <w:ins w:id="2471" w:author="火云邪神1418612843 [2]" w:date="2020-07-14T15:37:47Z">
              <w:r>
                <w:rPr>
                  <w:rFonts w:ascii="Arial" w:hAnsi="Arial" w:eastAsia="宋体" w:cs="Arial"/>
                  <w:color w:val="000000"/>
                  <w:kern w:val="0"/>
                  <w:sz w:val="20"/>
                  <w:szCs w:val="20"/>
                </w:rPr>
                <w:t>17</w:t>
              </w:r>
            </w:ins>
          </w:p>
        </w:tc>
        <w:tc>
          <w:tcPr>
            <w:tcW w:w="1073" w:type="dxa"/>
            <w:tcBorders>
              <w:top w:val="single" w:color="000000" w:sz="6" w:space="0"/>
            </w:tcBorders>
            <w:vAlign w:val="bottom"/>
          </w:tcPr>
          <w:p>
            <w:pPr>
              <w:widowControl/>
              <w:jc w:val="left"/>
              <w:textAlignment w:val="bottom"/>
              <w:rPr>
                <w:ins w:id="2472" w:author="火云邪神1418612843 [2]" w:date="2020-07-14T15:37:47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473" w:author="火云邪神1418612843 [2]" w:date="2020-07-14T15:37:47Z"/>
                <w:rFonts w:ascii="Arial" w:hAnsi="Arial" w:eastAsia="宋体" w:cs="Arial"/>
                <w:color w:val="000000"/>
                <w:kern w:val="0"/>
                <w:sz w:val="20"/>
                <w:szCs w:val="20"/>
              </w:rPr>
            </w:pPr>
            <w:ins w:id="2474" w:author="火云邪神1418612843 [2]" w:date="2020-07-14T15:37:47Z">
              <w:r>
                <w:rPr>
                  <w:rFonts w:ascii="Arial" w:hAnsi="Arial" w:eastAsia="宋体" w:cs="Arial"/>
                  <w:color w:val="000000"/>
                  <w:kern w:val="0"/>
                  <w:sz w:val="20"/>
                  <w:szCs w:val="20"/>
                </w:rPr>
                <w:t>Amt1</w:t>
              </w:r>
            </w:ins>
          </w:p>
        </w:tc>
        <w:tc>
          <w:tcPr>
            <w:tcW w:w="1298" w:type="dxa"/>
            <w:tcBorders>
              <w:top w:val="single" w:color="000000" w:sz="6" w:space="0"/>
            </w:tcBorders>
            <w:vAlign w:val="center"/>
          </w:tcPr>
          <w:p>
            <w:pPr>
              <w:pStyle w:val="2"/>
              <w:ind w:left="0" w:leftChars="0" w:firstLine="0" w:firstLineChars="0"/>
              <w:rPr>
                <w:ins w:id="2475" w:author="火云邪神1418612843 [2]" w:date="2020-07-14T15:37:47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476" w:author="火云邪神1418612843 [2]" w:date="2020-07-14T15:37:47Z"/>
        </w:trPr>
        <w:tc>
          <w:tcPr>
            <w:tcW w:w="1920" w:type="dxa"/>
            <w:tcBorders>
              <w:top w:val="single" w:color="000000" w:sz="6" w:space="0"/>
            </w:tcBorders>
            <w:vAlign w:val="bottom"/>
          </w:tcPr>
          <w:p>
            <w:pPr>
              <w:widowControl/>
              <w:jc w:val="left"/>
              <w:textAlignment w:val="bottom"/>
              <w:rPr>
                <w:ins w:id="2477" w:author="火云邪神1418612843 [2]" w:date="2020-07-14T15:37:47Z"/>
                <w:rFonts w:ascii="Arial" w:hAnsi="Arial" w:eastAsia="宋体" w:cs="Arial"/>
                <w:color w:val="000000"/>
                <w:kern w:val="0"/>
                <w:sz w:val="20"/>
                <w:szCs w:val="20"/>
              </w:rPr>
            </w:pPr>
            <w:ins w:id="2478" w:author="火云邪神1418612843 [2]" w:date="2020-07-14T15:37:47Z">
              <w:r>
                <w:rPr>
                  <w:rFonts w:ascii="Arial" w:hAnsi="Arial" w:eastAsia="宋体" w:cs="Arial"/>
                  <w:color w:val="000000"/>
                  <w:kern w:val="0"/>
                  <w:sz w:val="20"/>
                  <w:szCs w:val="20"/>
                </w:rPr>
                <w:t>币种号</w:t>
              </w:r>
            </w:ins>
          </w:p>
        </w:tc>
        <w:tc>
          <w:tcPr>
            <w:tcW w:w="898" w:type="dxa"/>
            <w:tcBorders>
              <w:top w:val="single" w:color="000000" w:sz="6" w:space="0"/>
            </w:tcBorders>
            <w:vAlign w:val="bottom"/>
          </w:tcPr>
          <w:p>
            <w:pPr>
              <w:widowControl/>
              <w:jc w:val="left"/>
              <w:textAlignment w:val="bottom"/>
              <w:rPr>
                <w:ins w:id="2479" w:author="火云邪神1418612843 [2]" w:date="2020-07-14T15:37:47Z"/>
                <w:rFonts w:hint="eastAsia" w:ascii="Arial" w:hAnsi="Arial" w:cs="Arial"/>
                <w:color w:val="000000"/>
                <w:kern w:val="0"/>
                <w:sz w:val="20"/>
                <w:szCs w:val="20"/>
                <w:lang w:val="en-US" w:eastAsia="zh-CN"/>
              </w:rPr>
            </w:pPr>
            <w:ins w:id="2480" w:author="火云邪神1418612843 [2]" w:date="2020-07-14T15:37:47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481" w:author="火云邪神1418612843 [2]" w:date="2020-07-14T15:37:47Z"/>
                <w:rFonts w:hint="eastAsia" w:ascii="新宋体" w:hAnsi="新宋体" w:eastAsia="新宋体"/>
                <w:sz w:val="21"/>
                <w:szCs w:val="21"/>
              </w:rPr>
            </w:pPr>
            <w:ins w:id="2482" w:author="火云邪神1418612843 [2]" w:date="2020-07-14T15:37:47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483" w:author="火云邪神1418612843 [2]" w:date="2020-07-14T15:37:47Z"/>
                <w:rFonts w:ascii="Arial" w:hAnsi="Arial" w:eastAsia="宋体" w:cs="Arial"/>
                <w:color w:val="000000"/>
                <w:kern w:val="0"/>
                <w:sz w:val="20"/>
                <w:szCs w:val="20"/>
              </w:rPr>
            </w:pPr>
            <w:ins w:id="2484" w:author="火云邪神1418612843 [2]" w:date="2020-07-14T15:37:47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2485" w:author="火云邪神1418612843 [2]" w:date="2020-07-14T15:37:47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486" w:author="火云邪神1418612843 [2]" w:date="2020-07-14T15:37:47Z"/>
                <w:rFonts w:ascii="Arial" w:hAnsi="Arial" w:eastAsia="宋体" w:cs="Arial"/>
                <w:color w:val="000000"/>
                <w:kern w:val="0"/>
                <w:sz w:val="20"/>
                <w:szCs w:val="20"/>
              </w:rPr>
            </w:pPr>
            <w:ins w:id="2487" w:author="火云邪神1418612843 [2]" w:date="2020-07-14T15:37:47Z">
              <w:r>
                <w:rPr>
                  <w:rFonts w:ascii="Arial" w:hAnsi="Arial" w:eastAsia="宋体" w:cs="Arial"/>
                  <w:color w:val="000000"/>
                  <w:kern w:val="0"/>
                  <w:sz w:val="20"/>
                  <w:szCs w:val="20"/>
                </w:rPr>
                <w:t>Ccy1</w:t>
              </w:r>
            </w:ins>
          </w:p>
        </w:tc>
        <w:tc>
          <w:tcPr>
            <w:tcW w:w="1298" w:type="dxa"/>
            <w:tcBorders>
              <w:top w:val="single" w:color="000000" w:sz="6" w:space="0"/>
            </w:tcBorders>
            <w:vAlign w:val="center"/>
          </w:tcPr>
          <w:p>
            <w:pPr>
              <w:pStyle w:val="2"/>
              <w:ind w:left="0" w:leftChars="0" w:firstLine="0" w:firstLineChars="0"/>
              <w:rPr>
                <w:ins w:id="2488" w:author="火云邪神1418612843 [2]" w:date="2020-07-14T15:37:47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489" w:author="火云邪神1418612843 [2]" w:date="2020-07-14T15:37:47Z"/>
        </w:trPr>
        <w:tc>
          <w:tcPr>
            <w:tcW w:w="1920" w:type="dxa"/>
            <w:tcBorders>
              <w:top w:val="single" w:color="000000" w:sz="6" w:space="0"/>
            </w:tcBorders>
            <w:vAlign w:val="bottom"/>
          </w:tcPr>
          <w:p>
            <w:pPr>
              <w:widowControl/>
              <w:jc w:val="left"/>
              <w:textAlignment w:val="bottom"/>
              <w:rPr>
                <w:ins w:id="2490" w:author="火云邪神1418612843 [2]" w:date="2020-07-14T15:37:47Z"/>
                <w:rFonts w:ascii="Arial" w:hAnsi="Arial" w:eastAsia="宋体" w:cs="Arial"/>
                <w:color w:val="000000"/>
                <w:kern w:val="0"/>
                <w:sz w:val="20"/>
                <w:szCs w:val="20"/>
              </w:rPr>
            </w:pPr>
            <w:ins w:id="2491" w:author="火云邪神1418612843 [2]" w:date="2020-07-14T15:37:47Z">
              <w:r>
                <w:rPr>
                  <w:rFonts w:ascii="Arial" w:hAnsi="Arial" w:eastAsia="宋体" w:cs="Arial"/>
                  <w:color w:val="000000"/>
                  <w:kern w:val="0"/>
                  <w:sz w:val="20"/>
                  <w:szCs w:val="20"/>
                </w:rPr>
                <w:t>借贷标志</w:t>
              </w:r>
            </w:ins>
          </w:p>
        </w:tc>
        <w:tc>
          <w:tcPr>
            <w:tcW w:w="898" w:type="dxa"/>
            <w:tcBorders>
              <w:top w:val="single" w:color="000000" w:sz="6" w:space="0"/>
            </w:tcBorders>
            <w:vAlign w:val="bottom"/>
          </w:tcPr>
          <w:p>
            <w:pPr>
              <w:widowControl/>
              <w:jc w:val="left"/>
              <w:textAlignment w:val="bottom"/>
              <w:rPr>
                <w:ins w:id="2492" w:author="火云邪神1418612843 [2]" w:date="2020-07-14T15:37:47Z"/>
                <w:rFonts w:hint="eastAsia" w:ascii="Arial" w:hAnsi="Arial" w:cs="Arial"/>
                <w:color w:val="000000"/>
                <w:kern w:val="0"/>
                <w:sz w:val="20"/>
                <w:szCs w:val="20"/>
                <w:lang w:val="en-US" w:eastAsia="zh-CN"/>
              </w:rPr>
            </w:pPr>
            <w:ins w:id="2493" w:author="火云邪神1418612843 [2]" w:date="2020-07-14T15:37:47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494" w:author="火云邪神1418612843 [2]" w:date="2020-07-14T15:37:47Z"/>
                <w:rFonts w:hint="eastAsia" w:ascii="新宋体" w:hAnsi="新宋体" w:eastAsia="新宋体"/>
                <w:sz w:val="21"/>
                <w:szCs w:val="21"/>
              </w:rPr>
            </w:pPr>
            <w:ins w:id="2495" w:author="火云邪神1418612843 [2]" w:date="2020-07-14T15:37:47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496" w:author="火云邪神1418612843 [2]" w:date="2020-07-14T15:37:47Z"/>
                <w:rFonts w:ascii="Arial" w:hAnsi="Arial" w:eastAsia="宋体" w:cs="Arial"/>
                <w:color w:val="000000"/>
                <w:kern w:val="0"/>
                <w:sz w:val="20"/>
                <w:szCs w:val="20"/>
              </w:rPr>
            </w:pPr>
            <w:ins w:id="2497" w:author="火云邪神1418612843 [2]" w:date="2020-07-14T15:37:47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2498" w:author="火云邪神1418612843 [2]" w:date="2020-07-14T15:37:47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499" w:author="火云邪神1418612843 [2]" w:date="2020-07-14T15:37:47Z"/>
                <w:rFonts w:ascii="Arial" w:hAnsi="Arial" w:eastAsia="宋体" w:cs="Arial"/>
                <w:color w:val="000000"/>
                <w:kern w:val="0"/>
                <w:sz w:val="20"/>
                <w:szCs w:val="20"/>
              </w:rPr>
            </w:pPr>
            <w:ins w:id="2500" w:author="火云邪神1418612843 [2]" w:date="2020-07-14T15:37:47Z">
              <w:r>
                <w:rPr>
                  <w:rFonts w:ascii="Arial" w:hAnsi="Arial" w:eastAsia="宋体" w:cs="Arial"/>
                  <w:color w:val="000000"/>
                  <w:kern w:val="0"/>
                  <w:sz w:val="20"/>
                  <w:szCs w:val="20"/>
                </w:rPr>
                <w:t>CDFlag</w:t>
              </w:r>
            </w:ins>
          </w:p>
        </w:tc>
        <w:tc>
          <w:tcPr>
            <w:tcW w:w="1298" w:type="dxa"/>
            <w:tcBorders>
              <w:top w:val="single" w:color="000000" w:sz="6" w:space="0"/>
            </w:tcBorders>
            <w:vAlign w:val="center"/>
          </w:tcPr>
          <w:p>
            <w:pPr>
              <w:pStyle w:val="2"/>
              <w:ind w:left="0" w:leftChars="0" w:firstLine="0" w:firstLineChars="0"/>
              <w:rPr>
                <w:ins w:id="2501" w:author="火云邪神1418612843 [2]" w:date="2020-07-14T15:37:47Z"/>
                <w:rFonts w:hint="eastAsia" w:ascii="新宋体" w:hAnsi="新宋体" w:eastAsia="新宋体"/>
                <w:sz w:val="21"/>
                <w:szCs w:val="21"/>
                <w:lang w:val="en-US" w:eastAsia="zh-CN"/>
              </w:rPr>
            </w:pPr>
            <w:ins w:id="2502" w:author="火云邪神1418612843 [2]" w:date="2020-07-14T15:37:47Z">
              <w:r>
                <w:rPr>
                  <w:rFonts w:hint="eastAsia" w:ascii="新宋体" w:hAnsi="新宋体" w:eastAsia="新宋体"/>
                  <w:sz w:val="21"/>
                  <w:szCs w:val="21"/>
                  <w:lang w:val="en-US" w:eastAsia="zh-CN"/>
                </w:rPr>
                <w:t>D-借C-贷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503" w:author="火云邪神1418612843 [2]" w:date="2020-07-14T15:37:47Z"/>
        </w:trPr>
        <w:tc>
          <w:tcPr>
            <w:tcW w:w="1920" w:type="dxa"/>
            <w:tcBorders>
              <w:top w:val="single" w:color="000000" w:sz="6" w:space="0"/>
            </w:tcBorders>
            <w:vAlign w:val="bottom"/>
          </w:tcPr>
          <w:p>
            <w:pPr>
              <w:widowControl/>
              <w:jc w:val="left"/>
              <w:textAlignment w:val="bottom"/>
              <w:rPr>
                <w:ins w:id="2504" w:author="火云邪神1418612843 [2]" w:date="2020-07-14T15:37:47Z"/>
                <w:rFonts w:hint="eastAsia" w:ascii="Arial" w:hAnsi="Arial" w:cs="Arial"/>
                <w:color w:val="000000"/>
                <w:kern w:val="0"/>
                <w:sz w:val="20"/>
                <w:szCs w:val="20"/>
                <w:lang w:val="en-US" w:eastAsia="zh-CN"/>
              </w:rPr>
            </w:pPr>
            <w:ins w:id="2505" w:author="火云邪神1418612843 [2]" w:date="2020-07-14T15:37:47Z">
              <w:r>
                <w:rPr>
                  <w:rFonts w:ascii="Arial" w:hAnsi="Arial" w:eastAsia="宋体" w:cs="Arial"/>
                  <w:color w:val="000000"/>
                  <w:kern w:val="0"/>
                  <w:sz w:val="20"/>
                  <w:szCs w:val="20"/>
                </w:rPr>
                <w:t>子系统编码</w:t>
              </w:r>
            </w:ins>
          </w:p>
        </w:tc>
        <w:tc>
          <w:tcPr>
            <w:tcW w:w="898" w:type="dxa"/>
            <w:tcBorders>
              <w:top w:val="single" w:color="000000" w:sz="6" w:space="0"/>
            </w:tcBorders>
            <w:vAlign w:val="bottom"/>
          </w:tcPr>
          <w:p>
            <w:pPr>
              <w:widowControl/>
              <w:jc w:val="left"/>
              <w:textAlignment w:val="bottom"/>
              <w:rPr>
                <w:ins w:id="2506" w:author="火云邪神1418612843 [2]" w:date="2020-07-14T15:37:47Z"/>
                <w:rFonts w:hint="eastAsia" w:ascii="新宋体" w:hAnsi="新宋体" w:eastAsia="新宋体"/>
                <w:sz w:val="21"/>
                <w:szCs w:val="21"/>
              </w:rPr>
            </w:pPr>
            <w:ins w:id="2507" w:author="火云邪神1418612843 [2]" w:date="2020-07-14T15:37:47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508" w:author="火云邪神1418612843 [2]" w:date="2020-07-14T15:37:47Z"/>
                <w:rFonts w:hint="eastAsia" w:ascii="新宋体" w:hAnsi="新宋体" w:eastAsia="新宋体"/>
                <w:sz w:val="21"/>
                <w:szCs w:val="21"/>
              </w:rPr>
            </w:pPr>
            <w:ins w:id="2509" w:author="火云邪神1418612843 [2]" w:date="2020-07-14T15:37:47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510" w:author="火云邪神1418612843 [2]" w:date="2020-07-14T15:37:47Z"/>
                <w:rFonts w:ascii="Arial" w:hAnsi="Arial" w:eastAsia="宋体" w:cs="Arial"/>
                <w:color w:val="000000"/>
                <w:kern w:val="0"/>
                <w:sz w:val="20"/>
                <w:szCs w:val="20"/>
              </w:rPr>
            </w:pPr>
            <w:ins w:id="2511" w:author="火云邪神1418612843 [2]" w:date="2020-07-14T15:37:47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2512" w:author="火云邪神1418612843 [2]" w:date="2020-07-14T15:37:47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513" w:author="火云邪神1418612843 [2]" w:date="2020-07-14T15:37:47Z"/>
                <w:rFonts w:ascii="Arial" w:hAnsi="Arial" w:eastAsia="宋体" w:cs="Arial"/>
                <w:color w:val="000000"/>
                <w:kern w:val="0"/>
                <w:sz w:val="20"/>
                <w:szCs w:val="20"/>
              </w:rPr>
            </w:pPr>
            <w:ins w:id="2514" w:author="火云邪神1418612843 [2]" w:date="2020-07-14T15:37:47Z">
              <w:r>
                <w:rPr>
                  <w:rFonts w:ascii="Arial" w:hAnsi="Arial" w:eastAsia="宋体" w:cs="Arial"/>
                  <w:color w:val="000000"/>
                  <w:kern w:val="0"/>
                  <w:sz w:val="20"/>
                  <w:szCs w:val="20"/>
                </w:rPr>
                <w:t>SubSys1</w:t>
              </w:r>
            </w:ins>
          </w:p>
        </w:tc>
        <w:tc>
          <w:tcPr>
            <w:tcW w:w="1298" w:type="dxa"/>
            <w:tcBorders>
              <w:top w:val="single" w:color="000000" w:sz="6" w:space="0"/>
            </w:tcBorders>
            <w:vAlign w:val="center"/>
          </w:tcPr>
          <w:p>
            <w:pPr>
              <w:pStyle w:val="2"/>
              <w:ind w:left="0" w:leftChars="0" w:firstLine="0" w:firstLineChars="0"/>
              <w:rPr>
                <w:ins w:id="2515" w:author="火云邪神1418612843 [2]" w:date="2020-07-14T15:37:47Z"/>
                <w:rFonts w:hint="eastAsia" w:ascii="新宋体" w:hAnsi="新宋体" w:eastAsia="新宋体"/>
                <w:sz w:val="21"/>
                <w:szCs w:val="21"/>
                <w:lang w:val="en-US" w:eastAsia="zh-CN"/>
              </w:rPr>
            </w:pPr>
            <w:ins w:id="2516" w:author="火云邪神1418612843 [2]" w:date="2020-07-14T15:37:47Z">
              <w:r>
                <w:rPr>
                  <w:rFonts w:hint="eastAsia" w:ascii="新宋体" w:hAnsi="新宋体" w:eastAsia="新宋体"/>
                  <w:sz w:val="21"/>
                  <w:szCs w:val="21"/>
                  <w:lang w:val="en-US" w:eastAsia="zh-CN"/>
                </w:rPr>
                <w:t>DPS-客户帐</w:t>
              </w:r>
            </w:ins>
          </w:p>
          <w:p>
            <w:pPr>
              <w:pStyle w:val="2"/>
              <w:ind w:left="0" w:leftChars="0" w:firstLine="0" w:firstLineChars="0"/>
              <w:rPr>
                <w:ins w:id="2517" w:author="火云邪神1418612843 [2]" w:date="2020-07-14T15:37:47Z"/>
                <w:rFonts w:hint="eastAsia" w:ascii="新宋体" w:hAnsi="新宋体" w:eastAsia="新宋体"/>
                <w:sz w:val="21"/>
                <w:szCs w:val="21"/>
                <w:lang w:val="en-US" w:eastAsia="zh-CN"/>
              </w:rPr>
            </w:pPr>
            <w:ins w:id="2518" w:author="火云邪神1418612843 [2]" w:date="2020-07-14T15:37:47Z">
              <w:r>
                <w:rPr>
                  <w:rFonts w:hint="eastAsia" w:ascii="新宋体" w:hAnsi="新宋体" w:eastAsia="新宋体"/>
                  <w:sz w:val="21"/>
                  <w:szCs w:val="21"/>
                  <w:lang w:val="en-US" w:eastAsia="zh-CN"/>
                </w:rPr>
                <w:t>GLS-内部户</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519" w:author="火云邪神1418612843 [2]" w:date="2020-07-14T15:37:47Z"/>
        </w:trPr>
        <w:tc>
          <w:tcPr>
            <w:tcW w:w="1920" w:type="dxa"/>
            <w:tcBorders>
              <w:top w:val="single" w:color="000000" w:sz="6" w:space="0"/>
            </w:tcBorders>
            <w:vAlign w:val="bottom"/>
          </w:tcPr>
          <w:p>
            <w:pPr>
              <w:widowControl/>
              <w:jc w:val="left"/>
              <w:textAlignment w:val="bottom"/>
              <w:rPr>
                <w:ins w:id="2520" w:author="火云邪神1418612843 [2]" w:date="2020-07-14T15:37:47Z"/>
                <w:rFonts w:ascii="Arial" w:hAnsi="Arial" w:eastAsia="宋体" w:cs="Arial"/>
                <w:color w:val="000000"/>
                <w:kern w:val="0"/>
                <w:sz w:val="20"/>
                <w:szCs w:val="20"/>
              </w:rPr>
            </w:pPr>
            <w:ins w:id="2521" w:author="火云邪神1418612843 [2]" w:date="2020-07-14T15:37:47Z">
              <w:r>
                <w:rPr>
                  <w:rFonts w:ascii="Arial" w:hAnsi="Arial" w:eastAsia="宋体" w:cs="Arial"/>
                  <w:color w:val="000000"/>
                  <w:kern w:val="0"/>
                  <w:sz w:val="20"/>
                  <w:szCs w:val="20"/>
                </w:rPr>
                <w:t>交易类型1</w:t>
              </w:r>
            </w:ins>
          </w:p>
        </w:tc>
        <w:tc>
          <w:tcPr>
            <w:tcW w:w="898" w:type="dxa"/>
            <w:tcBorders>
              <w:top w:val="single" w:color="000000" w:sz="6" w:space="0"/>
            </w:tcBorders>
            <w:vAlign w:val="bottom"/>
          </w:tcPr>
          <w:p>
            <w:pPr>
              <w:widowControl/>
              <w:jc w:val="left"/>
              <w:textAlignment w:val="bottom"/>
              <w:rPr>
                <w:ins w:id="2522" w:author="火云邪神1418612843 [2]" w:date="2020-07-14T15:37:47Z"/>
                <w:rFonts w:hint="eastAsia" w:ascii="Arial" w:hAnsi="Arial" w:cs="Arial"/>
                <w:color w:val="000000"/>
                <w:kern w:val="0"/>
                <w:sz w:val="20"/>
                <w:szCs w:val="20"/>
                <w:lang w:val="en-US" w:eastAsia="zh-CN"/>
              </w:rPr>
            </w:pPr>
            <w:ins w:id="2523" w:author="火云邪神1418612843 [2]" w:date="2020-07-14T15:37:47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524" w:author="火云邪神1418612843 [2]" w:date="2020-07-14T15:37:47Z"/>
                <w:rFonts w:hint="eastAsia" w:ascii="新宋体" w:hAnsi="新宋体" w:eastAsia="新宋体"/>
                <w:sz w:val="21"/>
                <w:szCs w:val="21"/>
              </w:rPr>
            </w:pPr>
            <w:ins w:id="2525" w:author="火云邪神1418612843 [2]" w:date="2020-07-14T15:37:47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right"/>
              <w:textAlignment w:val="bottom"/>
              <w:rPr>
                <w:ins w:id="2526" w:author="火云邪神1418612843 [2]" w:date="2020-07-14T15:37:47Z"/>
                <w:rFonts w:ascii="Arial" w:hAnsi="Arial" w:eastAsia="宋体" w:cs="Arial"/>
                <w:color w:val="000000"/>
                <w:kern w:val="0"/>
                <w:sz w:val="20"/>
                <w:szCs w:val="20"/>
              </w:rPr>
            </w:pPr>
            <w:ins w:id="2527" w:author="火云邪神1418612843 [2]" w:date="2020-07-14T15:37:47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2528" w:author="火云邪神1418612843 [2]" w:date="2020-07-14T15:37:47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529" w:author="火云邪神1418612843 [2]" w:date="2020-07-14T15:37:47Z"/>
                <w:rFonts w:ascii="Arial" w:hAnsi="Arial" w:eastAsia="宋体" w:cs="Arial"/>
                <w:color w:val="000000"/>
                <w:kern w:val="0"/>
                <w:sz w:val="20"/>
                <w:szCs w:val="20"/>
              </w:rPr>
            </w:pPr>
            <w:ins w:id="2530" w:author="火云邪神1418612843 [2]" w:date="2020-07-14T15:37:47Z">
              <w:r>
                <w:rPr>
                  <w:rFonts w:ascii="Arial" w:hAnsi="Arial" w:eastAsia="宋体" w:cs="Arial"/>
                  <w:color w:val="000000"/>
                  <w:kern w:val="0"/>
                  <w:sz w:val="20"/>
                  <w:szCs w:val="20"/>
                </w:rPr>
                <w:t>TransType1</w:t>
              </w:r>
            </w:ins>
          </w:p>
        </w:tc>
        <w:tc>
          <w:tcPr>
            <w:tcW w:w="1298" w:type="dxa"/>
            <w:tcBorders>
              <w:top w:val="single" w:color="000000" w:sz="6" w:space="0"/>
            </w:tcBorders>
            <w:vAlign w:val="center"/>
          </w:tcPr>
          <w:p>
            <w:pPr>
              <w:pStyle w:val="2"/>
              <w:ind w:left="0" w:leftChars="0" w:firstLine="0" w:firstLineChars="0"/>
              <w:rPr>
                <w:ins w:id="2531" w:author="火云邪神1418612843 [2]" w:date="2020-07-14T15:37:47Z"/>
                <w:rFonts w:hint="eastAsia" w:ascii="新宋体" w:hAnsi="新宋体" w:eastAsia="新宋体"/>
                <w:sz w:val="21"/>
                <w:szCs w:val="21"/>
                <w:lang w:val="en-US" w:eastAsia="zh-CN"/>
              </w:rPr>
            </w:pPr>
            <w:ins w:id="2532" w:author="火云邪神1418612843 [2]" w:date="2020-07-14T15:37:47Z">
              <w:r>
                <w:rPr>
                  <w:rFonts w:hint="eastAsia" w:ascii="新宋体" w:hAnsi="新宋体" w:eastAsia="新宋体"/>
                  <w:sz w:val="21"/>
                  <w:szCs w:val="21"/>
                  <w:lang w:val="en-US" w:eastAsia="zh-CN"/>
                </w:rPr>
                <w:t>0.正常交易</w:t>
              </w:r>
            </w:ins>
          </w:p>
          <w:p>
            <w:pPr>
              <w:pStyle w:val="2"/>
              <w:ind w:left="0" w:leftChars="0" w:firstLine="0" w:firstLineChars="0"/>
              <w:rPr>
                <w:ins w:id="2533" w:author="火云邪神1418612843 [2]" w:date="2020-07-14T15:37:47Z"/>
                <w:rFonts w:hint="eastAsia" w:ascii="新宋体" w:hAnsi="新宋体" w:eastAsia="新宋体"/>
                <w:sz w:val="21"/>
                <w:szCs w:val="21"/>
                <w:lang w:val="en-US" w:eastAsia="zh-CN"/>
              </w:rPr>
            </w:pPr>
            <w:ins w:id="2534" w:author="火云邪神1418612843 [2]" w:date="2020-07-14T15:37:47Z">
              <w:r>
                <w:rPr>
                  <w:rFonts w:hint="eastAsia" w:ascii="新宋体" w:hAnsi="新宋体" w:eastAsia="新宋体"/>
                  <w:sz w:val="21"/>
                  <w:szCs w:val="21"/>
                  <w:lang w:val="en-US" w:eastAsia="zh-CN"/>
                </w:rPr>
                <w:t>1.冲销交易</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535" w:author="火云邪神1418612843 [2]" w:date="2020-07-14T15:37:47Z"/>
        </w:trPr>
        <w:tc>
          <w:tcPr>
            <w:tcW w:w="1920" w:type="dxa"/>
            <w:tcBorders>
              <w:top w:val="single" w:color="000000" w:sz="6" w:space="0"/>
            </w:tcBorders>
            <w:vAlign w:val="bottom"/>
          </w:tcPr>
          <w:p>
            <w:pPr>
              <w:widowControl/>
              <w:jc w:val="left"/>
              <w:textAlignment w:val="bottom"/>
              <w:rPr>
                <w:ins w:id="2536" w:author="火云邪神1418612843 [2]" w:date="2020-07-14T15:37:47Z"/>
                <w:rFonts w:ascii="Arial" w:hAnsi="Arial" w:eastAsia="宋体" w:cs="Arial"/>
                <w:color w:val="000000"/>
                <w:kern w:val="0"/>
                <w:sz w:val="20"/>
                <w:szCs w:val="20"/>
              </w:rPr>
            </w:pPr>
            <w:ins w:id="2537" w:author="火云邪神1418612843 [2]" w:date="2020-07-14T15:37:47Z">
              <w:r>
                <w:rPr>
                  <w:rFonts w:ascii="Arial" w:hAnsi="Arial" w:eastAsia="宋体" w:cs="Arial"/>
                  <w:color w:val="000000"/>
                  <w:kern w:val="0"/>
                  <w:sz w:val="20"/>
                  <w:szCs w:val="20"/>
                </w:rPr>
                <w:t>凭证类型</w:t>
              </w:r>
            </w:ins>
          </w:p>
        </w:tc>
        <w:tc>
          <w:tcPr>
            <w:tcW w:w="898" w:type="dxa"/>
            <w:tcBorders>
              <w:top w:val="single" w:color="000000" w:sz="6" w:space="0"/>
            </w:tcBorders>
            <w:vAlign w:val="bottom"/>
          </w:tcPr>
          <w:p>
            <w:pPr>
              <w:widowControl/>
              <w:jc w:val="left"/>
              <w:textAlignment w:val="bottom"/>
              <w:rPr>
                <w:ins w:id="2538" w:author="火云邪神1418612843 [2]" w:date="2020-07-14T15:37:47Z"/>
                <w:rFonts w:hint="eastAsia" w:ascii="Arial" w:hAnsi="Arial" w:cs="Arial"/>
                <w:color w:val="000000"/>
                <w:kern w:val="0"/>
                <w:sz w:val="20"/>
                <w:szCs w:val="20"/>
                <w:lang w:val="en-US" w:eastAsia="zh-CN"/>
              </w:rPr>
            </w:pPr>
            <w:ins w:id="2539" w:author="火云邪神1418612843 [2]" w:date="2020-07-14T15:37:47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540" w:author="火云邪神1418612843 [2]" w:date="2020-07-14T15:37:47Z"/>
                <w:rFonts w:hint="eastAsia" w:ascii="新宋体" w:hAnsi="新宋体" w:eastAsia="新宋体"/>
                <w:sz w:val="21"/>
                <w:szCs w:val="21"/>
              </w:rPr>
            </w:pPr>
            <w:ins w:id="2541" w:author="火云邪神1418612843 [2]" w:date="2020-07-14T15:37:47Z">
              <w:r>
                <w:rPr>
                  <w:rFonts w:hint="eastAsia" w:ascii="新宋体" w:hAnsi="新宋体" w:eastAsia="新宋体"/>
                  <w:sz w:val="21"/>
                  <w:szCs w:val="21"/>
                  <w:lang w:val="en-US" w:eastAsia="zh-CN"/>
                </w:rPr>
                <w:t>否</w:t>
              </w:r>
            </w:ins>
          </w:p>
        </w:tc>
        <w:tc>
          <w:tcPr>
            <w:tcW w:w="721" w:type="dxa"/>
            <w:tcBorders>
              <w:top w:val="single" w:color="000000" w:sz="6" w:space="0"/>
            </w:tcBorders>
            <w:vAlign w:val="bottom"/>
          </w:tcPr>
          <w:p>
            <w:pPr>
              <w:widowControl/>
              <w:jc w:val="left"/>
              <w:textAlignment w:val="bottom"/>
              <w:rPr>
                <w:ins w:id="2542" w:author="火云邪神1418612843 [2]" w:date="2020-07-14T15:37:47Z"/>
                <w:rFonts w:ascii="Arial" w:hAnsi="Arial" w:eastAsia="宋体" w:cs="Arial"/>
                <w:color w:val="000000"/>
                <w:kern w:val="0"/>
                <w:sz w:val="20"/>
                <w:szCs w:val="20"/>
              </w:rPr>
            </w:pPr>
            <w:ins w:id="2543" w:author="火云邪神1418612843 [2]" w:date="2020-07-14T15:37:47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2544" w:author="火云邪神1418612843 [2]" w:date="2020-07-14T15:37:47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545" w:author="火云邪神1418612843 [2]" w:date="2020-07-14T15:37:47Z"/>
                <w:rFonts w:ascii="Arial" w:hAnsi="Arial" w:eastAsia="宋体" w:cs="Arial"/>
                <w:color w:val="000000"/>
                <w:kern w:val="0"/>
                <w:sz w:val="20"/>
                <w:szCs w:val="20"/>
              </w:rPr>
            </w:pPr>
            <w:ins w:id="2546" w:author="火云邪神1418612843 [2]" w:date="2020-07-14T15:37:47Z">
              <w:r>
                <w:rPr>
                  <w:rFonts w:ascii="Arial" w:hAnsi="Arial" w:eastAsia="宋体" w:cs="Arial"/>
                  <w:color w:val="000000"/>
                  <w:kern w:val="0"/>
                  <w:sz w:val="20"/>
                  <w:szCs w:val="20"/>
                </w:rPr>
                <w:t>VouType2</w:t>
              </w:r>
            </w:ins>
          </w:p>
        </w:tc>
        <w:tc>
          <w:tcPr>
            <w:tcW w:w="1298" w:type="dxa"/>
            <w:tcBorders>
              <w:top w:val="single" w:color="000000" w:sz="6" w:space="0"/>
            </w:tcBorders>
            <w:vAlign w:val="center"/>
          </w:tcPr>
          <w:p>
            <w:pPr>
              <w:pStyle w:val="2"/>
              <w:ind w:left="0" w:leftChars="0" w:firstLine="0" w:firstLineChars="0"/>
              <w:rPr>
                <w:ins w:id="2547" w:author="火云邪神1418612843 [2]" w:date="2020-07-14T15:37:47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548" w:author="火云邪神1418612843 [2]" w:date="2020-07-14T15:37:47Z"/>
        </w:trPr>
        <w:tc>
          <w:tcPr>
            <w:tcW w:w="1920" w:type="dxa"/>
            <w:tcBorders>
              <w:top w:val="single" w:color="000000" w:sz="6" w:space="0"/>
            </w:tcBorders>
            <w:vAlign w:val="bottom"/>
          </w:tcPr>
          <w:p>
            <w:pPr>
              <w:widowControl/>
              <w:jc w:val="left"/>
              <w:textAlignment w:val="bottom"/>
              <w:rPr>
                <w:ins w:id="2549" w:author="火云邪神1418612843 [2]" w:date="2020-07-14T15:37:47Z"/>
                <w:rFonts w:ascii="Arial" w:hAnsi="Arial" w:eastAsia="宋体" w:cs="Arial"/>
                <w:color w:val="000000"/>
                <w:kern w:val="0"/>
                <w:sz w:val="20"/>
                <w:szCs w:val="20"/>
              </w:rPr>
            </w:pPr>
            <w:ins w:id="2550" w:author="火云邪神1418612843 [2]" w:date="2020-07-14T15:37:47Z">
              <w:r>
                <w:rPr>
                  <w:rFonts w:ascii="Arial" w:hAnsi="Arial" w:eastAsia="宋体" w:cs="Arial"/>
                  <w:color w:val="000000"/>
                  <w:kern w:val="0"/>
                  <w:sz w:val="20"/>
                  <w:szCs w:val="20"/>
                </w:rPr>
                <w:t>凭证号码</w:t>
              </w:r>
            </w:ins>
          </w:p>
        </w:tc>
        <w:tc>
          <w:tcPr>
            <w:tcW w:w="898" w:type="dxa"/>
            <w:tcBorders>
              <w:top w:val="single" w:color="000000" w:sz="6" w:space="0"/>
            </w:tcBorders>
            <w:vAlign w:val="bottom"/>
          </w:tcPr>
          <w:p>
            <w:pPr>
              <w:widowControl/>
              <w:jc w:val="left"/>
              <w:textAlignment w:val="bottom"/>
              <w:rPr>
                <w:ins w:id="2551" w:author="火云邪神1418612843 [2]" w:date="2020-07-14T15:37:47Z"/>
                <w:rFonts w:hint="eastAsia" w:ascii="Arial" w:hAnsi="Arial" w:cs="Arial"/>
                <w:color w:val="000000"/>
                <w:kern w:val="0"/>
                <w:sz w:val="20"/>
                <w:szCs w:val="20"/>
                <w:lang w:val="en-US" w:eastAsia="zh-CN"/>
              </w:rPr>
            </w:pPr>
            <w:ins w:id="2552" w:author="火云邪神1418612843 [2]" w:date="2020-07-14T15:37:47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553" w:author="火云邪神1418612843 [2]" w:date="2020-07-14T15:37:47Z"/>
                <w:rFonts w:hint="eastAsia" w:ascii="新宋体" w:hAnsi="新宋体" w:eastAsia="新宋体"/>
                <w:sz w:val="21"/>
                <w:szCs w:val="21"/>
              </w:rPr>
            </w:pPr>
            <w:ins w:id="2554" w:author="火云邪神1418612843 [2]" w:date="2020-07-14T15:37:47Z">
              <w:r>
                <w:rPr>
                  <w:rFonts w:hint="eastAsia" w:ascii="新宋体" w:hAnsi="新宋体" w:eastAsia="新宋体"/>
                  <w:sz w:val="21"/>
                  <w:szCs w:val="21"/>
                  <w:lang w:val="en-US" w:eastAsia="zh-CN"/>
                </w:rPr>
                <w:t>否</w:t>
              </w:r>
            </w:ins>
          </w:p>
        </w:tc>
        <w:tc>
          <w:tcPr>
            <w:tcW w:w="721" w:type="dxa"/>
            <w:tcBorders>
              <w:top w:val="single" w:color="000000" w:sz="6" w:space="0"/>
            </w:tcBorders>
            <w:vAlign w:val="bottom"/>
          </w:tcPr>
          <w:p>
            <w:pPr>
              <w:widowControl/>
              <w:jc w:val="left"/>
              <w:textAlignment w:val="bottom"/>
              <w:rPr>
                <w:ins w:id="2555" w:author="火云邪神1418612843 [2]" w:date="2020-07-14T15:37:47Z"/>
                <w:rFonts w:ascii="Arial" w:hAnsi="Arial" w:eastAsia="宋体" w:cs="Arial"/>
                <w:color w:val="000000"/>
                <w:kern w:val="0"/>
                <w:sz w:val="20"/>
                <w:szCs w:val="20"/>
              </w:rPr>
            </w:pPr>
            <w:ins w:id="2556" w:author="火云邪神1418612843 [2]" w:date="2020-07-14T15:37:47Z">
              <w:r>
                <w:rPr>
                  <w:rFonts w:ascii="Arial" w:hAnsi="Arial" w:eastAsia="宋体" w:cs="Arial"/>
                  <w:color w:val="000000"/>
                  <w:kern w:val="0"/>
                  <w:sz w:val="20"/>
                  <w:szCs w:val="20"/>
                </w:rPr>
                <w:t>20</w:t>
              </w:r>
            </w:ins>
          </w:p>
        </w:tc>
        <w:tc>
          <w:tcPr>
            <w:tcW w:w="1073" w:type="dxa"/>
            <w:tcBorders>
              <w:top w:val="single" w:color="000000" w:sz="6" w:space="0"/>
            </w:tcBorders>
            <w:vAlign w:val="bottom"/>
          </w:tcPr>
          <w:p>
            <w:pPr>
              <w:widowControl/>
              <w:jc w:val="left"/>
              <w:textAlignment w:val="bottom"/>
              <w:rPr>
                <w:ins w:id="2557" w:author="火云邪神1418612843 [2]" w:date="2020-07-14T15:37:47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558" w:author="火云邪神1418612843 [2]" w:date="2020-07-14T15:37:47Z"/>
                <w:rFonts w:ascii="Arial" w:hAnsi="Arial" w:eastAsia="宋体" w:cs="Arial"/>
                <w:color w:val="000000"/>
                <w:kern w:val="0"/>
                <w:sz w:val="20"/>
                <w:szCs w:val="20"/>
              </w:rPr>
            </w:pPr>
            <w:ins w:id="2559" w:author="火云邪神1418612843 [2]" w:date="2020-07-14T15:37:47Z">
              <w:r>
                <w:rPr>
                  <w:rFonts w:ascii="Arial" w:hAnsi="Arial" w:eastAsia="宋体" w:cs="Arial"/>
                  <w:color w:val="000000"/>
                  <w:kern w:val="0"/>
                  <w:sz w:val="20"/>
                  <w:szCs w:val="20"/>
                </w:rPr>
                <w:t>VouNo2</w:t>
              </w:r>
            </w:ins>
          </w:p>
        </w:tc>
        <w:tc>
          <w:tcPr>
            <w:tcW w:w="1298" w:type="dxa"/>
            <w:tcBorders>
              <w:top w:val="single" w:color="000000" w:sz="6" w:space="0"/>
            </w:tcBorders>
            <w:vAlign w:val="center"/>
          </w:tcPr>
          <w:p>
            <w:pPr>
              <w:pStyle w:val="2"/>
              <w:ind w:left="0" w:leftChars="0" w:firstLine="0" w:firstLineChars="0"/>
              <w:rPr>
                <w:ins w:id="2560" w:author="火云邪神1418612843 [2]" w:date="2020-07-14T15:37:47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561" w:author="火云邪神1418612843 [2]" w:date="2020-07-14T15:37:47Z"/>
        </w:trPr>
        <w:tc>
          <w:tcPr>
            <w:tcW w:w="1920" w:type="dxa"/>
            <w:tcBorders>
              <w:top w:val="single" w:color="000000" w:sz="6" w:space="0"/>
            </w:tcBorders>
            <w:vAlign w:val="bottom"/>
          </w:tcPr>
          <w:p>
            <w:pPr>
              <w:widowControl/>
              <w:jc w:val="left"/>
              <w:textAlignment w:val="bottom"/>
              <w:rPr>
                <w:ins w:id="2562" w:author="火云邪神1418612843 [2]" w:date="2020-07-14T15:37:47Z"/>
                <w:rFonts w:ascii="Arial" w:hAnsi="Arial" w:eastAsia="宋体" w:cs="Arial"/>
                <w:color w:val="000000"/>
                <w:kern w:val="0"/>
                <w:sz w:val="20"/>
                <w:szCs w:val="20"/>
              </w:rPr>
            </w:pPr>
            <w:ins w:id="2563" w:author="火云邪神1418612843 [2]" w:date="2020-07-14T15:37:47Z">
              <w:r>
                <w:rPr>
                  <w:rFonts w:ascii="Arial" w:hAnsi="Arial" w:eastAsia="宋体" w:cs="Arial"/>
                  <w:color w:val="000000"/>
                  <w:kern w:val="0"/>
                  <w:sz w:val="20"/>
                  <w:szCs w:val="20"/>
                </w:rPr>
                <w:t>账号</w:t>
              </w:r>
            </w:ins>
          </w:p>
        </w:tc>
        <w:tc>
          <w:tcPr>
            <w:tcW w:w="898" w:type="dxa"/>
            <w:tcBorders>
              <w:top w:val="single" w:color="000000" w:sz="6" w:space="0"/>
            </w:tcBorders>
            <w:vAlign w:val="bottom"/>
          </w:tcPr>
          <w:p>
            <w:pPr>
              <w:widowControl/>
              <w:jc w:val="left"/>
              <w:textAlignment w:val="bottom"/>
              <w:rPr>
                <w:ins w:id="2564" w:author="火云邪神1418612843 [2]" w:date="2020-07-14T15:37:47Z"/>
                <w:rFonts w:hint="eastAsia" w:ascii="Arial" w:hAnsi="Arial" w:cs="Arial"/>
                <w:color w:val="000000"/>
                <w:kern w:val="0"/>
                <w:sz w:val="20"/>
                <w:szCs w:val="20"/>
                <w:lang w:val="en-US" w:eastAsia="zh-CN"/>
              </w:rPr>
            </w:pPr>
            <w:ins w:id="2565" w:author="火云邪神1418612843 [2]" w:date="2020-07-14T15:37:47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566" w:author="火云邪神1418612843 [2]" w:date="2020-07-14T15:37:47Z"/>
                <w:rFonts w:hint="eastAsia" w:ascii="新宋体" w:hAnsi="新宋体" w:eastAsia="新宋体"/>
                <w:sz w:val="21"/>
                <w:szCs w:val="21"/>
              </w:rPr>
            </w:pPr>
            <w:ins w:id="2567" w:author="火云邪神1418612843 [2]" w:date="2020-07-14T15:37:47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568" w:author="火云邪神1418612843 [2]" w:date="2020-07-14T15:37:47Z"/>
                <w:rFonts w:ascii="Arial" w:hAnsi="Arial" w:eastAsia="宋体" w:cs="Arial"/>
                <w:color w:val="000000"/>
                <w:kern w:val="0"/>
                <w:sz w:val="20"/>
                <w:szCs w:val="20"/>
              </w:rPr>
            </w:pPr>
            <w:ins w:id="2569" w:author="火云邪神1418612843 [2]" w:date="2020-07-14T15:37:47Z">
              <w:r>
                <w:rPr>
                  <w:rFonts w:ascii="Arial" w:hAnsi="Arial" w:eastAsia="宋体" w:cs="Arial"/>
                  <w:color w:val="000000"/>
                  <w:kern w:val="0"/>
                  <w:sz w:val="20"/>
                  <w:szCs w:val="20"/>
                </w:rPr>
                <w:t>32</w:t>
              </w:r>
            </w:ins>
          </w:p>
        </w:tc>
        <w:tc>
          <w:tcPr>
            <w:tcW w:w="1073" w:type="dxa"/>
            <w:tcBorders>
              <w:top w:val="single" w:color="000000" w:sz="6" w:space="0"/>
            </w:tcBorders>
            <w:vAlign w:val="bottom"/>
          </w:tcPr>
          <w:p>
            <w:pPr>
              <w:widowControl/>
              <w:jc w:val="left"/>
              <w:textAlignment w:val="bottom"/>
              <w:rPr>
                <w:ins w:id="2570" w:author="火云邪神1418612843 [2]" w:date="2020-07-14T15:37:47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571" w:author="火云邪神1418612843 [2]" w:date="2020-07-14T15:37:47Z"/>
                <w:rFonts w:ascii="Arial" w:hAnsi="Arial" w:eastAsia="宋体" w:cs="Arial"/>
                <w:color w:val="000000"/>
                <w:kern w:val="0"/>
                <w:sz w:val="20"/>
                <w:szCs w:val="20"/>
              </w:rPr>
            </w:pPr>
            <w:ins w:id="2572" w:author="火云邪神1418612843 [2]" w:date="2020-07-14T15:37:47Z">
              <w:r>
                <w:rPr>
                  <w:rFonts w:ascii="Arial" w:hAnsi="Arial" w:eastAsia="宋体" w:cs="Arial"/>
                  <w:color w:val="000000"/>
                  <w:kern w:val="0"/>
                  <w:sz w:val="20"/>
                  <w:szCs w:val="20"/>
                </w:rPr>
                <w:t>AcctNo2</w:t>
              </w:r>
            </w:ins>
          </w:p>
        </w:tc>
        <w:tc>
          <w:tcPr>
            <w:tcW w:w="1298" w:type="dxa"/>
            <w:tcBorders>
              <w:top w:val="single" w:color="000000" w:sz="6" w:space="0"/>
            </w:tcBorders>
            <w:vAlign w:val="center"/>
          </w:tcPr>
          <w:p>
            <w:pPr>
              <w:pStyle w:val="2"/>
              <w:ind w:left="0" w:leftChars="0" w:firstLine="0" w:firstLineChars="0"/>
              <w:rPr>
                <w:ins w:id="2573" w:author="火云邪神1418612843 [2]" w:date="2020-07-14T15:37:47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574" w:author="火云邪神1418612843 [2]" w:date="2020-07-14T15:37:47Z"/>
        </w:trPr>
        <w:tc>
          <w:tcPr>
            <w:tcW w:w="1920" w:type="dxa"/>
            <w:tcBorders>
              <w:top w:val="single" w:color="000000" w:sz="6" w:space="0"/>
            </w:tcBorders>
            <w:vAlign w:val="bottom"/>
          </w:tcPr>
          <w:p>
            <w:pPr>
              <w:widowControl/>
              <w:jc w:val="left"/>
              <w:textAlignment w:val="bottom"/>
              <w:rPr>
                <w:ins w:id="2575" w:author="火云邪神1418612843 [2]" w:date="2020-07-14T15:37:47Z"/>
                <w:rFonts w:ascii="Arial" w:hAnsi="Arial" w:eastAsia="宋体" w:cs="Arial"/>
                <w:color w:val="000000"/>
                <w:kern w:val="0"/>
                <w:sz w:val="20"/>
                <w:szCs w:val="20"/>
              </w:rPr>
            </w:pPr>
            <w:ins w:id="2576" w:author="火云邪神1418612843 [2]" w:date="2020-07-14T15:37:47Z">
              <w:r>
                <w:rPr>
                  <w:rFonts w:ascii="Arial" w:hAnsi="Arial" w:eastAsia="宋体" w:cs="Arial"/>
                  <w:color w:val="000000"/>
                  <w:kern w:val="0"/>
                  <w:sz w:val="20"/>
                  <w:szCs w:val="20"/>
                </w:rPr>
                <w:t>发生额</w:t>
              </w:r>
            </w:ins>
          </w:p>
        </w:tc>
        <w:tc>
          <w:tcPr>
            <w:tcW w:w="898" w:type="dxa"/>
            <w:tcBorders>
              <w:top w:val="single" w:color="000000" w:sz="6" w:space="0"/>
            </w:tcBorders>
            <w:vAlign w:val="bottom"/>
          </w:tcPr>
          <w:p>
            <w:pPr>
              <w:widowControl/>
              <w:jc w:val="left"/>
              <w:textAlignment w:val="bottom"/>
              <w:rPr>
                <w:ins w:id="2577" w:author="火云邪神1418612843 [2]" w:date="2020-07-14T15:37:47Z"/>
                <w:rFonts w:hint="eastAsia" w:ascii="Arial" w:hAnsi="Arial" w:cs="Arial"/>
                <w:color w:val="000000"/>
                <w:kern w:val="0"/>
                <w:sz w:val="20"/>
                <w:szCs w:val="20"/>
                <w:lang w:val="en-US" w:eastAsia="zh-CN"/>
              </w:rPr>
            </w:pPr>
            <w:ins w:id="2578" w:author="火云邪神1418612843 [2]" w:date="2020-07-14T15:37:47Z">
              <w:r>
                <w:rPr>
                  <w:rFonts w:ascii="Arial" w:hAnsi="Arial" w:eastAsia="宋体" w:cs="Arial"/>
                  <w:color w:val="000000"/>
                  <w:kern w:val="0"/>
                  <w:sz w:val="20"/>
                  <w:szCs w:val="20"/>
                </w:rPr>
                <w:t>DECIMAL</w:t>
              </w:r>
            </w:ins>
          </w:p>
        </w:tc>
        <w:tc>
          <w:tcPr>
            <w:tcW w:w="721" w:type="dxa"/>
            <w:tcBorders>
              <w:top w:val="single" w:color="000000" w:sz="6" w:space="0"/>
            </w:tcBorders>
            <w:vAlign w:val="center"/>
          </w:tcPr>
          <w:p>
            <w:pPr>
              <w:jc w:val="center"/>
              <w:rPr>
                <w:ins w:id="2579" w:author="火云邪神1418612843 [2]" w:date="2020-07-14T15:37:47Z"/>
                <w:rFonts w:hint="eastAsia" w:ascii="新宋体" w:hAnsi="新宋体" w:eastAsia="新宋体"/>
                <w:sz w:val="21"/>
                <w:szCs w:val="21"/>
              </w:rPr>
            </w:pPr>
            <w:ins w:id="2580" w:author="火云邪神1418612843 [2]" w:date="2020-07-14T15:37:47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581" w:author="火云邪神1418612843 [2]" w:date="2020-07-14T15:37:47Z"/>
                <w:rFonts w:ascii="Arial" w:hAnsi="Arial" w:eastAsia="宋体" w:cs="Arial"/>
                <w:color w:val="000000"/>
                <w:kern w:val="0"/>
                <w:sz w:val="20"/>
                <w:szCs w:val="20"/>
              </w:rPr>
            </w:pPr>
            <w:ins w:id="2582" w:author="火云邪神1418612843 [2]" w:date="2020-07-14T15:37:47Z">
              <w:r>
                <w:rPr>
                  <w:rFonts w:ascii="Arial" w:hAnsi="Arial" w:eastAsia="宋体" w:cs="Arial"/>
                  <w:color w:val="000000"/>
                  <w:kern w:val="0"/>
                  <w:sz w:val="20"/>
                  <w:szCs w:val="20"/>
                </w:rPr>
                <w:t>17</w:t>
              </w:r>
            </w:ins>
          </w:p>
        </w:tc>
        <w:tc>
          <w:tcPr>
            <w:tcW w:w="1073" w:type="dxa"/>
            <w:tcBorders>
              <w:top w:val="single" w:color="000000" w:sz="6" w:space="0"/>
            </w:tcBorders>
            <w:vAlign w:val="bottom"/>
          </w:tcPr>
          <w:p>
            <w:pPr>
              <w:widowControl/>
              <w:jc w:val="left"/>
              <w:textAlignment w:val="bottom"/>
              <w:rPr>
                <w:ins w:id="2583" w:author="火云邪神1418612843 [2]" w:date="2020-07-14T15:37:47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584" w:author="火云邪神1418612843 [2]" w:date="2020-07-14T15:37:47Z"/>
                <w:rFonts w:ascii="Arial" w:hAnsi="Arial" w:eastAsia="宋体" w:cs="Arial"/>
                <w:color w:val="000000"/>
                <w:kern w:val="0"/>
                <w:sz w:val="20"/>
                <w:szCs w:val="20"/>
              </w:rPr>
            </w:pPr>
            <w:ins w:id="2585" w:author="火云邪神1418612843 [2]" w:date="2020-07-14T15:37:47Z">
              <w:r>
                <w:rPr>
                  <w:rFonts w:ascii="Arial" w:hAnsi="Arial" w:eastAsia="宋体" w:cs="Arial"/>
                  <w:color w:val="000000"/>
                  <w:kern w:val="0"/>
                  <w:sz w:val="20"/>
                  <w:szCs w:val="20"/>
                </w:rPr>
                <w:t>Amt2</w:t>
              </w:r>
            </w:ins>
          </w:p>
        </w:tc>
        <w:tc>
          <w:tcPr>
            <w:tcW w:w="1298" w:type="dxa"/>
            <w:tcBorders>
              <w:top w:val="single" w:color="000000" w:sz="6" w:space="0"/>
            </w:tcBorders>
            <w:vAlign w:val="center"/>
          </w:tcPr>
          <w:p>
            <w:pPr>
              <w:pStyle w:val="2"/>
              <w:ind w:left="0" w:leftChars="0" w:firstLine="0" w:firstLineChars="0"/>
              <w:rPr>
                <w:ins w:id="2586" w:author="火云邪神1418612843 [2]" w:date="2020-07-14T15:37:47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587" w:author="火云邪神1418612843 [2]" w:date="2020-07-14T15:37:47Z"/>
        </w:trPr>
        <w:tc>
          <w:tcPr>
            <w:tcW w:w="1920" w:type="dxa"/>
            <w:tcBorders>
              <w:top w:val="single" w:color="000000" w:sz="6" w:space="0"/>
            </w:tcBorders>
            <w:vAlign w:val="bottom"/>
          </w:tcPr>
          <w:p>
            <w:pPr>
              <w:widowControl/>
              <w:jc w:val="left"/>
              <w:textAlignment w:val="bottom"/>
              <w:rPr>
                <w:ins w:id="2588" w:author="火云邪神1418612843 [2]" w:date="2020-07-14T15:37:47Z"/>
                <w:rFonts w:ascii="Arial" w:hAnsi="Arial" w:eastAsia="宋体" w:cs="Arial"/>
                <w:color w:val="000000"/>
                <w:kern w:val="0"/>
                <w:sz w:val="20"/>
                <w:szCs w:val="20"/>
              </w:rPr>
            </w:pPr>
            <w:ins w:id="2589" w:author="火云邪神1418612843 [2]" w:date="2020-07-14T15:37:47Z">
              <w:r>
                <w:rPr>
                  <w:rFonts w:ascii="Arial" w:hAnsi="Arial" w:eastAsia="宋体" w:cs="Arial"/>
                  <w:color w:val="000000"/>
                  <w:kern w:val="0"/>
                  <w:sz w:val="20"/>
                  <w:szCs w:val="20"/>
                </w:rPr>
                <w:t>币种号</w:t>
              </w:r>
            </w:ins>
          </w:p>
        </w:tc>
        <w:tc>
          <w:tcPr>
            <w:tcW w:w="898" w:type="dxa"/>
            <w:tcBorders>
              <w:top w:val="single" w:color="000000" w:sz="6" w:space="0"/>
            </w:tcBorders>
            <w:vAlign w:val="bottom"/>
          </w:tcPr>
          <w:p>
            <w:pPr>
              <w:widowControl/>
              <w:jc w:val="left"/>
              <w:textAlignment w:val="bottom"/>
              <w:rPr>
                <w:ins w:id="2590" w:author="火云邪神1418612843 [2]" w:date="2020-07-14T15:37:47Z"/>
                <w:rFonts w:hint="eastAsia" w:ascii="Arial" w:hAnsi="Arial" w:cs="Arial"/>
                <w:color w:val="000000"/>
                <w:kern w:val="0"/>
                <w:sz w:val="20"/>
                <w:szCs w:val="20"/>
                <w:lang w:val="en-US" w:eastAsia="zh-CN"/>
              </w:rPr>
            </w:pPr>
            <w:ins w:id="2591" w:author="火云邪神1418612843 [2]" w:date="2020-07-14T15:37:47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592" w:author="火云邪神1418612843 [2]" w:date="2020-07-14T15:37:47Z"/>
                <w:rFonts w:hint="eastAsia" w:ascii="新宋体" w:hAnsi="新宋体" w:eastAsia="新宋体"/>
                <w:sz w:val="21"/>
                <w:szCs w:val="21"/>
              </w:rPr>
            </w:pPr>
            <w:ins w:id="2593" w:author="火云邪神1418612843 [2]" w:date="2020-07-14T15:37:47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594" w:author="火云邪神1418612843 [2]" w:date="2020-07-14T15:37:47Z"/>
                <w:rFonts w:ascii="Arial" w:hAnsi="Arial" w:eastAsia="宋体" w:cs="Arial"/>
                <w:color w:val="000000"/>
                <w:kern w:val="0"/>
                <w:sz w:val="20"/>
                <w:szCs w:val="20"/>
              </w:rPr>
            </w:pPr>
            <w:ins w:id="2595" w:author="火云邪神1418612843 [2]" w:date="2020-07-14T15:37:47Z">
              <w:r>
                <w:rPr>
                  <w:rFonts w:ascii="Arial" w:hAnsi="Arial" w:eastAsia="宋体" w:cs="Arial"/>
                  <w:color w:val="000000"/>
                  <w:kern w:val="0"/>
                  <w:sz w:val="20"/>
                  <w:szCs w:val="20"/>
                </w:rPr>
                <w:t>3</w:t>
              </w:r>
            </w:ins>
          </w:p>
        </w:tc>
        <w:tc>
          <w:tcPr>
            <w:tcW w:w="1073" w:type="dxa"/>
            <w:tcBorders>
              <w:top w:val="single" w:color="000000" w:sz="6" w:space="0"/>
            </w:tcBorders>
            <w:vAlign w:val="bottom"/>
          </w:tcPr>
          <w:p>
            <w:pPr>
              <w:widowControl/>
              <w:jc w:val="left"/>
              <w:textAlignment w:val="bottom"/>
              <w:rPr>
                <w:ins w:id="2596" w:author="火云邪神1418612843 [2]" w:date="2020-07-14T15:37:47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597" w:author="火云邪神1418612843 [2]" w:date="2020-07-14T15:37:47Z"/>
                <w:rFonts w:ascii="Arial" w:hAnsi="Arial" w:eastAsia="宋体" w:cs="Arial"/>
                <w:color w:val="000000"/>
                <w:kern w:val="0"/>
                <w:sz w:val="20"/>
                <w:szCs w:val="20"/>
              </w:rPr>
            </w:pPr>
            <w:ins w:id="2598" w:author="火云邪神1418612843 [2]" w:date="2020-07-14T15:37:47Z">
              <w:r>
                <w:rPr>
                  <w:rFonts w:ascii="Arial" w:hAnsi="Arial" w:eastAsia="宋体" w:cs="Arial"/>
                  <w:color w:val="000000"/>
                  <w:kern w:val="0"/>
                  <w:sz w:val="20"/>
                  <w:szCs w:val="20"/>
                </w:rPr>
                <w:t>Ccy2</w:t>
              </w:r>
            </w:ins>
          </w:p>
        </w:tc>
        <w:tc>
          <w:tcPr>
            <w:tcW w:w="1298" w:type="dxa"/>
            <w:tcBorders>
              <w:top w:val="single" w:color="000000" w:sz="6" w:space="0"/>
            </w:tcBorders>
            <w:vAlign w:val="center"/>
          </w:tcPr>
          <w:p>
            <w:pPr>
              <w:pStyle w:val="2"/>
              <w:ind w:left="0" w:leftChars="0" w:firstLine="0" w:firstLineChars="0"/>
              <w:rPr>
                <w:ins w:id="2599" w:author="火云邪神1418612843 [2]" w:date="2020-07-14T15:37:47Z"/>
                <w:rFonts w:hint="eastAsia" w:ascii="新宋体" w:hAnsi="新宋体" w:eastAsia="新宋体"/>
                <w:sz w:val="21"/>
                <w:szCs w:val="21"/>
                <w:lang w:val="en-US" w:eastAsia="zh-CN"/>
              </w:rPr>
            </w:pPr>
            <w:ins w:id="2600" w:author="火云邪神1418612843 [2]" w:date="2020-07-14T15:37:47Z">
              <w:r>
                <w:rPr>
                  <w:rFonts w:hint="eastAsia" w:ascii="新宋体" w:hAnsi="新宋体" w:eastAsia="新宋体"/>
                  <w:sz w:val="21"/>
                  <w:szCs w:val="21"/>
                  <w:lang w:val="en-US" w:eastAsia="zh-CN"/>
                </w:rPr>
                <w:t>01， 人民币</w:t>
              </w:r>
            </w:ins>
          </w:p>
          <w:p>
            <w:pPr>
              <w:pStyle w:val="2"/>
              <w:ind w:left="0" w:leftChars="0" w:firstLine="0" w:firstLineChars="0"/>
              <w:rPr>
                <w:ins w:id="2601" w:author="火云邪神1418612843 [2]" w:date="2020-07-14T15:37:47Z"/>
                <w:rFonts w:hint="eastAsia" w:ascii="新宋体" w:hAnsi="新宋体" w:eastAsia="新宋体"/>
                <w:sz w:val="21"/>
                <w:szCs w:val="21"/>
                <w:lang w:val="en-US" w:eastAsia="zh-CN"/>
              </w:rPr>
            </w:pPr>
            <w:ins w:id="2602" w:author="火云邪神1418612843 [2]" w:date="2020-07-14T15:37:47Z">
              <w:r>
                <w:rPr>
                  <w:rFonts w:hint="eastAsia" w:ascii="新宋体" w:hAnsi="新宋体" w:eastAsia="新宋体"/>
                  <w:sz w:val="21"/>
                  <w:szCs w:val="21"/>
                  <w:lang w:val="en-US" w:eastAsia="zh-CN"/>
                </w:rPr>
                <w:t>13，港币</w:t>
              </w:r>
            </w:ins>
          </w:p>
          <w:p>
            <w:pPr>
              <w:pStyle w:val="2"/>
              <w:ind w:left="0" w:leftChars="0" w:firstLine="0" w:firstLineChars="0"/>
              <w:rPr>
                <w:ins w:id="2603" w:author="火云邪神1418612843 [2]" w:date="2020-07-14T15:37:47Z"/>
                <w:rFonts w:hint="eastAsia" w:ascii="新宋体" w:hAnsi="新宋体" w:eastAsia="新宋体"/>
                <w:sz w:val="21"/>
                <w:szCs w:val="21"/>
                <w:lang w:val="en-US" w:eastAsia="zh-CN"/>
              </w:rPr>
            </w:pPr>
            <w:ins w:id="2604" w:author="火云邪神1418612843 [2]" w:date="2020-07-14T15:37:47Z">
              <w:r>
                <w:rPr>
                  <w:rFonts w:hint="eastAsia" w:ascii="新宋体" w:hAnsi="新宋体" w:eastAsia="新宋体"/>
                  <w:sz w:val="21"/>
                  <w:szCs w:val="21"/>
                  <w:lang w:val="en-US" w:eastAsia="zh-CN"/>
                </w:rPr>
                <w:t>14，美元</w:t>
              </w:r>
            </w:ins>
          </w:p>
          <w:p>
            <w:pPr>
              <w:pStyle w:val="2"/>
              <w:ind w:left="0" w:leftChars="0" w:firstLine="0" w:firstLineChars="0"/>
              <w:rPr>
                <w:ins w:id="2605" w:author="火云邪神1418612843 [2]" w:date="2020-07-14T15:37:47Z"/>
                <w:rFonts w:hint="eastAsia" w:ascii="新宋体" w:hAnsi="新宋体" w:eastAsia="新宋体"/>
                <w:sz w:val="21"/>
                <w:szCs w:val="21"/>
                <w:lang w:val="en-US" w:eastAsia="zh-CN"/>
              </w:rPr>
            </w:pPr>
            <w:ins w:id="2606" w:author="火云邪神1418612843 [2]" w:date="2020-07-14T15:37:47Z">
              <w:r>
                <w:rPr>
                  <w:rFonts w:hint="eastAsia" w:ascii="新宋体" w:hAnsi="新宋体" w:eastAsia="新宋体"/>
                  <w:sz w:val="21"/>
                  <w:szCs w:val="21"/>
                  <w:lang w:val="en-US" w:eastAsia="zh-CN"/>
                </w:rPr>
                <w:t>27，日元</w:t>
              </w:r>
            </w:ins>
          </w:p>
          <w:p>
            <w:pPr>
              <w:pStyle w:val="2"/>
              <w:ind w:left="0" w:leftChars="0" w:firstLine="0" w:firstLineChars="0"/>
              <w:rPr>
                <w:ins w:id="2607" w:author="火云邪神1418612843 [2]" w:date="2020-07-14T15:37:47Z"/>
                <w:rFonts w:hint="eastAsia" w:ascii="新宋体" w:hAnsi="新宋体" w:eastAsia="新宋体"/>
                <w:sz w:val="21"/>
                <w:szCs w:val="21"/>
                <w:lang w:val="en-US" w:eastAsia="zh-CN"/>
              </w:rPr>
            </w:pPr>
            <w:ins w:id="2608" w:author="火云邪神1418612843 [2]" w:date="2020-07-14T15:37:47Z">
              <w:r>
                <w:rPr>
                  <w:rFonts w:hint="eastAsia" w:ascii="新宋体" w:hAnsi="新宋体" w:eastAsia="新宋体"/>
                  <w:sz w:val="21"/>
                  <w:szCs w:val="21"/>
                  <w:lang w:val="en-US" w:eastAsia="zh-CN"/>
                </w:rPr>
                <w:t>38，欧元</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609" w:author="火云邪神1418612843 [2]" w:date="2020-07-14T15:37:47Z"/>
        </w:trPr>
        <w:tc>
          <w:tcPr>
            <w:tcW w:w="1920" w:type="dxa"/>
            <w:tcBorders>
              <w:top w:val="single" w:color="000000" w:sz="6" w:space="0"/>
            </w:tcBorders>
            <w:vAlign w:val="bottom"/>
          </w:tcPr>
          <w:p>
            <w:pPr>
              <w:widowControl/>
              <w:jc w:val="left"/>
              <w:textAlignment w:val="bottom"/>
              <w:rPr>
                <w:ins w:id="2610" w:author="火云邪神1418612843 [2]" w:date="2020-07-14T15:37:47Z"/>
                <w:rFonts w:ascii="Arial" w:hAnsi="Arial" w:eastAsia="宋体" w:cs="Arial"/>
                <w:color w:val="000000"/>
                <w:kern w:val="0"/>
                <w:sz w:val="20"/>
                <w:szCs w:val="20"/>
              </w:rPr>
            </w:pPr>
            <w:ins w:id="2611" w:author="火云邪神1418612843 [2]" w:date="2020-07-14T15:37:47Z">
              <w:r>
                <w:rPr>
                  <w:rFonts w:ascii="Arial" w:hAnsi="Arial" w:eastAsia="宋体" w:cs="Arial"/>
                  <w:color w:val="000000"/>
                  <w:kern w:val="0"/>
                  <w:sz w:val="20"/>
                  <w:szCs w:val="20"/>
                </w:rPr>
                <w:t>收付现标志</w:t>
              </w:r>
            </w:ins>
          </w:p>
        </w:tc>
        <w:tc>
          <w:tcPr>
            <w:tcW w:w="898" w:type="dxa"/>
            <w:tcBorders>
              <w:top w:val="single" w:color="000000" w:sz="6" w:space="0"/>
            </w:tcBorders>
            <w:vAlign w:val="bottom"/>
          </w:tcPr>
          <w:p>
            <w:pPr>
              <w:widowControl/>
              <w:jc w:val="left"/>
              <w:textAlignment w:val="bottom"/>
              <w:rPr>
                <w:ins w:id="2612" w:author="火云邪神1418612843 [2]" w:date="2020-07-14T15:37:47Z"/>
                <w:rFonts w:hint="eastAsia" w:ascii="Arial" w:hAnsi="Arial" w:cs="Arial"/>
                <w:color w:val="000000"/>
                <w:kern w:val="0"/>
                <w:sz w:val="20"/>
                <w:szCs w:val="20"/>
                <w:lang w:val="en-US" w:eastAsia="zh-CN"/>
              </w:rPr>
            </w:pPr>
            <w:ins w:id="2613" w:author="火云邪神1418612843 [2]" w:date="2020-07-14T15:37:47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614" w:author="火云邪神1418612843 [2]" w:date="2020-07-14T15:37:47Z"/>
                <w:rFonts w:hint="eastAsia" w:ascii="新宋体" w:hAnsi="新宋体" w:eastAsia="新宋体"/>
                <w:sz w:val="21"/>
                <w:szCs w:val="21"/>
              </w:rPr>
            </w:pPr>
            <w:ins w:id="2615" w:author="火云邪神1418612843 [2]" w:date="2020-07-14T15:37:47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616" w:author="火云邪神1418612843 [2]" w:date="2020-07-14T15:37:47Z"/>
                <w:rFonts w:ascii="Arial" w:hAnsi="Arial" w:eastAsia="宋体" w:cs="Arial"/>
                <w:color w:val="000000"/>
                <w:kern w:val="0"/>
                <w:sz w:val="20"/>
                <w:szCs w:val="20"/>
              </w:rPr>
            </w:pPr>
            <w:ins w:id="2617" w:author="火云邪神1418612843 [2]" w:date="2020-07-14T15:37:47Z">
              <w:r>
                <w:rPr>
                  <w:rFonts w:ascii="Arial" w:hAnsi="Arial" w:eastAsia="宋体" w:cs="Arial"/>
                  <w:color w:val="000000"/>
                  <w:kern w:val="0"/>
                  <w:sz w:val="20"/>
                  <w:szCs w:val="20"/>
                </w:rPr>
                <w:t>1</w:t>
              </w:r>
            </w:ins>
          </w:p>
        </w:tc>
        <w:tc>
          <w:tcPr>
            <w:tcW w:w="1073" w:type="dxa"/>
            <w:tcBorders>
              <w:top w:val="single" w:color="000000" w:sz="6" w:space="0"/>
            </w:tcBorders>
            <w:vAlign w:val="bottom"/>
          </w:tcPr>
          <w:p>
            <w:pPr>
              <w:widowControl/>
              <w:jc w:val="left"/>
              <w:textAlignment w:val="bottom"/>
              <w:rPr>
                <w:ins w:id="2618" w:author="火云邪神1418612843 [2]" w:date="2020-07-14T15:37:47Z"/>
                <w:rFonts w:hint="eastAsia" w:ascii="Arial" w:hAnsi="Arial" w:eastAsia="宋体" w:cs="Arial"/>
                <w:color w:val="000000"/>
                <w:kern w:val="0"/>
                <w:sz w:val="20"/>
                <w:szCs w:val="20"/>
                <w:lang w:val="en-US" w:eastAsia="zh-CN"/>
              </w:rPr>
            </w:pPr>
            <w:ins w:id="2619" w:author="火云邪神1418612843 [2]" w:date="2020-07-14T15:37:47Z">
              <w:r>
                <w:rPr>
                  <w:rFonts w:hint="eastAsia" w:ascii="Arial" w:hAnsi="Arial" w:cs="Arial"/>
                  <w:color w:val="000000"/>
                  <w:kern w:val="0"/>
                  <w:sz w:val="20"/>
                  <w:szCs w:val="20"/>
                  <w:lang w:val="en-US" w:eastAsia="zh-CN"/>
                </w:rPr>
                <w:t>2</w:t>
              </w:r>
            </w:ins>
          </w:p>
        </w:tc>
        <w:tc>
          <w:tcPr>
            <w:tcW w:w="1829" w:type="dxa"/>
            <w:tcBorders>
              <w:top w:val="single" w:color="000000" w:sz="6" w:space="0"/>
            </w:tcBorders>
            <w:vAlign w:val="bottom"/>
          </w:tcPr>
          <w:p>
            <w:pPr>
              <w:widowControl/>
              <w:jc w:val="left"/>
              <w:textAlignment w:val="bottom"/>
              <w:rPr>
                <w:ins w:id="2620" w:author="火云邪神1418612843 [2]" w:date="2020-07-14T15:37:47Z"/>
                <w:rFonts w:hint="eastAsia" w:ascii="Arial" w:hAnsi="Arial" w:eastAsia="宋体" w:cs="Arial"/>
                <w:color w:val="000000"/>
                <w:kern w:val="0"/>
                <w:sz w:val="20"/>
                <w:szCs w:val="20"/>
                <w:lang w:val="en-US" w:eastAsia="zh-CN"/>
              </w:rPr>
            </w:pPr>
            <w:ins w:id="2621" w:author="火云邪神1418612843 [2]" w:date="2020-07-14T15:37:47Z">
              <w:r>
                <w:rPr>
                  <w:rFonts w:ascii="Arial" w:hAnsi="Arial" w:eastAsia="宋体" w:cs="Arial"/>
                  <w:color w:val="000000"/>
                  <w:kern w:val="0"/>
                  <w:sz w:val="20"/>
                  <w:szCs w:val="20"/>
                </w:rPr>
                <w:t>CashFlag1</w:t>
              </w:r>
            </w:ins>
            <w:ins w:id="2622" w:author="火云邪神1418612843 [2]" w:date="2020-07-14T15:37:47Z">
              <w:r>
                <w:rPr>
                  <w:rFonts w:hint="eastAsia" w:ascii="Arial" w:hAnsi="Arial" w:cs="Arial"/>
                  <w:color w:val="000000"/>
                  <w:kern w:val="0"/>
                  <w:sz w:val="20"/>
                  <w:szCs w:val="20"/>
                  <w:lang w:val="en-US" w:eastAsia="zh-CN"/>
                </w:rPr>
                <w:t>(都是转账)</w:t>
              </w:r>
            </w:ins>
          </w:p>
        </w:tc>
        <w:tc>
          <w:tcPr>
            <w:tcW w:w="1298" w:type="dxa"/>
            <w:tcBorders>
              <w:top w:val="single" w:color="000000" w:sz="6" w:space="0"/>
            </w:tcBorders>
            <w:vAlign w:val="center"/>
          </w:tcPr>
          <w:p>
            <w:pPr>
              <w:pStyle w:val="2"/>
              <w:ind w:left="0" w:leftChars="0" w:firstLine="0" w:firstLineChars="0"/>
              <w:rPr>
                <w:ins w:id="2623" w:author="火云邪神1418612843 [2]" w:date="2020-07-14T15:37:47Z"/>
                <w:rFonts w:hint="eastAsia" w:ascii="新宋体" w:hAnsi="新宋体" w:eastAsia="新宋体"/>
                <w:sz w:val="21"/>
                <w:szCs w:val="21"/>
                <w:lang w:val="en-US" w:eastAsia="zh-CN"/>
              </w:rPr>
            </w:pPr>
            <w:ins w:id="2624" w:author="火云邪神1418612843 [2]" w:date="2020-07-14T15:37:47Z">
              <w:r>
                <w:rPr>
                  <w:rFonts w:hint="eastAsia" w:ascii="新宋体" w:hAnsi="新宋体" w:eastAsia="新宋体"/>
                  <w:sz w:val="21"/>
                  <w:szCs w:val="21"/>
                  <w:lang w:val="en-US" w:eastAsia="zh-CN"/>
                </w:rPr>
                <w:t>1现金</w:t>
              </w:r>
            </w:ins>
          </w:p>
          <w:p>
            <w:pPr>
              <w:pStyle w:val="2"/>
              <w:ind w:left="0" w:leftChars="0" w:firstLine="0" w:firstLineChars="0"/>
              <w:rPr>
                <w:ins w:id="2625" w:author="火云邪神1418612843 [2]" w:date="2020-07-14T15:37:47Z"/>
                <w:rFonts w:hint="eastAsia" w:ascii="新宋体" w:hAnsi="新宋体" w:eastAsia="新宋体"/>
                <w:sz w:val="21"/>
                <w:szCs w:val="21"/>
                <w:lang w:val="en-US" w:eastAsia="zh-CN"/>
              </w:rPr>
            </w:pPr>
            <w:ins w:id="2626" w:author="火云邪神1418612843 [2]" w:date="2020-07-14T15:37:47Z">
              <w:r>
                <w:rPr>
                  <w:rFonts w:hint="eastAsia" w:ascii="新宋体" w:hAnsi="新宋体" w:eastAsia="新宋体"/>
                  <w:sz w:val="21"/>
                  <w:szCs w:val="21"/>
                  <w:lang w:val="en-US" w:eastAsia="zh-CN"/>
                </w:rPr>
                <w:t>2转帐</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627" w:author="火云邪神1418612843 [2]" w:date="2020-07-14T15:37:47Z"/>
        </w:trPr>
        <w:tc>
          <w:tcPr>
            <w:tcW w:w="1920" w:type="dxa"/>
            <w:tcBorders>
              <w:top w:val="single" w:color="000000" w:sz="6" w:space="0"/>
            </w:tcBorders>
            <w:vAlign w:val="bottom"/>
          </w:tcPr>
          <w:p>
            <w:pPr>
              <w:widowControl/>
              <w:jc w:val="left"/>
              <w:textAlignment w:val="bottom"/>
              <w:rPr>
                <w:ins w:id="2628" w:author="火云邪神1418612843 [2]" w:date="2020-07-14T15:37:47Z"/>
                <w:rFonts w:ascii="Arial" w:hAnsi="Arial" w:eastAsia="宋体" w:cs="Arial"/>
                <w:color w:val="000000"/>
                <w:kern w:val="0"/>
                <w:sz w:val="20"/>
                <w:szCs w:val="20"/>
              </w:rPr>
            </w:pPr>
            <w:ins w:id="2629" w:author="火云邪神1418612843 [2]" w:date="2020-07-14T15:37:47Z">
              <w:r>
                <w:rPr>
                  <w:rFonts w:ascii="Arial" w:hAnsi="Arial" w:eastAsia="宋体" w:cs="Arial"/>
                  <w:color w:val="000000"/>
                  <w:kern w:val="0"/>
                  <w:sz w:val="20"/>
                  <w:szCs w:val="20"/>
                </w:rPr>
                <w:t>起始日期</w:t>
              </w:r>
            </w:ins>
          </w:p>
        </w:tc>
        <w:tc>
          <w:tcPr>
            <w:tcW w:w="898" w:type="dxa"/>
            <w:tcBorders>
              <w:top w:val="single" w:color="000000" w:sz="6" w:space="0"/>
            </w:tcBorders>
            <w:vAlign w:val="bottom"/>
          </w:tcPr>
          <w:p>
            <w:pPr>
              <w:widowControl/>
              <w:jc w:val="left"/>
              <w:textAlignment w:val="bottom"/>
              <w:rPr>
                <w:ins w:id="2630" w:author="火云邪神1418612843 [2]" w:date="2020-07-14T15:37:47Z"/>
                <w:rFonts w:hint="eastAsia" w:ascii="Arial" w:hAnsi="Arial" w:cs="Arial"/>
                <w:color w:val="000000"/>
                <w:kern w:val="0"/>
                <w:sz w:val="20"/>
                <w:szCs w:val="20"/>
                <w:lang w:val="en-US" w:eastAsia="zh-CN"/>
              </w:rPr>
            </w:pPr>
            <w:ins w:id="2631" w:author="火云邪神1418612843 [2]" w:date="2020-07-14T15:37:47Z">
              <w:r>
                <w:rPr>
                  <w:rFonts w:ascii="Arial" w:hAnsi="Arial" w:eastAsia="宋体" w:cs="Arial"/>
                  <w:color w:val="000000"/>
                  <w:kern w:val="0"/>
                  <w:sz w:val="20"/>
                  <w:szCs w:val="20"/>
                </w:rPr>
                <w:t>DATE</w:t>
              </w:r>
            </w:ins>
          </w:p>
        </w:tc>
        <w:tc>
          <w:tcPr>
            <w:tcW w:w="721" w:type="dxa"/>
            <w:tcBorders>
              <w:top w:val="single" w:color="000000" w:sz="6" w:space="0"/>
            </w:tcBorders>
            <w:vAlign w:val="center"/>
          </w:tcPr>
          <w:p>
            <w:pPr>
              <w:jc w:val="center"/>
              <w:rPr>
                <w:ins w:id="2632" w:author="火云邪神1418612843 [2]" w:date="2020-07-14T15:37:47Z"/>
                <w:rFonts w:hint="eastAsia" w:ascii="新宋体" w:hAnsi="新宋体" w:eastAsia="新宋体"/>
                <w:sz w:val="21"/>
                <w:szCs w:val="21"/>
              </w:rPr>
            </w:pPr>
            <w:ins w:id="2633" w:author="火云邪神1418612843 [2]" w:date="2020-07-14T15:37:47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634" w:author="火云邪神1418612843 [2]" w:date="2020-07-14T15:37:47Z"/>
                <w:rFonts w:ascii="Arial" w:hAnsi="Arial" w:eastAsia="宋体" w:cs="Arial"/>
                <w:color w:val="000000"/>
                <w:kern w:val="0"/>
                <w:sz w:val="20"/>
                <w:szCs w:val="20"/>
              </w:rPr>
            </w:pPr>
            <w:ins w:id="2635" w:author="火云邪神1418612843 [2]" w:date="2020-07-14T15:37:47Z">
              <w:r>
                <w:rPr>
                  <w:rFonts w:ascii="Arial" w:hAnsi="Arial" w:eastAsia="宋体" w:cs="Arial"/>
                  <w:color w:val="000000"/>
                  <w:kern w:val="0"/>
                  <w:sz w:val="20"/>
                  <w:szCs w:val="20"/>
                </w:rPr>
                <w:t>10</w:t>
              </w:r>
            </w:ins>
          </w:p>
        </w:tc>
        <w:tc>
          <w:tcPr>
            <w:tcW w:w="1073" w:type="dxa"/>
            <w:tcBorders>
              <w:top w:val="single" w:color="000000" w:sz="6" w:space="0"/>
            </w:tcBorders>
            <w:vAlign w:val="bottom"/>
          </w:tcPr>
          <w:p>
            <w:pPr>
              <w:widowControl/>
              <w:jc w:val="left"/>
              <w:textAlignment w:val="bottom"/>
              <w:rPr>
                <w:ins w:id="2636" w:author="火云邪神1418612843 [2]" w:date="2020-07-14T15:37:47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637" w:author="火云邪神1418612843 [2]" w:date="2020-07-14T15:37:47Z"/>
                <w:rFonts w:ascii="Arial" w:hAnsi="Arial" w:eastAsia="宋体" w:cs="Arial"/>
                <w:color w:val="000000"/>
                <w:kern w:val="0"/>
                <w:sz w:val="20"/>
                <w:szCs w:val="20"/>
              </w:rPr>
            </w:pPr>
            <w:ins w:id="2638" w:author="火云邪神1418612843 [2]" w:date="2020-07-14T15:37:47Z">
              <w:r>
                <w:rPr>
                  <w:rFonts w:ascii="Arial" w:hAnsi="Arial" w:eastAsia="宋体" w:cs="Arial"/>
                  <w:color w:val="000000"/>
                  <w:kern w:val="0"/>
                  <w:sz w:val="20"/>
                  <w:szCs w:val="20"/>
                </w:rPr>
                <w:t>ValidDate</w:t>
              </w:r>
            </w:ins>
          </w:p>
        </w:tc>
        <w:tc>
          <w:tcPr>
            <w:tcW w:w="1298" w:type="dxa"/>
            <w:tcBorders>
              <w:top w:val="single" w:color="000000" w:sz="6" w:space="0"/>
            </w:tcBorders>
            <w:vAlign w:val="center"/>
          </w:tcPr>
          <w:p>
            <w:pPr>
              <w:pStyle w:val="2"/>
              <w:ind w:left="0" w:leftChars="0" w:firstLine="0" w:firstLineChars="0"/>
              <w:rPr>
                <w:ins w:id="2639" w:author="火云邪神1418612843 [2]" w:date="2020-07-14T15:37:47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640" w:author="火云邪神1418612843 [2]" w:date="2020-07-14T15:37:47Z"/>
        </w:trPr>
        <w:tc>
          <w:tcPr>
            <w:tcW w:w="1920" w:type="dxa"/>
            <w:tcBorders>
              <w:top w:val="single" w:color="000000" w:sz="6" w:space="0"/>
            </w:tcBorders>
            <w:vAlign w:val="bottom"/>
          </w:tcPr>
          <w:p>
            <w:pPr>
              <w:widowControl/>
              <w:jc w:val="left"/>
              <w:textAlignment w:val="bottom"/>
              <w:rPr>
                <w:ins w:id="2641" w:author="火云邪神1418612843 [2]" w:date="2020-07-14T15:37:47Z"/>
                <w:rFonts w:ascii="Arial" w:hAnsi="Arial" w:eastAsia="宋体" w:cs="Arial"/>
                <w:color w:val="000000"/>
                <w:kern w:val="0"/>
                <w:sz w:val="20"/>
                <w:szCs w:val="20"/>
              </w:rPr>
            </w:pPr>
            <w:ins w:id="2642" w:author="火云邪神1418612843 [2]" w:date="2020-07-14T15:37:47Z">
              <w:r>
                <w:rPr>
                  <w:rFonts w:ascii="Arial" w:hAnsi="Arial" w:eastAsia="宋体" w:cs="Arial"/>
                  <w:color w:val="000000"/>
                  <w:kern w:val="0"/>
                  <w:sz w:val="20"/>
                  <w:szCs w:val="20"/>
                </w:rPr>
                <w:t>摘要码</w:t>
              </w:r>
            </w:ins>
          </w:p>
        </w:tc>
        <w:tc>
          <w:tcPr>
            <w:tcW w:w="898" w:type="dxa"/>
            <w:tcBorders>
              <w:top w:val="single" w:color="000000" w:sz="6" w:space="0"/>
            </w:tcBorders>
            <w:vAlign w:val="bottom"/>
          </w:tcPr>
          <w:p>
            <w:pPr>
              <w:widowControl/>
              <w:jc w:val="left"/>
              <w:textAlignment w:val="bottom"/>
              <w:rPr>
                <w:ins w:id="2643" w:author="火云邪神1418612843 [2]" w:date="2020-07-14T15:37:47Z"/>
                <w:rFonts w:hint="eastAsia" w:ascii="Arial" w:hAnsi="Arial" w:cs="Arial"/>
                <w:color w:val="000000"/>
                <w:kern w:val="0"/>
                <w:sz w:val="20"/>
                <w:szCs w:val="20"/>
                <w:lang w:val="en-US" w:eastAsia="zh-CN"/>
              </w:rPr>
            </w:pPr>
            <w:ins w:id="2644" w:author="火云邪神1418612843 [2]" w:date="2020-07-14T15:37:47Z">
              <w:r>
                <w:rPr>
                  <w:rFonts w:ascii="Arial" w:hAnsi="Arial" w:eastAsia="宋体" w:cs="Arial"/>
                  <w:color w:val="000000"/>
                  <w:kern w:val="0"/>
                  <w:sz w:val="20"/>
                  <w:szCs w:val="20"/>
                </w:rPr>
                <w:t>CHAR</w:t>
              </w:r>
            </w:ins>
          </w:p>
        </w:tc>
        <w:tc>
          <w:tcPr>
            <w:tcW w:w="721" w:type="dxa"/>
            <w:tcBorders>
              <w:top w:val="single" w:color="000000" w:sz="6" w:space="0"/>
            </w:tcBorders>
            <w:vAlign w:val="center"/>
          </w:tcPr>
          <w:p>
            <w:pPr>
              <w:jc w:val="center"/>
              <w:rPr>
                <w:ins w:id="2645" w:author="火云邪神1418612843 [2]" w:date="2020-07-14T15:37:47Z"/>
                <w:rFonts w:hint="eastAsia" w:ascii="新宋体" w:hAnsi="新宋体" w:eastAsia="新宋体"/>
                <w:sz w:val="21"/>
                <w:szCs w:val="21"/>
              </w:rPr>
            </w:pPr>
            <w:ins w:id="2646" w:author="火云邪神1418612843 [2]" w:date="2020-07-14T15:37:47Z">
              <w:r>
                <w:rPr>
                  <w:rFonts w:hint="eastAsia" w:ascii="新宋体" w:hAnsi="新宋体" w:eastAsia="新宋体"/>
                  <w:sz w:val="21"/>
                  <w:szCs w:val="21"/>
                </w:rPr>
                <w:t>是</w:t>
              </w:r>
            </w:ins>
          </w:p>
        </w:tc>
        <w:tc>
          <w:tcPr>
            <w:tcW w:w="721" w:type="dxa"/>
            <w:tcBorders>
              <w:top w:val="single" w:color="000000" w:sz="6" w:space="0"/>
            </w:tcBorders>
            <w:vAlign w:val="bottom"/>
          </w:tcPr>
          <w:p>
            <w:pPr>
              <w:widowControl/>
              <w:jc w:val="left"/>
              <w:textAlignment w:val="bottom"/>
              <w:rPr>
                <w:ins w:id="2647" w:author="火云邪神1418612843 [2]" w:date="2020-07-14T15:37:47Z"/>
                <w:rFonts w:ascii="Arial" w:hAnsi="Arial" w:eastAsia="宋体" w:cs="Arial"/>
                <w:color w:val="000000"/>
                <w:kern w:val="0"/>
                <w:sz w:val="20"/>
                <w:szCs w:val="20"/>
              </w:rPr>
            </w:pPr>
            <w:ins w:id="2648" w:author="火云邪神1418612843 [2]" w:date="2020-07-14T15:37:47Z">
              <w:r>
                <w:rPr>
                  <w:rFonts w:ascii="Arial" w:hAnsi="Arial" w:eastAsia="宋体" w:cs="Arial"/>
                  <w:color w:val="000000"/>
                  <w:kern w:val="0"/>
                  <w:sz w:val="20"/>
                  <w:szCs w:val="20"/>
                </w:rPr>
                <w:t>4</w:t>
              </w:r>
            </w:ins>
          </w:p>
        </w:tc>
        <w:tc>
          <w:tcPr>
            <w:tcW w:w="1073" w:type="dxa"/>
            <w:tcBorders>
              <w:top w:val="single" w:color="000000" w:sz="6" w:space="0"/>
            </w:tcBorders>
            <w:vAlign w:val="bottom"/>
          </w:tcPr>
          <w:p>
            <w:pPr>
              <w:widowControl/>
              <w:jc w:val="left"/>
              <w:textAlignment w:val="bottom"/>
              <w:rPr>
                <w:ins w:id="2649" w:author="火云邪神1418612843 [2]" w:date="2020-07-14T15:37:47Z"/>
                <w:rFonts w:ascii="Arial" w:hAnsi="Arial" w:eastAsia="宋体" w:cs="Arial"/>
                <w:color w:val="000000"/>
                <w:kern w:val="0"/>
                <w:sz w:val="20"/>
                <w:szCs w:val="20"/>
              </w:rPr>
            </w:pPr>
          </w:p>
        </w:tc>
        <w:tc>
          <w:tcPr>
            <w:tcW w:w="1829" w:type="dxa"/>
            <w:tcBorders>
              <w:top w:val="single" w:color="000000" w:sz="6" w:space="0"/>
            </w:tcBorders>
            <w:vAlign w:val="bottom"/>
          </w:tcPr>
          <w:p>
            <w:pPr>
              <w:widowControl/>
              <w:jc w:val="left"/>
              <w:textAlignment w:val="bottom"/>
              <w:rPr>
                <w:ins w:id="2650" w:author="火云邪神1418612843 [2]" w:date="2020-07-14T15:37:47Z"/>
                <w:rFonts w:ascii="Arial" w:hAnsi="Arial" w:eastAsia="宋体" w:cs="Arial"/>
                <w:color w:val="000000"/>
                <w:kern w:val="0"/>
                <w:sz w:val="20"/>
                <w:szCs w:val="20"/>
              </w:rPr>
            </w:pPr>
            <w:ins w:id="2651" w:author="火云邪神1418612843 [2]" w:date="2020-07-14T15:37:47Z">
              <w:r>
                <w:rPr>
                  <w:rFonts w:ascii="Arial" w:hAnsi="Arial" w:eastAsia="宋体" w:cs="Arial"/>
                  <w:color w:val="000000"/>
                  <w:kern w:val="0"/>
                  <w:sz w:val="20"/>
                  <w:szCs w:val="20"/>
                </w:rPr>
                <w:t>MemoCode</w:t>
              </w:r>
            </w:ins>
          </w:p>
        </w:tc>
        <w:tc>
          <w:tcPr>
            <w:tcW w:w="1298" w:type="dxa"/>
            <w:tcBorders>
              <w:top w:val="single" w:color="000000" w:sz="6" w:space="0"/>
            </w:tcBorders>
            <w:vAlign w:val="center"/>
          </w:tcPr>
          <w:p>
            <w:pPr>
              <w:pStyle w:val="2"/>
              <w:ind w:left="0" w:leftChars="0" w:firstLine="0" w:firstLineChars="0"/>
              <w:rPr>
                <w:ins w:id="2652" w:author="火云邪神1418612843 [2]" w:date="2020-07-14T15:37:47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653" w:author="火云邪神1418612843 [2]" w:date="2020-07-14T15:37:47Z"/>
        </w:trPr>
        <w:tc>
          <w:tcPr>
            <w:tcW w:w="1920" w:type="dxa"/>
            <w:tcBorders>
              <w:top w:val="single" w:color="000000" w:sz="6" w:space="0"/>
              <w:bottom w:val="single" w:color="000000" w:sz="6" w:space="0"/>
            </w:tcBorders>
            <w:vAlign w:val="bottom"/>
          </w:tcPr>
          <w:p>
            <w:pPr>
              <w:widowControl/>
              <w:jc w:val="left"/>
              <w:textAlignment w:val="bottom"/>
              <w:rPr>
                <w:ins w:id="2654" w:author="火云邪神1418612843 [2]" w:date="2020-07-14T15:37:47Z"/>
                <w:rFonts w:hint="eastAsia" w:ascii="Arial" w:hAnsi="Arial" w:cs="Arial"/>
                <w:color w:val="000000"/>
                <w:kern w:val="0"/>
                <w:sz w:val="20"/>
                <w:szCs w:val="20"/>
                <w:lang w:val="en-US" w:eastAsia="zh-CN"/>
              </w:rPr>
            </w:pPr>
            <w:ins w:id="2655" w:author="火云邪神1418612843 [2]" w:date="2020-07-14T15:37:47Z">
              <w:r>
                <w:rPr>
                  <w:rFonts w:ascii="Arial" w:hAnsi="Arial" w:eastAsia="宋体" w:cs="Arial"/>
                  <w:color w:val="000000"/>
                  <w:kern w:val="0"/>
                  <w:sz w:val="20"/>
                  <w:szCs w:val="20"/>
                </w:rPr>
                <w:t>机构码</w:t>
              </w:r>
            </w:ins>
          </w:p>
        </w:tc>
        <w:tc>
          <w:tcPr>
            <w:tcW w:w="898" w:type="dxa"/>
            <w:tcBorders>
              <w:top w:val="single" w:color="000000" w:sz="6" w:space="0"/>
              <w:bottom w:val="single" w:color="000000" w:sz="6" w:space="0"/>
            </w:tcBorders>
            <w:vAlign w:val="bottom"/>
          </w:tcPr>
          <w:p>
            <w:pPr>
              <w:widowControl/>
              <w:jc w:val="left"/>
              <w:textAlignment w:val="bottom"/>
              <w:rPr>
                <w:ins w:id="2656" w:author="火云邪神1418612843 [2]" w:date="2020-07-14T15:37:47Z"/>
                <w:rFonts w:hint="eastAsia" w:ascii="新宋体" w:hAnsi="新宋体" w:eastAsia="新宋体"/>
                <w:sz w:val="21"/>
                <w:szCs w:val="21"/>
              </w:rPr>
            </w:pPr>
            <w:ins w:id="2657" w:author="火云邪神1418612843 [2]" w:date="2020-07-14T15:37:47Z">
              <w:r>
                <w:rPr>
                  <w:rFonts w:ascii="Arial" w:hAnsi="Arial" w:eastAsia="宋体" w:cs="Arial"/>
                  <w:color w:val="000000"/>
                  <w:kern w:val="0"/>
                  <w:sz w:val="20"/>
                  <w:szCs w:val="20"/>
                </w:rPr>
                <w:t>CHAR</w:t>
              </w:r>
            </w:ins>
          </w:p>
        </w:tc>
        <w:tc>
          <w:tcPr>
            <w:tcW w:w="721" w:type="dxa"/>
            <w:tcBorders>
              <w:top w:val="single" w:color="000000" w:sz="6" w:space="0"/>
              <w:bottom w:val="single" w:color="000000" w:sz="6" w:space="0"/>
            </w:tcBorders>
            <w:vAlign w:val="center"/>
          </w:tcPr>
          <w:p>
            <w:pPr>
              <w:jc w:val="center"/>
              <w:rPr>
                <w:ins w:id="2658" w:author="火云邪神1418612843 [2]" w:date="2020-07-14T15:37:47Z"/>
                <w:rFonts w:hint="eastAsia" w:ascii="新宋体" w:hAnsi="新宋体" w:eastAsia="新宋体"/>
                <w:sz w:val="21"/>
                <w:szCs w:val="21"/>
              </w:rPr>
            </w:pPr>
            <w:ins w:id="2659" w:author="火云邪神1418612843 [2]" w:date="2020-07-14T15:37:47Z">
              <w:r>
                <w:rPr>
                  <w:rFonts w:hint="eastAsia" w:ascii="新宋体" w:hAnsi="新宋体" w:eastAsia="新宋体"/>
                  <w:sz w:val="21"/>
                  <w:szCs w:val="21"/>
                </w:rPr>
                <w:t>是</w:t>
              </w:r>
            </w:ins>
          </w:p>
        </w:tc>
        <w:tc>
          <w:tcPr>
            <w:tcW w:w="721" w:type="dxa"/>
            <w:tcBorders>
              <w:top w:val="single" w:color="000000" w:sz="6" w:space="0"/>
              <w:bottom w:val="single" w:color="000000" w:sz="6" w:space="0"/>
            </w:tcBorders>
            <w:vAlign w:val="bottom"/>
          </w:tcPr>
          <w:p>
            <w:pPr>
              <w:widowControl/>
              <w:jc w:val="left"/>
              <w:textAlignment w:val="bottom"/>
              <w:rPr>
                <w:ins w:id="2660" w:author="火云邪神1418612843 [2]" w:date="2020-07-14T15:37:47Z"/>
                <w:rFonts w:ascii="Arial" w:hAnsi="Arial" w:eastAsia="宋体" w:cs="Arial"/>
                <w:color w:val="000000"/>
                <w:kern w:val="0"/>
                <w:sz w:val="20"/>
                <w:szCs w:val="20"/>
              </w:rPr>
            </w:pPr>
            <w:ins w:id="2661" w:author="火云邪神1418612843 [2]" w:date="2020-07-14T15:37:47Z">
              <w:r>
                <w:rPr>
                  <w:rFonts w:ascii="Arial" w:hAnsi="Arial" w:eastAsia="宋体" w:cs="Arial"/>
                  <w:color w:val="000000"/>
                  <w:kern w:val="0"/>
                  <w:sz w:val="20"/>
                  <w:szCs w:val="20"/>
                </w:rPr>
                <w:t>9</w:t>
              </w:r>
            </w:ins>
          </w:p>
        </w:tc>
        <w:tc>
          <w:tcPr>
            <w:tcW w:w="1073" w:type="dxa"/>
            <w:tcBorders>
              <w:top w:val="single" w:color="000000" w:sz="6" w:space="0"/>
              <w:bottom w:val="single" w:color="000000" w:sz="6" w:space="0"/>
            </w:tcBorders>
            <w:vAlign w:val="bottom"/>
          </w:tcPr>
          <w:p>
            <w:pPr>
              <w:widowControl/>
              <w:jc w:val="left"/>
              <w:textAlignment w:val="bottom"/>
              <w:rPr>
                <w:ins w:id="2662" w:author="火云邪神1418612843 [2]" w:date="2020-07-14T15:37:47Z"/>
                <w:rFonts w:ascii="Arial" w:hAnsi="Arial" w:eastAsia="宋体" w:cs="Arial"/>
                <w:color w:val="000000"/>
                <w:kern w:val="0"/>
                <w:sz w:val="20"/>
                <w:szCs w:val="20"/>
              </w:rPr>
            </w:pPr>
            <w:ins w:id="2663" w:author="火云邪神1418612843 [2]" w:date="2020-07-14T15:37:47Z">
              <w:r>
                <w:rPr>
                  <w:rFonts w:ascii="Arial" w:hAnsi="Arial" w:eastAsia="宋体" w:cs="Arial"/>
                  <w:color w:val="000000"/>
                  <w:kern w:val="0"/>
                  <w:sz w:val="20"/>
                  <w:szCs w:val="20"/>
                </w:rPr>
                <w:t>"10001"</w:t>
              </w:r>
            </w:ins>
          </w:p>
        </w:tc>
        <w:tc>
          <w:tcPr>
            <w:tcW w:w="1829" w:type="dxa"/>
            <w:tcBorders>
              <w:top w:val="single" w:color="000000" w:sz="6" w:space="0"/>
              <w:bottom w:val="single" w:color="000000" w:sz="6" w:space="0"/>
            </w:tcBorders>
            <w:vAlign w:val="bottom"/>
          </w:tcPr>
          <w:p>
            <w:pPr>
              <w:widowControl/>
              <w:jc w:val="left"/>
              <w:textAlignment w:val="bottom"/>
              <w:rPr>
                <w:ins w:id="2664" w:author="火云邪神1418612843 [2]" w:date="2020-07-14T15:37:47Z"/>
                <w:rFonts w:ascii="Arial" w:hAnsi="Arial" w:eastAsia="宋体" w:cs="Arial"/>
                <w:color w:val="000000"/>
                <w:kern w:val="0"/>
                <w:sz w:val="20"/>
                <w:szCs w:val="20"/>
              </w:rPr>
            </w:pPr>
            <w:ins w:id="2665" w:author="火云邪神1418612843 [2]" w:date="2020-07-14T15:37:47Z">
              <w:r>
                <w:rPr>
                  <w:rFonts w:ascii="Arial" w:hAnsi="Arial" w:eastAsia="宋体" w:cs="Arial"/>
                  <w:color w:val="000000"/>
                  <w:kern w:val="0"/>
                  <w:sz w:val="20"/>
                  <w:szCs w:val="20"/>
                </w:rPr>
                <w:t>Brc1</w:t>
              </w:r>
            </w:ins>
          </w:p>
        </w:tc>
        <w:tc>
          <w:tcPr>
            <w:tcW w:w="1298" w:type="dxa"/>
            <w:tcBorders>
              <w:top w:val="single" w:color="000000" w:sz="6" w:space="0"/>
              <w:bottom w:val="single" w:color="000000" w:sz="6" w:space="0"/>
            </w:tcBorders>
            <w:vAlign w:val="center"/>
          </w:tcPr>
          <w:p>
            <w:pPr>
              <w:pStyle w:val="2"/>
              <w:ind w:left="0" w:leftChars="0" w:firstLine="0" w:firstLineChars="0"/>
              <w:rPr>
                <w:ins w:id="2666" w:author="火云邪神1418612843 [2]" w:date="2020-07-14T15:37:47Z"/>
                <w:rFonts w:hint="eastAsia" w:ascii="新宋体" w:hAnsi="新宋体" w:eastAsia="新宋体"/>
                <w:sz w:val="21"/>
                <w:szCs w:val="21"/>
                <w:lang w:val="en-US" w:eastAsia="zh-CN"/>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667" w:author="火云邪神1418612843 [2]" w:date="2020-07-14T16:14:59Z"/>
        </w:trPr>
        <w:tc>
          <w:tcPr>
            <w:tcW w:w="1920" w:type="dxa"/>
            <w:tcBorders>
              <w:top w:val="single" w:color="000000" w:sz="6" w:space="0"/>
            </w:tcBorders>
            <w:vAlign w:val="top"/>
          </w:tcPr>
          <w:p>
            <w:pPr>
              <w:rPr>
                <w:ins w:id="2668" w:author="火云邪神1418612843 [2]" w:date="2020-07-14T16:14:59Z"/>
                <w:rFonts w:ascii="Arial" w:hAnsi="Arial" w:eastAsia="宋体" w:cs="Arial"/>
                <w:color w:val="000000"/>
                <w:kern w:val="0"/>
                <w:sz w:val="20"/>
                <w:szCs w:val="20"/>
              </w:rPr>
            </w:pPr>
            <w:r>
              <w:rPr>
                <w:rFonts w:hint="eastAsia" w:cs="宋体"/>
                <w:sz w:val="18"/>
                <w:szCs w:val="18"/>
              </w:rPr>
              <w:t>业务类型</w:t>
            </w:r>
          </w:p>
        </w:tc>
        <w:tc>
          <w:tcPr>
            <w:tcW w:w="898" w:type="dxa"/>
            <w:tcBorders>
              <w:top w:val="single" w:color="000000" w:sz="6" w:space="0"/>
            </w:tcBorders>
            <w:vAlign w:val="top"/>
          </w:tcPr>
          <w:p>
            <w:pPr>
              <w:rPr>
                <w:ins w:id="2669" w:author="火云邪神1418612843 [2]" w:date="2020-07-14T16:14:59Z"/>
                <w:rFonts w:ascii="Arial" w:hAnsi="Arial" w:eastAsia="宋体" w:cs="Arial"/>
                <w:color w:val="000000"/>
                <w:kern w:val="0"/>
                <w:sz w:val="20"/>
                <w:szCs w:val="20"/>
              </w:rPr>
            </w:pPr>
            <w:r>
              <w:rPr>
                <w:rFonts w:ascii="Tahoma" w:hAnsi="Tahoma" w:cs="Tahoma"/>
                <w:sz w:val="18"/>
                <w:szCs w:val="18"/>
              </w:rPr>
              <w:t>ZHZHLX</w:t>
            </w:r>
          </w:p>
        </w:tc>
        <w:tc>
          <w:tcPr>
            <w:tcW w:w="721" w:type="dxa"/>
            <w:tcBorders>
              <w:top w:val="single" w:color="000000" w:sz="6" w:space="0"/>
            </w:tcBorders>
            <w:vAlign w:val="top"/>
          </w:tcPr>
          <w:p>
            <w:pPr>
              <w:rPr>
                <w:ins w:id="2670" w:author="火云邪神1418612843 [2]" w:date="2020-07-14T16:14:59Z"/>
                <w:rFonts w:hint="eastAsia" w:ascii="新宋体" w:hAnsi="新宋体" w:eastAsia="新宋体"/>
                <w:sz w:val="21"/>
                <w:szCs w:val="21"/>
              </w:rPr>
            </w:pPr>
            <w:r>
              <w:rPr>
                <w:rFonts w:hint="eastAsia" w:ascii="新宋体" w:hAnsi="新宋体" w:eastAsia="新宋体"/>
                <w:sz w:val="21"/>
                <w:szCs w:val="21"/>
              </w:rPr>
              <w:t>是</w:t>
            </w:r>
          </w:p>
        </w:tc>
        <w:tc>
          <w:tcPr>
            <w:tcW w:w="721" w:type="dxa"/>
            <w:tcBorders>
              <w:top w:val="single" w:color="000000" w:sz="6" w:space="0"/>
            </w:tcBorders>
            <w:vAlign w:val="top"/>
          </w:tcPr>
          <w:p>
            <w:pPr>
              <w:widowControl/>
              <w:rPr>
                <w:ins w:id="2671" w:author="火云邪神1418612843 [2]" w:date="2020-07-14T16:14:59Z"/>
                <w:rFonts w:ascii="Arial" w:hAnsi="Arial" w:eastAsia="宋体" w:cs="Arial"/>
                <w:color w:val="000000"/>
                <w:kern w:val="0"/>
                <w:sz w:val="20"/>
                <w:szCs w:val="20"/>
              </w:rPr>
            </w:pPr>
            <w:r>
              <w:rPr>
                <w:rFonts w:hint="eastAsia" w:ascii="Tahoma" w:hAnsi="Tahoma" w:cs="Tahoma"/>
                <w:kern w:val="0"/>
                <w:sz w:val="18"/>
                <w:szCs w:val="18"/>
              </w:rPr>
              <w:t>2</w:t>
            </w:r>
          </w:p>
        </w:tc>
        <w:tc>
          <w:tcPr>
            <w:tcW w:w="1073" w:type="dxa"/>
            <w:tcBorders>
              <w:top w:val="single" w:color="000000" w:sz="6" w:space="0"/>
            </w:tcBorders>
            <w:vAlign w:val="top"/>
          </w:tcPr>
          <w:p>
            <w:pPr>
              <w:widowControl/>
              <w:rPr>
                <w:ins w:id="2672" w:author="火云邪神1418612843 [2]" w:date="2020-07-14T16:14:59Z"/>
                <w:rFonts w:ascii="Arial" w:hAnsi="Arial" w:eastAsia="宋体" w:cs="Arial"/>
                <w:color w:val="000000"/>
                <w:kern w:val="0"/>
                <w:sz w:val="20"/>
                <w:szCs w:val="20"/>
              </w:rPr>
            </w:pPr>
          </w:p>
        </w:tc>
        <w:tc>
          <w:tcPr>
            <w:tcW w:w="1829" w:type="dxa"/>
            <w:tcBorders>
              <w:top w:val="single" w:color="000000" w:sz="6" w:space="0"/>
            </w:tcBorders>
            <w:vAlign w:val="top"/>
          </w:tcPr>
          <w:p>
            <w:pPr>
              <w:rPr>
                <w:ins w:id="2673" w:author="火云邪神1418612843 [2]" w:date="2020-07-14T16:14:59Z"/>
                <w:rFonts w:ascii="Arial" w:hAnsi="Arial" w:eastAsia="宋体" w:cs="Arial"/>
                <w:color w:val="000000"/>
                <w:kern w:val="0"/>
                <w:sz w:val="20"/>
                <w:szCs w:val="20"/>
              </w:rPr>
            </w:pPr>
            <w:r>
              <w:rPr>
                <w:rFonts w:hint="eastAsia" w:cs="宋体"/>
                <w:sz w:val="18"/>
                <w:szCs w:val="18"/>
              </w:rPr>
              <w:t>业务类型</w:t>
            </w:r>
          </w:p>
        </w:tc>
        <w:tc>
          <w:tcPr>
            <w:tcW w:w="1298" w:type="dxa"/>
            <w:tcBorders>
              <w:top w:val="single" w:color="000000" w:sz="6" w:space="0"/>
            </w:tcBorders>
            <w:vAlign w:val="top"/>
          </w:tcPr>
          <w:p>
            <w:pPr>
              <w:widowControl/>
              <w:rPr>
                <w:rFonts w:hint="eastAsia"/>
              </w:rPr>
            </w:pPr>
            <w:r>
              <w:rPr>
                <w:rFonts w:hint="eastAsia"/>
              </w:rPr>
              <w:t>0</w:t>
            </w:r>
            <w:r>
              <w:rPr>
                <w:rFonts w:hint="eastAsia"/>
                <w:lang w:val="en-US" w:eastAsia="zh-CN"/>
              </w:rPr>
              <w:t>1-</w:t>
            </w:r>
            <w:r>
              <w:rPr>
                <w:rFonts w:hint="eastAsia"/>
              </w:rPr>
              <w:t>银承到期</w:t>
            </w:r>
            <w:r>
              <w:rPr>
                <w:rFonts w:hint="eastAsia"/>
                <w:lang w:val="en-US" w:eastAsia="zh-CN"/>
              </w:rPr>
              <w:t>备款</w:t>
            </w:r>
          </w:p>
          <w:p>
            <w:pPr>
              <w:widowControl/>
              <w:rPr>
                <w:rFonts w:hint="eastAsia"/>
              </w:rPr>
            </w:pPr>
            <w:r>
              <w:rPr>
                <w:rFonts w:hint="eastAsia"/>
              </w:rPr>
              <w:t>0</w:t>
            </w:r>
            <w:r>
              <w:rPr>
                <w:rFonts w:hint="eastAsia"/>
                <w:lang w:val="en-US" w:eastAsia="zh-CN"/>
              </w:rPr>
              <w:t>2</w:t>
            </w:r>
            <w:r>
              <w:rPr>
                <w:rFonts w:hint="eastAsia"/>
              </w:rPr>
              <w:t xml:space="preserve"> </w:t>
            </w:r>
            <w:r>
              <w:rPr>
                <w:rFonts w:hint="eastAsia"/>
                <w:lang w:val="en-US" w:eastAsia="zh-CN"/>
              </w:rPr>
              <w:t>-</w:t>
            </w:r>
            <w:r>
              <w:rPr>
                <w:rFonts w:hint="eastAsia"/>
              </w:rPr>
              <w:t>银票提示付款签收</w:t>
            </w:r>
          </w:p>
          <w:p>
            <w:pPr>
              <w:widowControl/>
              <w:rPr>
                <w:rFonts w:hint="eastAsia"/>
                <w:lang w:val="en-US" w:eastAsia="zh-CN"/>
              </w:rPr>
            </w:pPr>
            <w:r>
              <w:rPr>
                <w:rFonts w:hint="eastAsia"/>
              </w:rPr>
              <w:t>0</w:t>
            </w:r>
            <w:r>
              <w:rPr>
                <w:rFonts w:hint="eastAsia"/>
                <w:lang w:val="en-US" w:eastAsia="zh-CN"/>
              </w:rPr>
              <w:t>3-他行解付签收</w:t>
            </w:r>
          </w:p>
          <w:p>
            <w:pPr>
              <w:rPr>
                <w:rFonts w:hint="eastAsia"/>
                <w:lang w:val="en-US" w:eastAsia="zh-CN"/>
              </w:rPr>
            </w:pPr>
            <w:r>
              <w:rPr>
                <w:rFonts w:hint="eastAsia"/>
              </w:rPr>
              <w:t>0</w:t>
            </w:r>
            <w:r>
              <w:rPr>
                <w:rFonts w:hint="eastAsia"/>
                <w:lang w:val="en-US" w:eastAsia="zh-CN"/>
              </w:rPr>
              <w:t>4-票交所到期解付签收</w:t>
            </w:r>
          </w:p>
          <w:p>
            <w:pPr>
              <w:rPr>
                <w:ins w:id="2674" w:author="火云邪神1418612843 [2]" w:date="2020-07-14T16:45:44Z"/>
                <w:rFonts w:hint="eastAsia"/>
                <w:lang w:val="en-US" w:eastAsia="zh-CN"/>
              </w:rPr>
            </w:pPr>
            <w:r>
              <w:rPr>
                <w:rFonts w:hint="eastAsia"/>
              </w:rPr>
              <w:t>0</w:t>
            </w:r>
            <w:r>
              <w:rPr>
                <w:rFonts w:hint="eastAsia"/>
                <w:lang w:val="en-US" w:eastAsia="zh-CN"/>
              </w:rPr>
              <w:t>5-出金申请</w:t>
            </w:r>
          </w:p>
          <w:p>
            <w:pPr>
              <w:rPr>
                <w:ins w:id="2675" w:author="火云邪神1418612843 [2]" w:date="2020-07-14T16:45:45Z"/>
                <w:rFonts w:hint="eastAsia"/>
                <w:lang w:val="en-US" w:eastAsia="zh-CN"/>
              </w:rPr>
            </w:pPr>
            <w:ins w:id="2676" w:author="火云邪神1418612843 [2]" w:date="2020-07-14T16:45:45Z">
              <w:r>
                <w:rPr>
                  <w:rFonts w:hint="eastAsia"/>
                </w:rPr>
                <w:t>0</w:t>
              </w:r>
            </w:ins>
            <w:ins w:id="2677" w:author="火云邪神1418612843 [2]" w:date="2020-07-14T16:45:58Z">
              <w:r>
                <w:rPr>
                  <w:rFonts w:hint="eastAsia"/>
                  <w:lang w:val="en-US" w:eastAsia="zh-CN"/>
                </w:rPr>
                <w:t>6</w:t>
              </w:r>
            </w:ins>
            <w:ins w:id="2678" w:author="火云邪神1418612843 [2]" w:date="2020-07-14T16:45:45Z">
              <w:r>
                <w:rPr>
                  <w:rFonts w:hint="eastAsia"/>
                  <w:lang w:val="en-US" w:eastAsia="zh-CN"/>
                </w:rPr>
                <w:t>-</w:t>
              </w:r>
            </w:ins>
            <w:ins w:id="2679" w:author="火云邪神1418612843 [2]" w:date="2020-07-14T16:45:51Z">
              <w:r>
                <w:rPr>
                  <w:rFonts w:hint="eastAsia"/>
                  <w:lang w:val="en-US" w:eastAsia="zh-CN"/>
                </w:rPr>
                <w:t>票交所</w:t>
              </w:r>
            </w:ins>
            <w:ins w:id="2680" w:author="火云邪神1418612843 [2]" w:date="2020-07-14T16:46:04Z">
              <w:r>
                <w:rPr>
                  <w:rFonts w:hint="eastAsia"/>
                  <w:lang w:val="en-US" w:eastAsia="zh-CN"/>
                </w:rPr>
                <w:t>服务</w:t>
              </w:r>
            </w:ins>
            <w:ins w:id="2681" w:author="火云邪神1418612843 [2]" w:date="2020-07-14T16:45:52Z">
              <w:r>
                <w:rPr>
                  <w:rFonts w:hint="eastAsia"/>
                  <w:lang w:val="en-US" w:eastAsia="zh-CN"/>
                </w:rPr>
                <w:t>扣费</w:t>
              </w:r>
            </w:ins>
          </w:p>
          <w:p>
            <w:pPr>
              <w:pStyle w:val="2"/>
              <w:rPr>
                <w:rFonts w:hint="eastAsia"/>
                <w:lang w:val="en-US" w:eastAsia="zh-CN"/>
              </w:rPr>
            </w:pPr>
          </w:p>
          <w:p>
            <w:pPr>
              <w:pStyle w:val="2"/>
              <w:ind w:firstLine="0" w:firstLineChars="0"/>
              <w:rPr>
                <w:ins w:id="2682" w:author="火云邪神1418612843 [2]" w:date="2020-07-14T16:14:59Z"/>
                <w:rFonts w:hint="eastAsia" w:ascii="新宋体" w:hAnsi="新宋体" w:eastAsia="新宋体"/>
                <w:sz w:val="21"/>
                <w:szCs w:val="21"/>
                <w:lang w:val="en-US" w:eastAsia="zh-CN"/>
              </w:rPr>
            </w:pPr>
          </w:p>
        </w:tc>
      </w:tr>
    </w:tbl>
    <w:p/>
    <w:p>
      <w:pPr>
        <w:pStyle w:val="7"/>
        <w:ind w:left="420" w:leftChars="200"/>
        <w:rPr>
          <w:ins w:id="2683" w:author="火云邪神1418612843 [2]" w:date="2020-07-14T15:37:55Z"/>
          <w:rFonts w:hint="eastAsia"/>
        </w:rPr>
      </w:pPr>
      <w:r>
        <w:rPr>
          <w:rFonts w:hint="eastAsia"/>
        </w:rPr>
        <w:t>接口输出</w:t>
      </w:r>
    </w:p>
    <w:tbl>
      <w:tblPr>
        <w:tblStyle w:val="18"/>
        <w:tblW w:w="8460" w:type="dxa"/>
        <w:jc w:val="cente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920"/>
        <w:gridCol w:w="898"/>
        <w:gridCol w:w="721"/>
        <w:gridCol w:w="721"/>
        <w:gridCol w:w="1073"/>
        <w:gridCol w:w="1829"/>
        <w:gridCol w:w="1298"/>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684" w:author="火云邪神1418612843 [2]" w:date="2020-07-14T15:37:55Z"/>
        </w:trPr>
        <w:tc>
          <w:tcPr>
            <w:tcW w:w="1920" w:type="dxa"/>
            <w:tcBorders>
              <w:top w:val="double" w:color="000000" w:sz="6" w:space="0"/>
              <w:bottom w:val="single" w:color="000000" w:sz="6" w:space="0"/>
            </w:tcBorders>
            <w:shd w:val="clear" w:color="auto" w:fill="D9D9D9"/>
            <w:vAlign w:val="center"/>
          </w:tcPr>
          <w:p>
            <w:pPr>
              <w:jc w:val="center"/>
              <w:rPr>
                <w:ins w:id="2685" w:author="火云邪神1418612843 [2]" w:date="2020-07-14T15:37:55Z"/>
              </w:rPr>
            </w:pPr>
            <w:ins w:id="2686" w:author="火云邪神1418612843 [2]" w:date="2020-07-14T15:37:55Z">
              <w:r>
                <w:rPr>
                  <w:rFonts w:hint="eastAsia"/>
                </w:rPr>
                <w:t>字段名</w:t>
              </w:r>
            </w:ins>
          </w:p>
        </w:tc>
        <w:tc>
          <w:tcPr>
            <w:tcW w:w="898" w:type="dxa"/>
            <w:tcBorders>
              <w:top w:val="double" w:color="000000" w:sz="6" w:space="0"/>
              <w:bottom w:val="single" w:color="000000" w:sz="6" w:space="0"/>
            </w:tcBorders>
            <w:shd w:val="clear" w:color="auto" w:fill="D9D9D9"/>
            <w:vAlign w:val="center"/>
          </w:tcPr>
          <w:p>
            <w:pPr>
              <w:jc w:val="center"/>
              <w:rPr>
                <w:ins w:id="2687" w:author="火云邪神1418612843 [2]" w:date="2020-07-14T15:37:55Z"/>
              </w:rPr>
            </w:pPr>
            <w:ins w:id="2688" w:author="火云邪神1418612843 [2]" w:date="2020-07-14T15:37:55Z">
              <w:r>
                <w:rPr>
                  <w:rFonts w:hint="eastAsia"/>
                </w:rPr>
                <w:t>类型</w:t>
              </w:r>
            </w:ins>
          </w:p>
        </w:tc>
        <w:tc>
          <w:tcPr>
            <w:tcW w:w="721" w:type="dxa"/>
            <w:tcBorders>
              <w:top w:val="double" w:color="000000" w:sz="6" w:space="0"/>
              <w:bottom w:val="single" w:color="000000" w:sz="6" w:space="0"/>
            </w:tcBorders>
            <w:shd w:val="clear" w:color="auto" w:fill="D9D9D9"/>
            <w:vAlign w:val="center"/>
          </w:tcPr>
          <w:p>
            <w:pPr>
              <w:jc w:val="center"/>
              <w:rPr>
                <w:ins w:id="2689" w:author="火云邪神1418612843 [2]" w:date="2020-07-14T15:37:55Z"/>
              </w:rPr>
            </w:pPr>
            <w:ins w:id="2690" w:author="火云邪神1418612843 [2]" w:date="2020-07-14T15:37:55Z">
              <w:r>
                <w:rPr>
                  <w:rFonts w:hint="eastAsia"/>
                </w:rPr>
                <w:t>是否必输</w:t>
              </w:r>
            </w:ins>
          </w:p>
        </w:tc>
        <w:tc>
          <w:tcPr>
            <w:tcW w:w="721" w:type="dxa"/>
            <w:tcBorders>
              <w:top w:val="double" w:color="000000" w:sz="6" w:space="0"/>
              <w:bottom w:val="single" w:color="000000" w:sz="6" w:space="0"/>
            </w:tcBorders>
            <w:shd w:val="clear" w:color="auto" w:fill="D9D9D9"/>
            <w:vAlign w:val="center"/>
          </w:tcPr>
          <w:p>
            <w:pPr>
              <w:jc w:val="center"/>
              <w:rPr>
                <w:ins w:id="2691" w:author="火云邪神1418612843 [2]" w:date="2020-07-14T15:37:55Z"/>
              </w:rPr>
            </w:pPr>
            <w:ins w:id="2692" w:author="火云邪神1418612843 [2]" w:date="2020-07-14T15:37:55Z">
              <w:r>
                <w:rPr>
                  <w:rFonts w:hint="eastAsia"/>
                </w:rPr>
                <w:t>长度</w:t>
              </w:r>
            </w:ins>
          </w:p>
        </w:tc>
        <w:tc>
          <w:tcPr>
            <w:tcW w:w="1073" w:type="dxa"/>
            <w:tcBorders>
              <w:top w:val="double" w:color="000000" w:sz="6" w:space="0"/>
              <w:bottom w:val="single" w:color="000000" w:sz="6" w:space="0"/>
            </w:tcBorders>
            <w:shd w:val="clear" w:color="auto" w:fill="D9D9D9"/>
            <w:vAlign w:val="center"/>
          </w:tcPr>
          <w:p>
            <w:pPr>
              <w:jc w:val="center"/>
              <w:rPr>
                <w:ins w:id="2693" w:author="火云邪神1418612843 [2]" w:date="2020-07-14T15:37:55Z"/>
              </w:rPr>
            </w:pPr>
            <w:ins w:id="2694" w:author="火云邪神1418612843 [2]" w:date="2020-07-14T15:37:55Z">
              <w:r>
                <w:rPr>
                  <w:rFonts w:hint="eastAsia"/>
                </w:rPr>
                <w:t>默认值</w:t>
              </w:r>
            </w:ins>
          </w:p>
        </w:tc>
        <w:tc>
          <w:tcPr>
            <w:tcW w:w="1829" w:type="dxa"/>
            <w:tcBorders>
              <w:top w:val="double" w:color="000000" w:sz="6" w:space="0"/>
              <w:bottom w:val="single" w:color="000000" w:sz="6" w:space="0"/>
            </w:tcBorders>
            <w:shd w:val="clear" w:color="auto" w:fill="D9D9D9"/>
            <w:vAlign w:val="center"/>
          </w:tcPr>
          <w:p>
            <w:pPr>
              <w:jc w:val="center"/>
              <w:rPr>
                <w:ins w:id="2695" w:author="火云邪神1418612843 [2]" w:date="2020-07-14T15:37:55Z"/>
              </w:rPr>
            </w:pPr>
            <w:ins w:id="2696" w:author="火云邪神1418612843 [2]" w:date="2020-07-14T15:37:55Z">
              <w:r>
                <w:rPr>
                  <w:rFonts w:hint="eastAsia"/>
                </w:rPr>
                <w:t>输入限制（或数据字典）</w:t>
              </w:r>
            </w:ins>
          </w:p>
        </w:tc>
        <w:tc>
          <w:tcPr>
            <w:tcW w:w="1298" w:type="dxa"/>
            <w:tcBorders>
              <w:top w:val="double" w:color="000000" w:sz="6" w:space="0"/>
              <w:bottom w:val="single" w:color="000000" w:sz="6" w:space="0"/>
            </w:tcBorders>
            <w:shd w:val="clear" w:color="auto" w:fill="D9D9D9"/>
            <w:vAlign w:val="center"/>
          </w:tcPr>
          <w:p>
            <w:pPr>
              <w:jc w:val="center"/>
              <w:rPr>
                <w:ins w:id="2697" w:author="火云邪神1418612843 [2]" w:date="2020-07-14T15:37:55Z"/>
              </w:rPr>
            </w:pPr>
            <w:ins w:id="2698" w:author="火云邪神1418612843 [2]" w:date="2020-07-14T15:37:55Z">
              <w:r>
                <w:rPr>
                  <w:rFonts w:hint="eastAsia"/>
                </w:rPr>
                <w:t>说明</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699" w:author="火云邪神1418612843 [2]" w:date="2020-07-14T15:37:55Z"/>
        </w:trPr>
        <w:tc>
          <w:tcPr>
            <w:tcW w:w="1920" w:type="dxa"/>
            <w:tcBorders>
              <w:top w:val="single" w:color="000000" w:sz="6" w:space="0"/>
            </w:tcBorders>
            <w:vAlign w:val="bottom"/>
          </w:tcPr>
          <w:p>
            <w:pPr>
              <w:widowControl/>
              <w:jc w:val="left"/>
              <w:textAlignment w:val="bottom"/>
              <w:rPr>
                <w:ins w:id="2700" w:author="火云邪神1418612843 [2]" w:date="2020-07-14T15:37:55Z"/>
                <w:rFonts w:hint="eastAsia" w:ascii="新宋体" w:hAnsi="新宋体" w:eastAsia="新宋体"/>
                <w:sz w:val="21"/>
                <w:szCs w:val="21"/>
              </w:rPr>
            </w:pPr>
          </w:p>
        </w:tc>
        <w:tc>
          <w:tcPr>
            <w:tcW w:w="898" w:type="dxa"/>
            <w:tcBorders>
              <w:top w:val="single" w:color="000000" w:sz="6" w:space="0"/>
            </w:tcBorders>
            <w:vAlign w:val="bottom"/>
          </w:tcPr>
          <w:p>
            <w:pPr>
              <w:widowControl/>
              <w:jc w:val="left"/>
              <w:textAlignment w:val="bottom"/>
              <w:rPr>
                <w:ins w:id="2701" w:author="火云邪神1418612843 [2]" w:date="2020-07-14T15:37:55Z"/>
                <w:rFonts w:hint="eastAsia" w:ascii="新宋体" w:hAnsi="新宋体" w:eastAsia="新宋体"/>
                <w:sz w:val="21"/>
                <w:szCs w:val="21"/>
                <w:lang w:eastAsia="zh-CN"/>
              </w:rPr>
            </w:pPr>
          </w:p>
        </w:tc>
        <w:tc>
          <w:tcPr>
            <w:tcW w:w="721" w:type="dxa"/>
            <w:tcBorders>
              <w:top w:val="single" w:color="000000" w:sz="6" w:space="0"/>
            </w:tcBorders>
            <w:vAlign w:val="center"/>
          </w:tcPr>
          <w:p>
            <w:pPr>
              <w:jc w:val="center"/>
              <w:rPr>
                <w:ins w:id="2702" w:author="火云邪神1418612843 [2]" w:date="2020-07-14T15:37:55Z"/>
                <w:rFonts w:hint="eastAsia" w:ascii="新宋体" w:hAnsi="新宋体" w:eastAsia="新宋体"/>
                <w:sz w:val="21"/>
                <w:szCs w:val="21"/>
              </w:rPr>
            </w:pPr>
          </w:p>
        </w:tc>
        <w:tc>
          <w:tcPr>
            <w:tcW w:w="721" w:type="dxa"/>
            <w:tcBorders>
              <w:top w:val="single" w:color="000000" w:sz="6" w:space="0"/>
            </w:tcBorders>
            <w:vAlign w:val="bottom"/>
          </w:tcPr>
          <w:p>
            <w:pPr>
              <w:widowControl/>
              <w:jc w:val="left"/>
              <w:textAlignment w:val="bottom"/>
              <w:rPr>
                <w:ins w:id="2703" w:author="火云邪神1418612843 [2]" w:date="2020-07-14T15:37:55Z"/>
                <w:rFonts w:hint="eastAsia" w:ascii="新宋体" w:hAnsi="新宋体" w:eastAsia="新宋体"/>
                <w:sz w:val="21"/>
                <w:szCs w:val="21"/>
                <w:lang w:val="en-US" w:eastAsia="zh-CN"/>
              </w:rPr>
            </w:pPr>
          </w:p>
        </w:tc>
        <w:tc>
          <w:tcPr>
            <w:tcW w:w="1073" w:type="dxa"/>
            <w:tcBorders>
              <w:top w:val="single" w:color="000000" w:sz="6" w:space="0"/>
            </w:tcBorders>
            <w:vAlign w:val="bottom"/>
          </w:tcPr>
          <w:p>
            <w:pPr>
              <w:widowControl/>
              <w:jc w:val="left"/>
              <w:textAlignment w:val="bottom"/>
              <w:rPr>
                <w:ins w:id="2704" w:author="火云邪神1418612843 [2]" w:date="2020-07-14T15:37:55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2705" w:author="火云邪神1418612843 [2]" w:date="2020-07-14T15:37:55Z"/>
                <w:rFonts w:hint="eastAsia" w:ascii="Arial" w:hAnsi="Arial" w:eastAsia="宋体" w:cs="Arial"/>
                <w:color w:val="000000"/>
                <w:kern w:val="0"/>
                <w:sz w:val="20"/>
                <w:szCs w:val="20"/>
              </w:rPr>
            </w:pPr>
          </w:p>
        </w:tc>
        <w:tc>
          <w:tcPr>
            <w:tcW w:w="1298" w:type="dxa"/>
            <w:tcBorders>
              <w:top w:val="single" w:color="000000" w:sz="6" w:space="0"/>
            </w:tcBorders>
            <w:vAlign w:val="center"/>
          </w:tcPr>
          <w:p>
            <w:pPr>
              <w:jc w:val="center"/>
              <w:rPr>
                <w:ins w:id="2706" w:author="火云邪神1418612843 [2]" w:date="2020-07-14T15:37:55Z"/>
                <w:rFonts w:ascii="新宋体" w:hAnsi="新宋体" w:eastAsia="新宋体"/>
                <w:sz w:val="21"/>
                <w:szCs w:val="21"/>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ins w:id="2707" w:author="火云邪神1418612843 [2]" w:date="2020-07-14T15:37:55Z"/>
        </w:trPr>
        <w:tc>
          <w:tcPr>
            <w:tcW w:w="1920" w:type="dxa"/>
            <w:tcBorders>
              <w:top w:val="single" w:color="000000" w:sz="6" w:space="0"/>
            </w:tcBorders>
            <w:vAlign w:val="bottom"/>
          </w:tcPr>
          <w:p>
            <w:pPr>
              <w:widowControl/>
              <w:jc w:val="left"/>
              <w:textAlignment w:val="bottom"/>
              <w:rPr>
                <w:ins w:id="2708" w:author="火云邪神1418612843 [2]" w:date="2020-07-14T15:37:55Z"/>
                <w:rFonts w:ascii="新宋体" w:hAnsi="新宋体" w:eastAsia="新宋体"/>
                <w:sz w:val="21"/>
                <w:szCs w:val="21"/>
              </w:rPr>
            </w:pPr>
          </w:p>
        </w:tc>
        <w:tc>
          <w:tcPr>
            <w:tcW w:w="898" w:type="dxa"/>
            <w:tcBorders>
              <w:top w:val="single" w:color="000000" w:sz="6" w:space="0"/>
            </w:tcBorders>
            <w:vAlign w:val="bottom"/>
          </w:tcPr>
          <w:p>
            <w:pPr>
              <w:widowControl/>
              <w:jc w:val="left"/>
              <w:textAlignment w:val="bottom"/>
              <w:rPr>
                <w:ins w:id="2709" w:author="火云邪神1418612843 [2]" w:date="2020-07-14T15:37:55Z"/>
                <w:rFonts w:ascii="新宋体" w:hAnsi="新宋体" w:eastAsia="新宋体"/>
                <w:sz w:val="21"/>
                <w:szCs w:val="21"/>
              </w:rPr>
            </w:pPr>
          </w:p>
        </w:tc>
        <w:tc>
          <w:tcPr>
            <w:tcW w:w="721" w:type="dxa"/>
            <w:tcBorders>
              <w:top w:val="single" w:color="000000" w:sz="6" w:space="0"/>
            </w:tcBorders>
            <w:vAlign w:val="center"/>
          </w:tcPr>
          <w:p>
            <w:pPr>
              <w:jc w:val="center"/>
              <w:rPr>
                <w:ins w:id="2710" w:author="火云邪神1418612843 [2]" w:date="2020-07-14T15:37:55Z"/>
                <w:rFonts w:ascii="新宋体" w:hAnsi="新宋体" w:eastAsia="新宋体"/>
                <w:sz w:val="21"/>
                <w:szCs w:val="21"/>
              </w:rPr>
            </w:pPr>
          </w:p>
        </w:tc>
        <w:tc>
          <w:tcPr>
            <w:tcW w:w="721" w:type="dxa"/>
            <w:tcBorders>
              <w:top w:val="single" w:color="000000" w:sz="6" w:space="0"/>
            </w:tcBorders>
            <w:vAlign w:val="bottom"/>
          </w:tcPr>
          <w:p>
            <w:pPr>
              <w:widowControl/>
              <w:jc w:val="left"/>
              <w:textAlignment w:val="bottom"/>
              <w:rPr>
                <w:ins w:id="2711" w:author="火云邪神1418612843 [2]" w:date="2020-07-14T15:37:55Z"/>
                <w:rFonts w:hint="eastAsia" w:ascii="新宋体" w:hAnsi="新宋体" w:eastAsia="新宋体"/>
                <w:sz w:val="21"/>
                <w:szCs w:val="21"/>
                <w:lang w:val="en-US" w:eastAsia="zh-CN"/>
              </w:rPr>
            </w:pPr>
          </w:p>
        </w:tc>
        <w:tc>
          <w:tcPr>
            <w:tcW w:w="1073" w:type="dxa"/>
            <w:tcBorders>
              <w:top w:val="single" w:color="000000" w:sz="6" w:space="0"/>
            </w:tcBorders>
            <w:vAlign w:val="bottom"/>
          </w:tcPr>
          <w:p>
            <w:pPr>
              <w:widowControl/>
              <w:jc w:val="left"/>
              <w:textAlignment w:val="bottom"/>
              <w:rPr>
                <w:ins w:id="2712" w:author="火云邪神1418612843 [2]" w:date="2020-07-14T15:37:55Z"/>
                <w:rFonts w:ascii="新宋体" w:hAnsi="新宋体" w:eastAsia="新宋体"/>
                <w:sz w:val="21"/>
                <w:szCs w:val="21"/>
              </w:rPr>
            </w:pPr>
          </w:p>
        </w:tc>
        <w:tc>
          <w:tcPr>
            <w:tcW w:w="1829" w:type="dxa"/>
            <w:tcBorders>
              <w:top w:val="single" w:color="000000" w:sz="6" w:space="0"/>
            </w:tcBorders>
            <w:vAlign w:val="bottom"/>
          </w:tcPr>
          <w:p>
            <w:pPr>
              <w:widowControl/>
              <w:jc w:val="left"/>
              <w:textAlignment w:val="bottom"/>
              <w:rPr>
                <w:ins w:id="2713" w:author="火云邪神1418612843 [2]" w:date="2020-07-14T15:37:55Z"/>
                <w:rFonts w:ascii="Arial" w:hAnsi="Arial" w:eastAsia="宋体" w:cs="Arial"/>
                <w:color w:val="000000"/>
                <w:kern w:val="0"/>
                <w:sz w:val="20"/>
                <w:szCs w:val="20"/>
              </w:rPr>
            </w:pPr>
          </w:p>
        </w:tc>
        <w:tc>
          <w:tcPr>
            <w:tcW w:w="1298" w:type="dxa"/>
            <w:tcBorders>
              <w:top w:val="single" w:color="000000" w:sz="6" w:space="0"/>
            </w:tcBorders>
            <w:vAlign w:val="center"/>
          </w:tcPr>
          <w:p>
            <w:pPr>
              <w:jc w:val="center"/>
              <w:rPr>
                <w:ins w:id="2714" w:author="火云邪神1418612843 [2]" w:date="2020-07-14T15:37:55Z"/>
                <w:rFonts w:ascii="新宋体" w:hAnsi="新宋体" w:eastAsia="新宋体"/>
                <w:sz w:val="21"/>
                <w:szCs w:val="21"/>
              </w:rPr>
            </w:pPr>
          </w:p>
        </w:tc>
      </w:tr>
    </w:tbl>
    <w:p/>
    <w:p>
      <w:pPr>
        <w:pStyle w:val="5"/>
        <w:numPr>
          <w:ilvl w:val="-1"/>
          <w:numId w:val="0"/>
        </w:numPr>
      </w:pPr>
      <w:ins w:id="2715" w:author="火云邪神1418612843 [2]" w:date="2020-07-16T17:26:19Z">
        <w:r>
          <w:rPr>
            <w:rFonts w:hint="eastAsia"/>
            <w:lang w:val="en-US" w:eastAsia="zh-CN"/>
          </w:rPr>
          <w:t>19</w:t>
        </w:r>
      </w:ins>
      <w:ins w:id="2716" w:author="火云邪神1418612843 [2]" w:date="2020-07-16T17:26:20Z">
        <w:r>
          <w:rPr>
            <w:rFonts w:hint="eastAsia"/>
            <w:lang w:val="en-US" w:eastAsia="zh-CN"/>
          </w:rPr>
          <w:t>.</w:t>
        </w:r>
      </w:ins>
      <w:r>
        <w:rPr>
          <w:rFonts w:hint="eastAsia"/>
        </w:rPr>
        <w:t>基础信息实时同步（</w:t>
      </w:r>
      <w:ins w:id="2717" w:author="火云邪神1418612843 [2]" w:date="2020-07-19T19:23:58Z">
        <w:r>
          <w:rPr>
            <w:rFonts w:hint="eastAsia"/>
            <w:lang w:eastAsia="zh-CN"/>
          </w:rPr>
          <w:t>CIS</w:t>
        </w:r>
      </w:ins>
      <w:r>
        <w:rPr>
          <w:rFonts w:hint="eastAsia"/>
        </w:rPr>
        <w:t>00）</w:t>
      </w:r>
      <w:ins w:id="2718" w:author="火云邪神1418612843 [2]" w:date="2020-07-10T12:55:06Z">
        <w:r>
          <w:rPr>
            <w:rFonts w:hint="eastAsia"/>
            <w:lang w:val="en-US" w:eastAsia="zh-CN"/>
          </w:rPr>
          <w:t>(</w:t>
        </w:r>
      </w:ins>
      <w:ins w:id="2719" w:author="火云邪神1418612843 [2]" w:date="2020-07-10T12:55:10Z">
        <w:r>
          <w:rPr>
            <w:rFonts w:hint="eastAsia"/>
            <w:lang w:val="en-US" w:eastAsia="zh-CN"/>
          </w:rPr>
          <w:t>待定</w:t>
        </w:r>
      </w:ins>
      <w:ins w:id="2720" w:author="火云邪神1418612843 [2]" w:date="2020-07-10T12:55:06Z">
        <w:r>
          <w:rPr>
            <w:rFonts w:hint="eastAsia"/>
            <w:lang w:val="en-US" w:eastAsia="zh-CN"/>
          </w:rPr>
          <w:t>)</w:t>
        </w:r>
      </w:ins>
    </w:p>
    <w:p>
      <w:pPr>
        <w:rPr>
          <w:sz w:val="28"/>
          <w:szCs w:val="28"/>
        </w:rPr>
      </w:pPr>
      <w:r>
        <w:rPr>
          <w:rFonts w:hint="eastAsia"/>
          <w:sz w:val="28"/>
          <w:szCs w:val="28"/>
        </w:rPr>
        <w:t>(在信贷系统中有一个电票基础信息同步按钮，按钮中有同步用户信息，同步角色信息和同步成员单位信息，信贷在那边加操作员，角色或者成员单位都要通过此接口将同步的信息发送的票据系统，然后网银端有定时任务，可以通过查票据系统中的系统参数表中的MAGIC_ID是EBMSDATA_SYNC的PARAM_VALUE_TX的值是“N”还是“Y”来决定是否调用这个基础信息同步)</w:t>
      </w:r>
    </w:p>
    <w:p>
      <w:pPr>
        <w:pStyle w:val="7"/>
        <w:ind w:left="420" w:leftChars="200"/>
      </w:pPr>
      <w:r>
        <w:t>接口输入</w:t>
      </w:r>
    </w:p>
    <w:p/>
    <w:p>
      <w:pPr>
        <w:pStyle w:val="7"/>
        <w:ind w:left="420" w:leftChars="200"/>
        <w:rPr>
          <w:ins w:id="2721" w:author="火云邪神1418612843 [2]" w:date="2020-07-10T12:53:10Z"/>
          <w:rFonts w:hint="eastAsia"/>
        </w:rPr>
      </w:pPr>
      <w:r>
        <w:rPr>
          <w:rFonts w:hint="eastAsia"/>
        </w:rPr>
        <w:t>接口输出</w:t>
      </w:r>
    </w:p>
    <w:p>
      <w:pPr>
        <w:pStyle w:val="5"/>
        <w:numPr>
          <w:ilvl w:val="-1"/>
          <w:numId w:val="0"/>
        </w:numPr>
        <w:rPr>
          <w:ins w:id="2722" w:author="火云邪神1418612843 [2]" w:date="2020-07-10T13:08:06Z"/>
          <w:rFonts w:hint="eastAsia"/>
          <w:lang w:val="en-US" w:eastAsia="zh-CN"/>
        </w:rPr>
      </w:pPr>
      <w:ins w:id="2723" w:author="火云邪神1418612843 [2]" w:date="2020-07-16T17:26:26Z">
        <w:r>
          <w:rPr>
            <w:rFonts w:hint="eastAsia"/>
            <w:lang w:val="en-US" w:eastAsia="zh-CN"/>
          </w:rPr>
          <w:t>20</w:t>
        </w:r>
      </w:ins>
      <w:ins w:id="2724" w:author="火云邪神1418612843 [2]" w:date="2020-07-10T13:45:47Z">
        <w:r>
          <w:rPr>
            <w:rFonts w:hint="eastAsia"/>
            <w:lang w:val="en-US" w:eastAsia="zh-CN"/>
          </w:rPr>
          <w:t>.</w:t>
        </w:r>
      </w:ins>
      <w:ins w:id="2725" w:author="火云邪神1418612843 [2]" w:date="2020-07-19T19:26:46Z">
        <w:r>
          <w:rPr>
            <w:rFonts w:hint="eastAsia" w:asciiTheme="majorHAnsi" w:hAnsiTheme="majorHAnsi" w:eastAsiaTheme="majorEastAsia" w:cstheme="majorBidi"/>
            <w:sz w:val="32"/>
            <w:szCs w:val="32"/>
          </w:rPr>
          <w:t>CBS</w:t>
        </w:r>
      </w:ins>
      <w:ins w:id="2726" w:author="火云邪神1418612843 [2]" w:date="2020-07-10T12:59:52Z">
        <w:r>
          <w:rPr>
            <w:rFonts w:hint="eastAsia"/>
          </w:rPr>
          <w:t>4</w:t>
        </w:r>
      </w:ins>
      <w:ins w:id="2727" w:author="火云邪神1418612843 [2]" w:date="2020-07-10T13:06:49Z">
        <w:r>
          <w:rPr>
            <w:rFonts w:hint="eastAsia"/>
            <w:lang w:val="en-US" w:eastAsia="zh-CN"/>
          </w:rPr>
          <w:t>5</w:t>
        </w:r>
      </w:ins>
      <w:ins w:id="2728" w:author="火云邪神1418612843 [2]" w:date="2020-07-10T13:07:53Z">
        <w:r>
          <w:rPr>
            <w:rFonts w:hint="eastAsia"/>
            <w:lang w:val="en-US" w:eastAsia="zh-CN"/>
          </w:rPr>
          <w:t xml:space="preserve"> </w:t>
        </w:r>
      </w:ins>
      <w:ins w:id="2729" w:author="火云邪神1418612843 [2]" w:date="2020-07-16T16:53:16Z">
        <w:r>
          <w:rPr>
            <w:rFonts w:hint="eastAsia"/>
            <w:lang w:val="en-US" w:eastAsia="zh-CN"/>
          </w:rPr>
          <w:t>核心日期同步</w:t>
        </w:r>
      </w:ins>
    </w:p>
    <w:p>
      <w:pPr>
        <w:rPr>
          <w:ins w:id="2730" w:author="火云邪神1418612843 [2]" w:date="2020-07-10T13:07:22Z"/>
          <w:rFonts w:hint="eastAsia"/>
          <w:sz w:val="28"/>
          <w:szCs w:val="28"/>
          <w:lang w:val="en-US" w:eastAsia="zh-CN"/>
        </w:rPr>
      </w:pPr>
      <w:ins w:id="2731" w:author="火云邪神1418612843 [2]" w:date="2020-07-10T13:08:11Z">
        <w:r>
          <w:rPr>
            <w:rFonts w:hint="eastAsia"/>
            <w:sz w:val="28"/>
            <w:szCs w:val="28"/>
            <w:lang w:val="en-US" w:eastAsia="zh-CN"/>
          </w:rPr>
          <w:t>(</w:t>
        </w:r>
      </w:ins>
      <w:ins w:id="2732" w:author="火云邪神1418612843 [2]" w:date="2020-07-10T13:08:14Z">
        <w:r>
          <w:rPr>
            <w:rFonts w:hint="eastAsia"/>
            <w:sz w:val="28"/>
            <w:szCs w:val="28"/>
            <w:lang w:val="en-US" w:eastAsia="zh-CN"/>
          </w:rPr>
          <w:t>核心</w:t>
        </w:r>
      </w:ins>
      <w:ins w:id="2733" w:author="火云邪神1418612843 [2]" w:date="2020-07-10T13:08:16Z">
        <w:r>
          <w:rPr>
            <w:rFonts w:hint="eastAsia"/>
            <w:sz w:val="28"/>
            <w:szCs w:val="28"/>
            <w:lang w:val="en-US" w:eastAsia="zh-CN"/>
          </w:rPr>
          <w:t>系统</w:t>
        </w:r>
      </w:ins>
      <w:ins w:id="2734" w:author="火云邪神1418612843 [2]" w:date="2020-07-10T13:08:17Z">
        <w:r>
          <w:rPr>
            <w:rFonts w:hint="eastAsia"/>
            <w:sz w:val="28"/>
            <w:szCs w:val="28"/>
            <w:lang w:val="en-US" w:eastAsia="zh-CN"/>
          </w:rPr>
          <w:t>作为</w:t>
        </w:r>
      </w:ins>
      <w:ins w:id="2735" w:author="火云邪神1418612843 [2]" w:date="2020-07-10T13:08:20Z">
        <w:r>
          <w:rPr>
            <w:rFonts w:hint="eastAsia"/>
            <w:sz w:val="28"/>
            <w:szCs w:val="28"/>
            <w:lang w:val="en-US" w:eastAsia="zh-CN"/>
          </w:rPr>
          <w:t>客户端</w:t>
        </w:r>
      </w:ins>
      <w:ins w:id="2736" w:author="火云邪神1418612843 [2]" w:date="2020-07-10T13:08:22Z">
        <w:r>
          <w:rPr>
            <w:rFonts w:hint="eastAsia"/>
            <w:sz w:val="28"/>
            <w:szCs w:val="28"/>
            <w:lang w:val="en-US" w:eastAsia="zh-CN"/>
          </w:rPr>
          <w:t>调用</w:t>
        </w:r>
      </w:ins>
      <w:ins w:id="2737" w:author="火云邪神1418612843 [2]" w:date="2020-07-10T13:08:23Z">
        <w:r>
          <w:rPr>
            <w:rFonts w:hint="eastAsia"/>
            <w:sz w:val="28"/>
            <w:szCs w:val="28"/>
            <w:lang w:val="en-US" w:eastAsia="zh-CN"/>
          </w:rPr>
          <w:t>票据</w:t>
        </w:r>
      </w:ins>
      <w:ins w:id="2738" w:author="火云邪神1418612843 [2]" w:date="2020-07-10T13:08:24Z">
        <w:r>
          <w:rPr>
            <w:rFonts w:hint="eastAsia"/>
            <w:sz w:val="28"/>
            <w:szCs w:val="28"/>
            <w:lang w:val="en-US" w:eastAsia="zh-CN"/>
          </w:rPr>
          <w:t>系统</w:t>
        </w:r>
      </w:ins>
      <w:ins w:id="2739" w:author="火云邪神1418612843 [2]" w:date="2020-07-10T13:08:27Z">
        <w:r>
          <w:rPr>
            <w:rFonts w:hint="eastAsia"/>
            <w:sz w:val="28"/>
            <w:szCs w:val="28"/>
            <w:lang w:val="en-US" w:eastAsia="zh-CN"/>
          </w:rPr>
          <w:t>，</w:t>
        </w:r>
      </w:ins>
      <w:ins w:id="2740" w:author="火云邪神1418612843 [2]" w:date="2020-07-10T13:08:28Z">
        <w:r>
          <w:rPr>
            <w:rFonts w:hint="eastAsia"/>
            <w:sz w:val="28"/>
            <w:szCs w:val="28"/>
            <w:lang w:val="en-US" w:eastAsia="zh-CN"/>
          </w:rPr>
          <w:t>将</w:t>
        </w:r>
      </w:ins>
      <w:ins w:id="2741" w:author="火云邪神1418612843 [2]" w:date="2020-07-16T16:53:48Z">
        <w:r>
          <w:rPr>
            <w:rFonts w:hint="eastAsia"/>
            <w:sz w:val="28"/>
            <w:szCs w:val="28"/>
            <w:lang w:val="en-US" w:eastAsia="zh-CN"/>
          </w:rPr>
          <w:t>核心的当前日期发送到票据系统</w:t>
        </w:r>
      </w:ins>
      <w:ins w:id="2742" w:author="火云邪神1418612843 [2]" w:date="2020-07-10T13:08:42Z">
        <w:r>
          <w:rPr>
            <w:rFonts w:hint="eastAsia"/>
            <w:sz w:val="28"/>
            <w:szCs w:val="28"/>
            <w:lang w:val="en-US" w:eastAsia="zh-CN"/>
          </w:rPr>
          <w:t>，</w:t>
        </w:r>
      </w:ins>
      <w:ins w:id="2743" w:author="火云邪神1418612843 [2]" w:date="2020-07-10T13:08:49Z">
        <w:r>
          <w:rPr>
            <w:rFonts w:hint="eastAsia"/>
            <w:sz w:val="28"/>
            <w:szCs w:val="28"/>
            <w:lang w:val="en-US" w:eastAsia="zh-CN"/>
          </w:rPr>
          <w:t>票据</w:t>
        </w:r>
      </w:ins>
      <w:ins w:id="2744" w:author="火云邪神1418612843 [2]" w:date="2020-07-10T13:08:50Z">
        <w:r>
          <w:rPr>
            <w:rFonts w:hint="eastAsia"/>
            <w:sz w:val="28"/>
            <w:szCs w:val="28"/>
            <w:lang w:val="en-US" w:eastAsia="zh-CN"/>
          </w:rPr>
          <w:t>系统</w:t>
        </w:r>
      </w:ins>
      <w:ins w:id="2745" w:author="火云邪神1418612843 [2]" w:date="2020-07-10T13:08:55Z">
        <w:r>
          <w:rPr>
            <w:rFonts w:hint="eastAsia"/>
            <w:sz w:val="28"/>
            <w:szCs w:val="28"/>
            <w:lang w:val="en-US" w:eastAsia="zh-CN"/>
          </w:rPr>
          <w:t>用此</w:t>
        </w:r>
      </w:ins>
      <w:ins w:id="2746" w:author="火云邪神1418612843 [2]" w:date="2020-07-10T13:08:56Z">
        <w:r>
          <w:rPr>
            <w:rFonts w:hint="eastAsia"/>
            <w:sz w:val="28"/>
            <w:szCs w:val="28"/>
            <w:lang w:val="en-US" w:eastAsia="zh-CN"/>
          </w:rPr>
          <w:t>时间</w:t>
        </w:r>
      </w:ins>
      <w:ins w:id="2747" w:author="火云邪神1418612843 [2]" w:date="2020-07-10T13:08:59Z">
        <w:r>
          <w:rPr>
            <w:rFonts w:hint="eastAsia"/>
            <w:sz w:val="28"/>
            <w:szCs w:val="28"/>
            <w:lang w:val="en-US" w:eastAsia="zh-CN"/>
          </w:rPr>
          <w:t>与</w:t>
        </w:r>
      </w:ins>
      <w:ins w:id="2748" w:author="火云邪神1418612843 [2]" w:date="2020-07-10T13:09:00Z">
        <w:r>
          <w:rPr>
            <w:rFonts w:hint="eastAsia"/>
            <w:sz w:val="28"/>
            <w:szCs w:val="28"/>
            <w:lang w:val="en-US" w:eastAsia="zh-CN"/>
          </w:rPr>
          <w:t>系统</w:t>
        </w:r>
      </w:ins>
      <w:ins w:id="2749" w:author="火云邪神1418612843 [2]" w:date="2020-07-10T13:09:01Z">
        <w:r>
          <w:rPr>
            <w:rFonts w:hint="eastAsia"/>
            <w:sz w:val="28"/>
            <w:szCs w:val="28"/>
            <w:lang w:val="en-US" w:eastAsia="zh-CN"/>
          </w:rPr>
          <w:t>中的</w:t>
        </w:r>
      </w:ins>
      <w:ins w:id="2750" w:author="火云邪神1418612843 [2]" w:date="2020-07-10T13:09:03Z">
        <w:r>
          <w:rPr>
            <w:rFonts w:hint="eastAsia"/>
            <w:sz w:val="28"/>
            <w:szCs w:val="28"/>
            <w:lang w:val="en-US" w:eastAsia="zh-CN"/>
          </w:rPr>
          <w:t>相关</w:t>
        </w:r>
      </w:ins>
      <w:ins w:id="2751" w:author="火云邪神1418612843 [2]" w:date="2020-07-10T13:09:04Z">
        <w:r>
          <w:rPr>
            <w:rFonts w:hint="eastAsia"/>
            <w:sz w:val="28"/>
            <w:szCs w:val="28"/>
            <w:lang w:val="en-US" w:eastAsia="zh-CN"/>
          </w:rPr>
          <w:t>时间</w:t>
        </w:r>
      </w:ins>
      <w:ins w:id="2752" w:author="火云邪神1418612843 [2]" w:date="2020-07-10T13:09:05Z">
        <w:r>
          <w:rPr>
            <w:rFonts w:hint="eastAsia"/>
            <w:sz w:val="28"/>
            <w:szCs w:val="28"/>
            <w:lang w:val="en-US" w:eastAsia="zh-CN"/>
          </w:rPr>
          <w:t>做</w:t>
        </w:r>
      </w:ins>
      <w:ins w:id="2753" w:author="火云邪神1418612843 [2]" w:date="2020-07-10T13:09:08Z">
        <w:r>
          <w:rPr>
            <w:rFonts w:hint="eastAsia"/>
            <w:sz w:val="28"/>
            <w:szCs w:val="28"/>
            <w:lang w:val="en-US" w:eastAsia="zh-CN"/>
          </w:rPr>
          <w:t>判断</w:t>
        </w:r>
      </w:ins>
      <w:ins w:id="2754" w:author="火云邪神1418612843 [2]" w:date="2020-07-10T13:09:09Z">
        <w:r>
          <w:rPr>
            <w:rFonts w:hint="eastAsia"/>
            <w:sz w:val="28"/>
            <w:szCs w:val="28"/>
            <w:lang w:val="en-US" w:eastAsia="zh-CN"/>
          </w:rPr>
          <w:t>，</w:t>
        </w:r>
      </w:ins>
      <w:ins w:id="2755" w:author="火云邪神1418612843 [2]" w:date="2020-07-10T13:09:11Z">
        <w:r>
          <w:rPr>
            <w:rFonts w:hint="eastAsia"/>
            <w:sz w:val="28"/>
            <w:szCs w:val="28"/>
            <w:lang w:val="en-US" w:eastAsia="zh-CN"/>
          </w:rPr>
          <w:t>时间</w:t>
        </w:r>
      </w:ins>
      <w:ins w:id="2756" w:author="火云邪神1418612843 [2]" w:date="2020-07-10T13:09:12Z">
        <w:r>
          <w:rPr>
            <w:rFonts w:hint="eastAsia"/>
            <w:sz w:val="28"/>
            <w:szCs w:val="28"/>
            <w:lang w:val="en-US" w:eastAsia="zh-CN"/>
          </w:rPr>
          <w:t>相同</w:t>
        </w:r>
      </w:ins>
      <w:ins w:id="2757" w:author="火云邪神1418612843 [2]" w:date="2020-07-10T13:09:13Z">
        <w:r>
          <w:rPr>
            <w:rFonts w:hint="eastAsia"/>
            <w:sz w:val="28"/>
            <w:szCs w:val="28"/>
            <w:lang w:val="en-US" w:eastAsia="zh-CN"/>
          </w:rPr>
          <w:t>就</w:t>
        </w:r>
      </w:ins>
      <w:ins w:id="2758" w:author="火云邪神1418612843 [2]" w:date="2020-07-10T13:09:14Z">
        <w:r>
          <w:rPr>
            <w:rFonts w:hint="eastAsia"/>
            <w:sz w:val="28"/>
            <w:szCs w:val="28"/>
            <w:lang w:val="en-US" w:eastAsia="zh-CN"/>
          </w:rPr>
          <w:t>可以</w:t>
        </w:r>
      </w:ins>
      <w:ins w:id="2759" w:author="火云邪神1418612843 [2]" w:date="2020-07-10T13:09:17Z">
        <w:r>
          <w:rPr>
            <w:rFonts w:hint="eastAsia"/>
            <w:sz w:val="28"/>
            <w:szCs w:val="28"/>
            <w:lang w:val="en-US" w:eastAsia="zh-CN"/>
          </w:rPr>
          <w:t>发</w:t>
        </w:r>
      </w:ins>
      <w:ins w:id="2760" w:author="火云邪神1418612843 [2]" w:date="2020-07-10T13:09:18Z">
        <w:r>
          <w:rPr>
            <w:rFonts w:hint="eastAsia"/>
            <w:sz w:val="28"/>
            <w:szCs w:val="28"/>
            <w:lang w:val="en-US" w:eastAsia="zh-CN"/>
          </w:rPr>
          <w:t>起</w:t>
        </w:r>
      </w:ins>
      <w:ins w:id="2761" w:author="火云邪神1418612843 [2]" w:date="2020-07-10T13:09:24Z">
        <w:r>
          <w:rPr>
            <w:rFonts w:hint="eastAsia"/>
            <w:sz w:val="28"/>
            <w:szCs w:val="28"/>
            <w:lang w:val="en-US" w:eastAsia="zh-CN"/>
          </w:rPr>
          <w:t>银承</w:t>
        </w:r>
      </w:ins>
      <w:ins w:id="2762" w:author="火云邪神1418612843 [2]" w:date="2020-07-10T13:09:27Z">
        <w:r>
          <w:rPr>
            <w:rFonts w:hint="eastAsia"/>
            <w:sz w:val="28"/>
            <w:szCs w:val="28"/>
            <w:lang w:val="en-US" w:eastAsia="zh-CN"/>
          </w:rPr>
          <w:t>到期</w:t>
        </w:r>
      </w:ins>
      <w:ins w:id="2763" w:author="火云邪神1418612843 [2]" w:date="2020-07-10T13:09:33Z">
        <w:r>
          <w:rPr>
            <w:rFonts w:hint="eastAsia"/>
            <w:sz w:val="28"/>
            <w:szCs w:val="28"/>
            <w:lang w:val="en-US" w:eastAsia="zh-CN"/>
          </w:rPr>
          <w:t>扣备款</w:t>
        </w:r>
      </w:ins>
      <w:ins w:id="2764" w:author="火云邪神1418612843 [2]" w:date="2020-07-10T13:09:36Z">
        <w:r>
          <w:rPr>
            <w:rFonts w:hint="eastAsia"/>
            <w:sz w:val="28"/>
            <w:szCs w:val="28"/>
            <w:lang w:val="en-US" w:eastAsia="zh-CN"/>
          </w:rPr>
          <w:t>的</w:t>
        </w:r>
      </w:ins>
      <w:ins w:id="2765" w:author="火云邪神1418612843 [2]" w:date="2020-07-10T13:09:37Z">
        <w:r>
          <w:rPr>
            <w:rFonts w:hint="eastAsia"/>
            <w:sz w:val="28"/>
            <w:szCs w:val="28"/>
            <w:lang w:val="en-US" w:eastAsia="zh-CN"/>
          </w:rPr>
          <w:t>自动和</w:t>
        </w:r>
      </w:ins>
      <w:ins w:id="2766" w:author="火云邪神1418612843 [2]" w:date="2020-07-10T13:09:39Z">
        <w:r>
          <w:rPr>
            <w:rFonts w:hint="eastAsia"/>
            <w:sz w:val="28"/>
            <w:szCs w:val="28"/>
            <w:lang w:val="en-US" w:eastAsia="zh-CN"/>
          </w:rPr>
          <w:t>手动</w:t>
        </w:r>
      </w:ins>
      <w:ins w:id="2767" w:author="火云邪神1418612843 [2]" w:date="2020-07-10T13:09:40Z">
        <w:r>
          <w:rPr>
            <w:rFonts w:hint="eastAsia"/>
            <w:sz w:val="28"/>
            <w:szCs w:val="28"/>
            <w:lang w:val="en-US" w:eastAsia="zh-CN"/>
          </w:rPr>
          <w:t>操作</w:t>
        </w:r>
      </w:ins>
      <w:ins w:id="2768" w:author="火云邪神1418612843 [2]" w:date="2020-07-10T13:09:54Z">
        <w:r>
          <w:rPr>
            <w:rFonts w:hint="eastAsia"/>
            <w:sz w:val="28"/>
            <w:szCs w:val="28"/>
            <w:lang w:val="en-US" w:eastAsia="zh-CN"/>
          </w:rPr>
          <w:t>，</w:t>
        </w:r>
      </w:ins>
      <w:ins w:id="2769" w:author="火云邪神1418612843 [2]" w:date="2020-07-10T13:09:56Z">
        <w:r>
          <w:rPr>
            <w:rFonts w:hint="eastAsia"/>
            <w:sz w:val="28"/>
            <w:szCs w:val="28"/>
            <w:lang w:val="en-US" w:eastAsia="zh-CN"/>
          </w:rPr>
          <w:t>接口</w:t>
        </w:r>
      </w:ins>
      <w:ins w:id="2770" w:author="火云邪神1418612843 [2]" w:date="2020-07-10T13:09:59Z">
        <w:r>
          <w:rPr>
            <w:rFonts w:hint="eastAsia"/>
            <w:sz w:val="28"/>
            <w:szCs w:val="28"/>
            <w:lang w:val="en-US" w:eastAsia="zh-CN"/>
          </w:rPr>
          <w:t>中的</w:t>
        </w:r>
      </w:ins>
      <w:ins w:id="2771" w:author="火云邪神1418612843 [2]" w:date="2020-07-10T13:10:00Z">
        <w:r>
          <w:rPr>
            <w:rFonts w:hint="eastAsia"/>
            <w:sz w:val="28"/>
            <w:szCs w:val="28"/>
            <w:lang w:val="en-US" w:eastAsia="zh-CN"/>
          </w:rPr>
          <w:t>字段</w:t>
        </w:r>
      </w:ins>
      <w:ins w:id="2772" w:author="火云邪神1418612843 [2]" w:date="2020-07-10T13:10:06Z">
        <w:r>
          <w:rPr>
            <w:rFonts w:hint="eastAsia"/>
            <w:sz w:val="28"/>
            <w:szCs w:val="28"/>
            <w:lang w:val="en-US" w:eastAsia="zh-CN"/>
          </w:rPr>
          <w:t>暂时</w:t>
        </w:r>
      </w:ins>
      <w:ins w:id="2773" w:author="火云邪神1418612843 [2]" w:date="2020-07-10T13:10:08Z">
        <w:r>
          <w:rPr>
            <w:rFonts w:hint="eastAsia"/>
            <w:sz w:val="28"/>
            <w:szCs w:val="28"/>
            <w:lang w:val="en-US" w:eastAsia="zh-CN"/>
          </w:rPr>
          <w:t>没有</w:t>
        </w:r>
      </w:ins>
      <w:ins w:id="2774" w:author="火云邪神1418612843 [2]" w:date="2020-07-10T13:10:09Z">
        <w:r>
          <w:rPr>
            <w:rFonts w:hint="eastAsia"/>
            <w:sz w:val="28"/>
            <w:szCs w:val="28"/>
            <w:lang w:val="en-US" w:eastAsia="zh-CN"/>
          </w:rPr>
          <w:t>确定</w:t>
        </w:r>
      </w:ins>
      <w:ins w:id="2775" w:author="火云邪神1418612843 [2]" w:date="2020-07-10T13:10:10Z">
        <w:r>
          <w:rPr>
            <w:rFonts w:hint="eastAsia"/>
            <w:sz w:val="28"/>
            <w:szCs w:val="28"/>
            <w:lang w:val="en-US" w:eastAsia="zh-CN"/>
          </w:rPr>
          <w:t>，</w:t>
        </w:r>
      </w:ins>
      <w:ins w:id="2776" w:author="火云邪神1418612843 [2]" w:date="2020-07-10T13:10:30Z">
        <w:r>
          <w:rPr>
            <w:rFonts w:hint="eastAsia"/>
            <w:sz w:val="28"/>
            <w:szCs w:val="28"/>
            <w:lang w:val="en-US" w:eastAsia="zh-CN"/>
          </w:rPr>
          <w:t>核心</w:t>
        </w:r>
      </w:ins>
      <w:ins w:id="2777" w:author="火云邪神1418612843 [2]" w:date="2020-07-10T13:10:32Z">
        <w:r>
          <w:rPr>
            <w:rFonts w:hint="eastAsia"/>
            <w:sz w:val="28"/>
            <w:szCs w:val="28"/>
            <w:lang w:val="en-US" w:eastAsia="zh-CN"/>
          </w:rPr>
          <w:t>会给</w:t>
        </w:r>
      </w:ins>
      <w:ins w:id="2778" w:author="火云邪神1418612843 [2]" w:date="2020-07-10T13:10:34Z">
        <w:r>
          <w:rPr>
            <w:rFonts w:hint="eastAsia"/>
            <w:sz w:val="28"/>
            <w:szCs w:val="28"/>
            <w:lang w:val="en-US" w:eastAsia="zh-CN"/>
          </w:rPr>
          <w:t>相应</w:t>
        </w:r>
      </w:ins>
      <w:ins w:id="2779" w:author="火云邪神1418612843 [2]" w:date="2020-07-10T13:10:35Z">
        <w:r>
          <w:rPr>
            <w:rFonts w:hint="eastAsia"/>
            <w:sz w:val="28"/>
            <w:szCs w:val="28"/>
            <w:lang w:val="en-US" w:eastAsia="zh-CN"/>
          </w:rPr>
          <w:t>的</w:t>
        </w:r>
      </w:ins>
      <w:ins w:id="2780" w:author="火云邪神1418612843 [2]" w:date="2020-07-10T13:10:47Z">
        <w:r>
          <w:rPr>
            <w:rFonts w:hint="eastAsia"/>
            <w:sz w:val="28"/>
            <w:szCs w:val="28"/>
            <w:lang w:val="en-US" w:eastAsia="zh-CN"/>
          </w:rPr>
          <w:t>字段</w:t>
        </w:r>
      </w:ins>
      <w:ins w:id="2781" w:author="火云邪神1418612843 [2]" w:date="2020-07-10T13:10:48Z">
        <w:r>
          <w:rPr>
            <w:rFonts w:hint="eastAsia"/>
            <w:sz w:val="28"/>
            <w:szCs w:val="28"/>
            <w:lang w:val="en-US" w:eastAsia="zh-CN"/>
          </w:rPr>
          <w:t>名称</w:t>
        </w:r>
      </w:ins>
      <w:ins w:id="2782" w:author="火云邪神1418612843 [2]" w:date="2020-07-10T13:08:11Z">
        <w:r>
          <w:rPr>
            <w:rFonts w:hint="eastAsia"/>
            <w:sz w:val="28"/>
            <w:szCs w:val="28"/>
            <w:lang w:val="en-US" w:eastAsia="zh-CN"/>
          </w:rPr>
          <w:t>)</w:t>
        </w:r>
      </w:ins>
    </w:p>
    <w:p>
      <w:pPr>
        <w:pStyle w:val="7"/>
        <w:ind w:left="420" w:leftChars="200"/>
        <w:rPr>
          <w:ins w:id="2783" w:author="火云邪神1418612843 [2]" w:date="2020-07-10T13:07:23Z"/>
        </w:rPr>
      </w:pPr>
      <w:ins w:id="2784" w:author="火云邪神1418612843 [2]" w:date="2020-07-10T13:07:23Z">
        <w:r>
          <w:rPr/>
          <w:t>接口输入</w:t>
        </w:r>
      </w:ins>
    </w:p>
    <w:p>
      <w:pPr>
        <w:rPr>
          <w:ins w:id="2785" w:author="火云邪神1418612843 [2]" w:date="2020-07-10T13:07:23Z"/>
        </w:rPr>
      </w:pPr>
    </w:p>
    <w:p>
      <w:pPr>
        <w:pStyle w:val="7"/>
        <w:ind w:left="420" w:leftChars="200"/>
        <w:rPr>
          <w:ins w:id="2786" w:author="火云邪神1418612843 [2]" w:date="2020-07-13T09:37:59Z"/>
          <w:rFonts w:hint="eastAsia"/>
        </w:rPr>
      </w:pPr>
      <w:ins w:id="2787" w:author="火云邪神1418612843 [2]" w:date="2020-07-10T13:07:23Z">
        <w:r>
          <w:rPr>
            <w:rFonts w:hint="eastAsia"/>
          </w:rPr>
          <w:t>接口输出</w:t>
        </w:r>
      </w:ins>
    </w:p>
    <w:p>
      <w:pPr>
        <w:rPr>
          <w:ins w:id="2788" w:author="火云邪神1418612843 [2]" w:date="2020-07-13T09:38:04Z"/>
          <w:rFonts w:hint="eastAsia"/>
          <w:lang w:val="en-US" w:eastAsia="zh-CN"/>
        </w:rPr>
      </w:pPr>
      <w:ins w:id="2789" w:author="火云邪神1418612843 [2]" w:date="2020-07-13T09:37:59Z">
        <w:r>
          <w:rPr>
            <w:rFonts w:hint="eastAsia"/>
            <w:lang w:val="en-US" w:eastAsia="zh-CN"/>
          </w:rPr>
          <w:t>(</w:t>
        </w:r>
      </w:ins>
      <w:ins w:id="2790" w:author="火云邪神1418612843 [2]" w:date="2020-07-13T09:38:02Z">
        <w:r>
          <w:rPr>
            <w:rFonts w:hint="eastAsia"/>
            <w:lang w:val="en-US" w:eastAsia="zh-CN"/>
          </w:rPr>
          <w:t>金额</w:t>
        </w:r>
      </w:ins>
      <w:ins w:id="2791" w:author="火云邪神1418612843 [2]" w:date="2020-07-13T09:37:59Z">
        <w:r>
          <w:rPr>
            <w:rFonts w:hint="eastAsia"/>
            <w:lang w:val="en-US" w:eastAsia="zh-CN"/>
          </w:rPr>
          <w:t>)</w:t>
        </w:r>
      </w:ins>
    </w:p>
    <w:p>
      <w:pPr>
        <w:rPr>
          <w:ins w:id="2792" w:author="火云邪神1418612843 [2]" w:date="2020-07-13T09:38:10Z"/>
          <w:rFonts w:hint="eastAsia"/>
          <w:lang w:val="en-US" w:eastAsia="zh-CN"/>
        </w:rPr>
      </w:pPr>
      <w:ins w:id="2793" w:author="火云邪神1418612843 [2]" w:date="2020-07-13T09:38:05Z">
        <w:r>
          <w:rPr>
            <w:rFonts w:hint="eastAsia"/>
            <w:lang w:val="en-US" w:eastAsia="zh-CN"/>
          </w:rPr>
          <w:t>借方</w:t>
        </w:r>
      </w:ins>
      <w:ins w:id="2794" w:author="火云邪神1418612843 [2]" w:date="2020-07-13T09:38:06Z">
        <w:r>
          <w:rPr>
            <w:rFonts w:hint="eastAsia"/>
            <w:lang w:val="en-US" w:eastAsia="zh-CN"/>
          </w:rPr>
          <w:t>和</w:t>
        </w:r>
      </w:ins>
      <w:ins w:id="2795" w:author="火云邪神1418612843 [2]" w:date="2020-07-13T09:38:07Z">
        <w:r>
          <w:rPr>
            <w:rFonts w:hint="eastAsia"/>
            <w:lang w:val="en-US" w:eastAsia="zh-CN"/>
          </w:rPr>
          <w:t>贷方</w:t>
        </w:r>
      </w:ins>
      <w:ins w:id="2796" w:author="火云邪神1418612843 [2]" w:date="2020-07-13T09:38:09Z">
        <w:r>
          <w:rPr>
            <w:rFonts w:hint="eastAsia"/>
            <w:lang w:val="en-US" w:eastAsia="zh-CN"/>
          </w:rPr>
          <w:t>账号</w:t>
        </w:r>
      </w:ins>
    </w:p>
    <w:p>
      <w:pPr>
        <w:rPr>
          <w:ins w:id="2797" w:author="火云邪神1418612843 [2]" w:date="2020-07-14T18:46:43Z"/>
          <w:rFonts w:hint="eastAsia"/>
          <w:lang w:val="en-US" w:eastAsia="zh-CN"/>
        </w:rPr>
      </w:pPr>
      <w:ins w:id="2798" w:author="火云邪神1418612843 [2]" w:date="2020-07-13T09:38:13Z">
        <w:r>
          <w:rPr>
            <w:rFonts w:hint="eastAsia"/>
            <w:lang w:val="en-US" w:eastAsia="zh-CN"/>
          </w:rPr>
          <w:t>内部户</w:t>
        </w:r>
      </w:ins>
    </w:p>
    <w:p>
      <w:pPr>
        <w:pStyle w:val="2"/>
        <w:ind w:firstLine="0" w:firstLineChars="0"/>
        <w:rPr>
          <w:ins w:id="2799" w:author="火云邪神1418612843 [2]" w:date="2020-07-14T18:46:44Z"/>
          <w:rFonts w:hint="eastAsia"/>
          <w:sz w:val="28"/>
          <w:szCs w:val="28"/>
          <w:lang w:val="en-US" w:eastAsia="zh-CN"/>
        </w:rPr>
      </w:pPr>
      <w:ins w:id="2800" w:author="火云邪神1418612843 [2]" w:date="2020-07-19T19:23:58Z">
        <w:r>
          <w:rPr>
            <w:rFonts w:hint="eastAsia"/>
            <w:sz w:val="28"/>
            <w:szCs w:val="28"/>
            <w:lang w:eastAsia="zh-CN"/>
          </w:rPr>
          <w:t>CIS</w:t>
        </w:r>
      </w:ins>
      <w:ins w:id="2801" w:author="火云邪神1418612843 [2]" w:date="2020-07-14T18:46:44Z">
        <w:r>
          <w:rPr>
            <w:rFonts w:hint="eastAsia"/>
            <w:sz w:val="28"/>
            <w:szCs w:val="28"/>
          </w:rPr>
          <w:t>31</w:t>
        </w:r>
      </w:ins>
      <w:ins w:id="2802" w:author="火云邪神1418612843 [2]" w:date="2020-07-14T18:46:44Z">
        <w:r>
          <w:rPr>
            <w:rFonts w:hint="eastAsia"/>
            <w:sz w:val="28"/>
            <w:szCs w:val="28"/>
            <w:lang w:eastAsia="zh-CN"/>
          </w:rPr>
          <w:t>，</w:t>
        </w:r>
      </w:ins>
      <w:ins w:id="2803" w:author="火云邪神1418612843 [2]" w:date="2020-07-19T19:23:58Z">
        <w:r>
          <w:rPr>
            <w:rFonts w:hint="eastAsia"/>
            <w:sz w:val="28"/>
            <w:szCs w:val="28"/>
            <w:lang w:eastAsia="zh-CN"/>
          </w:rPr>
          <w:t>CIS</w:t>
        </w:r>
      </w:ins>
      <w:ins w:id="2804" w:author="火云邪神1418612843 [2]" w:date="2020-07-14T18:46:44Z">
        <w:r>
          <w:rPr>
            <w:rFonts w:hint="eastAsia"/>
            <w:sz w:val="28"/>
            <w:szCs w:val="28"/>
          </w:rPr>
          <w:t>3</w:t>
        </w:r>
      </w:ins>
      <w:ins w:id="2805" w:author="火云邪神1418612843 [2]" w:date="2020-07-14T18:46:44Z">
        <w:r>
          <w:rPr>
            <w:rFonts w:hint="eastAsia"/>
            <w:sz w:val="28"/>
            <w:szCs w:val="28"/>
            <w:lang w:val="en-US" w:eastAsia="zh-CN"/>
          </w:rPr>
          <w:t>2，</w:t>
        </w:r>
      </w:ins>
      <w:ins w:id="2806" w:author="火云邪神1418612843 [2]" w:date="2020-07-19T19:23:58Z">
        <w:r>
          <w:rPr>
            <w:rFonts w:hint="eastAsia"/>
            <w:sz w:val="28"/>
            <w:szCs w:val="28"/>
            <w:lang w:eastAsia="zh-CN"/>
          </w:rPr>
          <w:t>CIS</w:t>
        </w:r>
      </w:ins>
      <w:ins w:id="2807" w:author="火云邪神1418612843 [2]" w:date="2020-07-14T18:46:44Z">
        <w:r>
          <w:rPr>
            <w:rFonts w:hint="eastAsia"/>
            <w:sz w:val="28"/>
            <w:szCs w:val="28"/>
            <w:lang w:val="en-US" w:eastAsia="zh-CN"/>
          </w:rPr>
          <w:t>42需要消表外</w:t>
        </w:r>
      </w:ins>
      <w:ins w:id="2808" w:author="火云邪神1418612843 [2]" w:date="2020-07-16T17:33:02Z">
        <w:r>
          <w:rPr>
            <w:rFonts w:hint="eastAsia"/>
            <w:sz w:val="28"/>
            <w:szCs w:val="28"/>
            <w:lang w:val="en-US" w:eastAsia="zh-CN"/>
          </w:rPr>
          <w:t>现在</w:t>
        </w:r>
      </w:ins>
      <w:ins w:id="2809" w:author="火云邪神1418612843 [2]" w:date="2020-07-16T17:33:03Z">
        <w:r>
          <w:rPr>
            <w:rFonts w:hint="eastAsia"/>
            <w:sz w:val="28"/>
            <w:szCs w:val="28"/>
            <w:lang w:val="en-US" w:eastAsia="zh-CN"/>
          </w:rPr>
          <w:t>可以</w:t>
        </w:r>
      </w:ins>
      <w:ins w:id="2810" w:author="火云邪神1418612843 [2]" w:date="2020-07-16T17:33:06Z">
        <w:r>
          <w:rPr>
            <w:rFonts w:hint="eastAsia"/>
            <w:sz w:val="28"/>
            <w:szCs w:val="28"/>
            <w:lang w:val="en-US" w:eastAsia="zh-CN"/>
          </w:rPr>
          <w:t>调用</w:t>
        </w:r>
      </w:ins>
      <w:ins w:id="2811" w:author="火云邪神1418612843 [2]" w:date="2020-07-16T17:33:09Z">
        <w:r>
          <w:rPr>
            <w:rFonts w:hint="eastAsia"/>
            <w:sz w:val="28"/>
            <w:szCs w:val="28"/>
            <w:lang w:val="en-US" w:eastAsia="zh-CN"/>
          </w:rPr>
          <w:t>记账接口</w:t>
        </w:r>
      </w:ins>
      <w:ins w:id="2812" w:author="火云邪神1418612843 [2]" w:date="2020-07-16T17:33:35Z">
        <w:r>
          <w:rPr>
            <w:rFonts w:hint="eastAsia"/>
            <w:sz w:val="28"/>
            <w:szCs w:val="28"/>
            <w:lang w:val="en-US" w:eastAsia="zh-CN"/>
          </w:rPr>
          <w:t>传递</w:t>
        </w:r>
      </w:ins>
      <w:ins w:id="2813" w:author="火云邪神1418612843 [2]" w:date="2020-07-16T17:33:38Z">
        <w:r>
          <w:rPr>
            <w:rFonts w:hint="eastAsia"/>
            <w:sz w:val="28"/>
            <w:szCs w:val="28"/>
            <w:lang w:val="en-US" w:eastAsia="zh-CN"/>
          </w:rPr>
          <w:t>票号</w:t>
        </w:r>
      </w:ins>
      <w:ins w:id="2814" w:author="火云邪神1418612843 [2]" w:date="2020-07-16T17:33:39Z">
        <w:r>
          <w:rPr>
            <w:rFonts w:hint="eastAsia"/>
            <w:sz w:val="28"/>
            <w:szCs w:val="28"/>
            <w:lang w:val="en-US" w:eastAsia="zh-CN"/>
          </w:rPr>
          <w:t>以后</w:t>
        </w:r>
      </w:ins>
      <w:ins w:id="2815" w:author="火云邪神1418612843 [2]" w:date="2020-07-16T17:33:42Z">
        <w:r>
          <w:rPr>
            <w:rFonts w:hint="eastAsia"/>
            <w:sz w:val="28"/>
            <w:szCs w:val="28"/>
            <w:lang w:val="en-US" w:eastAsia="zh-CN"/>
          </w:rPr>
          <w:t>核心</w:t>
        </w:r>
      </w:ins>
      <w:ins w:id="2816" w:author="火云邪神1418612843 [2]" w:date="2020-07-16T17:33:43Z">
        <w:r>
          <w:rPr>
            <w:rFonts w:hint="eastAsia"/>
            <w:sz w:val="28"/>
            <w:szCs w:val="28"/>
            <w:lang w:val="en-US" w:eastAsia="zh-CN"/>
          </w:rPr>
          <w:t>系统</w:t>
        </w:r>
      </w:ins>
      <w:ins w:id="2817" w:author="火云邪神1418612843 [2]" w:date="2020-07-16T17:33:46Z">
        <w:r>
          <w:rPr>
            <w:rFonts w:hint="eastAsia"/>
            <w:sz w:val="28"/>
            <w:szCs w:val="28"/>
            <w:lang w:val="en-US" w:eastAsia="zh-CN"/>
          </w:rPr>
          <w:t>自已</w:t>
        </w:r>
      </w:ins>
      <w:ins w:id="2818" w:author="火云邪神1418612843 [2]" w:date="2020-07-16T17:33:47Z">
        <w:r>
          <w:rPr>
            <w:rFonts w:hint="eastAsia"/>
            <w:sz w:val="28"/>
            <w:szCs w:val="28"/>
            <w:lang w:val="en-US" w:eastAsia="zh-CN"/>
          </w:rPr>
          <w:t>做</w:t>
        </w:r>
      </w:ins>
      <w:ins w:id="2819" w:author="火云邪神1418612843 [2]" w:date="2020-07-16T17:33:49Z">
        <w:r>
          <w:rPr>
            <w:rFonts w:hint="eastAsia"/>
            <w:sz w:val="28"/>
            <w:szCs w:val="28"/>
            <w:lang w:val="en-US" w:eastAsia="zh-CN"/>
          </w:rPr>
          <w:t>消</w:t>
        </w:r>
      </w:ins>
      <w:ins w:id="2820" w:author="火云邪神1418612843 [2]" w:date="2020-07-16T17:33:51Z">
        <w:r>
          <w:rPr>
            <w:rFonts w:hint="eastAsia"/>
            <w:sz w:val="28"/>
            <w:szCs w:val="28"/>
            <w:lang w:val="en-US" w:eastAsia="zh-CN"/>
          </w:rPr>
          <w:t>表外的</w:t>
        </w:r>
      </w:ins>
      <w:ins w:id="2821" w:author="火云邪神1418612843 [2]" w:date="2020-07-16T17:33:52Z">
        <w:r>
          <w:rPr>
            <w:rFonts w:hint="eastAsia"/>
            <w:sz w:val="28"/>
            <w:szCs w:val="28"/>
            <w:lang w:val="en-US" w:eastAsia="zh-CN"/>
          </w:rPr>
          <w:t>处理</w:t>
        </w:r>
      </w:ins>
    </w:p>
    <w:p>
      <w:pPr>
        <w:rPr>
          <w:rFonts w:asciiTheme="majorHAnsi" w:hAnsiTheme="majorHAnsi" w:eastAsiaTheme="majorEastAsia" w:cstheme="majorBidi"/>
          <w:b/>
          <w:bCs/>
          <w:sz w:val="32"/>
          <w:szCs w:val="32"/>
        </w:rPr>
      </w:pPr>
    </w:p>
    <w:p>
      <w:pPr>
        <w:rPr>
          <w:rFonts w:asciiTheme="majorHAnsi" w:hAnsiTheme="majorHAnsi" w:eastAsiaTheme="majorEastAsia" w:cstheme="majorBidi"/>
          <w:b/>
          <w:bCs/>
          <w:sz w:val="32"/>
          <w:szCs w:val="32"/>
        </w:rPr>
      </w:pP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1327F"/>
    <w:multiLevelType w:val="multilevel"/>
    <w:tmpl w:val="1671327F"/>
    <w:lvl w:ilvl="0" w:tentative="0">
      <w:start w:val="3"/>
      <w:numFmt w:val="decimalZero"/>
      <w:lvlText w:val="%1"/>
      <w:lvlJc w:val="left"/>
      <w:pPr>
        <w:ind w:left="360" w:hanging="36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
    <w:nsid w:val="282A13EA"/>
    <w:multiLevelType w:val="multilevel"/>
    <w:tmpl w:val="282A13EA"/>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DBA85CC"/>
    <w:multiLevelType w:val="singleLevel"/>
    <w:tmpl w:val="4DBA85CC"/>
    <w:lvl w:ilvl="0" w:tentative="0">
      <w:start w:val="1"/>
      <w:numFmt w:val="decimal"/>
      <w:suff w:val="space"/>
      <w:lvlText w:val="%1."/>
      <w:lvlJc w:val="left"/>
    </w:lvl>
  </w:abstractNum>
  <w:abstractNum w:abstractNumId="3">
    <w:nsid w:val="544D5FFC"/>
    <w:multiLevelType w:val="multilevel"/>
    <w:tmpl w:val="544D5FF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0656008"/>
    <w:multiLevelType w:val="multilevel"/>
    <w:tmpl w:val="60656008"/>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A093283"/>
    <w:multiLevelType w:val="multilevel"/>
    <w:tmpl w:val="6A09328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火云邪神1418612843 [2]">
    <w15:presenceInfo w15:providerId="WPS Office" w15:userId="1141609230"/>
  </w15:person>
  <w15:person w15:author="火云邪神1418612843">
    <w15:presenceInfo w15:providerId="None" w15:userId="火云邪神1418612843"/>
  </w15:person>
  <w15:person w15:author="ji la">
    <w15:presenceInfo w15:providerId="Windows Live" w15:userId="dde01d1acb390e58"/>
  </w15:person>
  <w15:person w15:author="Tiger.yang">
    <w15:presenceInfo w15:providerId="None" w15:userId="Tiger.y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1DD"/>
    <w:rsid w:val="00020C7E"/>
    <w:rsid w:val="00021738"/>
    <w:rsid w:val="0002218B"/>
    <w:rsid w:val="00027491"/>
    <w:rsid w:val="00035B8C"/>
    <w:rsid w:val="000404F8"/>
    <w:rsid w:val="00081CE6"/>
    <w:rsid w:val="000963CF"/>
    <w:rsid w:val="000A3993"/>
    <w:rsid w:val="000A4194"/>
    <w:rsid w:val="000B0D79"/>
    <w:rsid w:val="000B4338"/>
    <w:rsid w:val="000C15C8"/>
    <w:rsid w:val="000E75F5"/>
    <w:rsid w:val="000E7DDA"/>
    <w:rsid w:val="001044B4"/>
    <w:rsid w:val="001049D3"/>
    <w:rsid w:val="001077BA"/>
    <w:rsid w:val="00125B35"/>
    <w:rsid w:val="00130939"/>
    <w:rsid w:val="00134ABA"/>
    <w:rsid w:val="00137607"/>
    <w:rsid w:val="00166F42"/>
    <w:rsid w:val="00172A27"/>
    <w:rsid w:val="001826F6"/>
    <w:rsid w:val="001A6ED9"/>
    <w:rsid w:val="001B2BA8"/>
    <w:rsid w:val="001C70D5"/>
    <w:rsid w:val="001D1E64"/>
    <w:rsid w:val="001D66F9"/>
    <w:rsid w:val="0023066C"/>
    <w:rsid w:val="002360AA"/>
    <w:rsid w:val="002371FD"/>
    <w:rsid w:val="002C2240"/>
    <w:rsid w:val="002D25B9"/>
    <w:rsid w:val="002D7186"/>
    <w:rsid w:val="00326B44"/>
    <w:rsid w:val="00330520"/>
    <w:rsid w:val="00351144"/>
    <w:rsid w:val="00355A06"/>
    <w:rsid w:val="00355AD9"/>
    <w:rsid w:val="003732F0"/>
    <w:rsid w:val="00382723"/>
    <w:rsid w:val="003D6320"/>
    <w:rsid w:val="003F4A39"/>
    <w:rsid w:val="00400728"/>
    <w:rsid w:val="00401723"/>
    <w:rsid w:val="00402FE1"/>
    <w:rsid w:val="00414098"/>
    <w:rsid w:val="00415DE6"/>
    <w:rsid w:val="00433072"/>
    <w:rsid w:val="00452561"/>
    <w:rsid w:val="00462FD9"/>
    <w:rsid w:val="004647BB"/>
    <w:rsid w:val="0047154E"/>
    <w:rsid w:val="00471EC6"/>
    <w:rsid w:val="00473BF9"/>
    <w:rsid w:val="004757EB"/>
    <w:rsid w:val="004A04E1"/>
    <w:rsid w:val="004A1740"/>
    <w:rsid w:val="004A303C"/>
    <w:rsid w:val="004A5689"/>
    <w:rsid w:val="004B00F7"/>
    <w:rsid w:val="004B20D4"/>
    <w:rsid w:val="004C0C37"/>
    <w:rsid w:val="004F0190"/>
    <w:rsid w:val="004F1363"/>
    <w:rsid w:val="004F7E85"/>
    <w:rsid w:val="00501336"/>
    <w:rsid w:val="00521009"/>
    <w:rsid w:val="00524014"/>
    <w:rsid w:val="005257C4"/>
    <w:rsid w:val="00531E57"/>
    <w:rsid w:val="005378DB"/>
    <w:rsid w:val="00544152"/>
    <w:rsid w:val="00571F24"/>
    <w:rsid w:val="005819AA"/>
    <w:rsid w:val="00591BB2"/>
    <w:rsid w:val="00595E58"/>
    <w:rsid w:val="005A231E"/>
    <w:rsid w:val="005A3DFC"/>
    <w:rsid w:val="005A748F"/>
    <w:rsid w:val="005A769E"/>
    <w:rsid w:val="005B077F"/>
    <w:rsid w:val="005C3810"/>
    <w:rsid w:val="005C4DCF"/>
    <w:rsid w:val="005C7228"/>
    <w:rsid w:val="0060593C"/>
    <w:rsid w:val="00612234"/>
    <w:rsid w:val="006167A5"/>
    <w:rsid w:val="00631302"/>
    <w:rsid w:val="00635D1C"/>
    <w:rsid w:val="00671CC3"/>
    <w:rsid w:val="00674059"/>
    <w:rsid w:val="00677409"/>
    <w:rsid w:val="006969EF"/>
    <w:rsid w:val="006B4A20"/>
    <w:rsid w:val="006C2F08"/>
    <w:rsid w:val="006D087D"/>
    <w:rsid w:val="006D5F1F"/>
    <w:rsid w:val="00707458"/>
    <w:rsid w:val="00707CDC"/>
    <w:rsid w:val="00717138"/>
    <w:rsid w:val="00720D7F"/>
    <w:rsid w:val="00735AFF"/>
    <w:rsid w:val="007372E6"/>
    <w:rsid w:val="00740F48"/>
    <w:rsid w:val="00743690"/>
    <w:rsid w:val="00746BD1"/>
    <w:rsid w:val="00747699"/>
    <w:rsid w:val="00760589"/>
    <w:rsid w:val="00765EA5"/>
    <w:rsid w:val="00771AB1"/>
    <w:rsid w:val="0077248E"/>
    <w:rsid w:val="007818BD"/>
    <w:rsid w:val="007B3BF7"/>
    <w:rsid w:val="007B46C4"/>
    <w:rsid w:val="007D30B4"/>
    <w:rsid w:val="007E10E2"/>
    <w:rsid w:val="007E1CF2"/>
    <w:rsid w:val="007E2619"/>
    <w:rsid w:val="008033BC"/>
    <w:rsid w:val="00803887"/>
    <w:rsid w:val="00807822"/>
    <w:rsid w:val="00810729"/>
    <w:rsid w:val="0082233C"/>
    <w:rsid w:val="00830930"/>
    <w:rsid w:val="0083229D"/>
    <w:rsid w:val="008352E3"/>
    <w:rsid w:val="00837C5A"/>
    <w:rsid w:val="0084420C"/>
    <w:rsid w:val="00844AFF"/>
    <w:rsid w:val="00866DB7"/>
    <w:rsid w:val="00870AC6"/>
    <w:rsid w:val="008847D4"/>
    <w:rsid w:val="00887216"/>
    <w:rsid w:val="00891B2A"/>
    <w:rsid w:val="008944B1"/>
    <w:rsid w:val="008A1187"/>
    <w:rsid w:val="008A3E48"/>
    <w:rsid w:val="008A6DC9"/>
    <w:rsid w:val="008B4AD3"/>
    <w:rsid w:val="008D2C4B"/>
    <w:rsid w:val="008D76EF"/>
    <w:rsid w:val="008E150D"/>
    <w:rsid w:val="008E34AB"/>
    <w:rsid w:val="00901206"/>
    <w:rsid w:val="00902ABF"/>
    <w:rsid w:val="00912FE1"/>
    <w:rsid w:val="00914576"/>
    <w:rsid w:val="009145A1"/>
    <w:rsid w:val="00921EB4"/>
    <w:rsid w:val="00924B09"/>
    <w:rsid w:val="009403A1"/>
    <w:rsid w:val="00957C9A"/>
    <w:rsid w:val="00961D95"/>
    <w:rsid w:val="0097121E"/>
    <w:rsid w:val="009844E9"/>
    <w:rsid w:val="0099493D"/>
    <w:rsid w:val="00995529"/>
    <w:rsid w:val="009A4F4C"/>
    <w:rsid w:val="009B5589"/>
    <w:rsid w:val="009C33DD"/>
    <w:rsid w:val="009D6EC1"/>
    <w:rsid w:val="009E21B5"/>
    <w:rsid w:val="009E50CF"/>
    <w:rsid w:val="009F0F0A"/>
    <w:rsid w:val="00A107D4"/>
    <w:rsid w:val="00A14DAD"/>
    <w:rsid w:val="00A2001A"/>
    <w:rsid w:val="00A247D5"/>
    <w:rsid w:val="00A27411"/>
    <w:rsid w:val="00A40FAF"/>
    <w:rsid w:val="00A46340"/>
    <w:rsid w:val="00A47964"/>
    <w:rsid w:val="00A54142"/>
    <w:rsid w:val="00A6102B"/>
    <w:rsid w:val="00A61BC8"/>
    <w:rsid w:val="00A63DD2"/>
    <w:rsid w:val="00A91DB5"/>
    <w:rsid w:val="00A95A21"/>
    <w:rsid w:val="00AA236D"/>
    <w:rsid w:val="00AB6E87"/>
    <w:rsid w:val="00AB7C9A"/>
    <w:rsid w:val="00AB7FA2"/>
    <w:rsid w:val="00AD445F"/>
    <w:rsid w:val="00AD6B00"/>
    <w:rsid w:val="00AE2DAE"/>
    <w:rsid w:val="00AE7423"/>
    <w:rsid w:val="00AF6976"/>
    <w:rsid w:val="00B06931"/>
    <w:rsid w:val="00B100B5"/>
    <w:rsid w:val="00B20759"/>
    <w:rsid w:val="00B26C45"/>
    <w:rsid w:val="00B47638"/>
    <w:rsid w:val="00B66EFD"/>
    <w:rsid w:val="00B72C5B"/>
    <w:rsid w:val="00BA213F"/>
    <w:rsid w:val="00BB1868"/>
    <w:rsid w:val="00BB437E"/>
    <w:rsid w:val="00BE0FB8"/>
    <w:rsid w:val="00BE34D2"/>
    <w:rsid w:val="00BE5F07"/>
    <w:rsid w:val="00BF1F71"/>
    <w:rsid w:val="00BF4300"/>
    <w:rsid w:val="00C104BE"/>
    <w:rsid w:val="00C1443C"/>
    <w:rsid w:val="00C26EC2"/>
    <w:rsid w:val="00C427A3"/>
    <w:rsid w:val="00C42A6C"/>
    <w:rsid w:val="00C440E2"/>
    <w:rsid w:val="00C55D3D"/>
    <w:rsid w:val="00C766D3"/>
    <w:rsid w:val="00C8455E"/>
    <w:rsid w:val="00C94628"/>
    <w:rsid w:val="00CB1820"/>
    <w:rsid w:val="00CB7A3E"/>
    <w:rsid w:val="00CC6A05"/>
    <w:rsid w:val="00CC7321"/>
    <w:rsid w:val="00CD1028"/>
    <w:rsid w:val="00CF74D7"/>
    <w:rsid w:val="00D0451D"/>
    <w:rsid w:val="00D21786"/>
    <w:rsid w:val="00D254B9"/>
    <w:rsid w:val="00D33542"/>
    <w:rsid w:val="00D407AD"/>
    <w:rsid w:val="00D45379"/>
    <w:rsid w:val="00D66669"/>
    <w:rsid w:val="00D67AB9"/>
    <w:rsid w:val="00D7563B"/>
    <w:rsid w:val="00DA334C"/>
    <w:rsid w:val="00DA57C9"/>
    <w:rsid w:val="00DC233E"/>
    <w:rsid w:val="00DD7C93"/>
    <w:rsid w:val="00DF28FF"/>
    <w:rsid w:val="00DF427A"/>
    <w:rsid w:val="00E0468A"/>
    <w:rsid w:val="00E04BF5"/>
    <w:rsid w:val="00E11B67"/>
    <w:rsid w:val="00E14FDA"/>
    <w:rsid w:val="00E17238"/>
    <w:rsid w:val="00E268F8"/>
    <w:rsid w:val="00E55E56"/>
    <w:rsid w:val="00E7214C"/>
    <w:rsid w:val="00E87A95"/>
    <w:rsid w:val="00E975E1"/>
    <w:rsid w:val="00EA19F3"/>
    <w:rsid w:val="00EA1A2E"/>
    <w:rsid w:val="00EC4C5E"/>
    <w:rsid w:val="00F204F1"/>
    <w:rsid w:val="00F35D42"/>
    <w:rsid w:val="00F37396"/>
    <w:rsid w:val="00F47CBF"/>
    <w:rsid w:val="00F7282F"/>
    <w:rsid w:val="00F822E6"/>
    <w:rsid w:val="00FA4140"/>
    <w:rsid w:val="00FB03E7"/>
    <w:rsid w:val="00FC3074"/>
    <w:rsid w:val="00FD5B21"/>
    <w:rsid w:val="00FF09E2"/>
    <w:rsid w:val="00FF51A1"/>
    <w:rsid w:val="00FF7304"/>
    <w:rsid w:val="010B14E7"/>
    <w:rsid w:val="015E5BE6"/>
    <w:rsid w:val="020D2D19"/>
    <w:rsid w:val="0210693D"/>
    <w:rsid w:val="02395B8D"/>
    <w:rsid w:val="026418DE"/>
    <w:rsid w:val="02B942CB"/>
    <w:rsid w:val="02C9377C"/>
    <w:rsid w:val="02E2325F"/>
    <w:rsid w:val="032B0E7B"/>
    <w:rsid w:val="03354D1F"/>
    <w:rsid w:val="03B247E2"/>
    <w:rsid w:val="04940138"/>
    <w:rsid w:val="04AB2E96"/>
    <w:rsid w:val="04E0128E"/>
    <w:rsid w:val="050B1B66"/>
    <w:rsid w:val="051421A2"/>
    <w:rsid w:val="05365230"/>
    <w:rsid w:val="05B761E0"/>
    <w:rsid w:val="05D51DC9"/>
    <w:rsid w:val="05DA4804"/>
    <w:rsid w:val="0625430A"/>
    <w:rsid w:val="063025DD"/>
    <w:rsid w:val="063D355A"/>
    <w:rsid w:val="06E56AA0"/>
    <w:rsid w:val="06F5547C"/>
    <w:rsid w:val="07165B01"/>
    <w:rsid w:val="075A45CA"/>
    <w:rsid w:val="078B276D"/>
    <w:rsid w:val="07A12ADC"/>
    <w:rsid w:val="07E87B54"/>
    <w:rsid w:val="07EA2DEC"/>
    <w:rsid w:val="083D6B77"/>
    <w:rsid w:val="087633F8"/>
    <w:rsid w:val="08880165"/>
    <w:rsid w:val="09140F13"/>
    <w:rsid w:val="0940010C"/>
    <w:rsid w:val="09515BA0"/>
    <w:rsid w:val="099111F0"/>
    <w:rsid w:val="09C35662"/>
    <w:rsid w:val="09D32F03"/>
    <w:rsid w:val="09E016F5"/>
    <w:rsid w:val="0A712992"/>
    <w:rsid w:val="0A7535A2"/>
    <w:rsid w:val="0A826CBE"/>
    <w:rsid w:val="0AB9464D"/>
    <w:rsid w:val="0BBB11C9"/>
    <w:rsid w:val="0C314C41"/>
    <w:rsid w:val="0C354FA9"/>
    <w:rsid w:val="0C5D57CE"/>
    <w:rsid w:val="0C6D6D78"/>
    <w:rsid w:val="0C87097E"/>
    <w:rsid w:val="0CB43BBC"/>
    <w:rsid w:val="0CF002AD"/>
    <w:rsid w:val="0D1161AF"/>
    <w:rsid w:val="0DFD09FE"/>
    <w:rsid w:val="0E7256A2"/>
    <w:rsid w:val="0E8B1BC1"/>
    <w:rsid w:val="0EEC4312"/>
    <w:rsid w:val="0F7A557E"/>
    <w:rsid w:val="0FAC6D7B"/>
    <w:rsid w:val="0FBC4007"/>
    <w:rsid w:val="101B2B3E"/>
    <w:rsid w:val="10265930"/>
    <w:rsid w:val="102C2CCD"/>
    <w:rsid w:val="10970801"/>
    <w:rsid w:val="109F2776"/>
    <w:rsid w:val="110E5CEB"/>
    <w:rsid w:val="111E2F7F"/>
    <w:rsid w:val="11233AFA"/>
    <w:rsid w:val="11B1577C"/>
    <w:rsid w:val="11CA771E"/>
    <w:rsid w:val="11E11811"/>
    <w:rsid w:val="121B2D2F"/>
    <w:rsid w:val="12ED1F70"/>
    <w:rsid w:val="139E210B"/>
    <w:rsid w:val="13BF5196"/>
    <w:rsid w:val="1480594D"/>
    <w:rsid w:val="149D53D2"/>
    <w:rsid w:val="14ED6FB0"/>
    <w:rsid w:val="15004A49"/>
    <w:rsid w:val="155800C8"/>
    <w:rsid w:val="155B78DE"/>
    <w:rsid w:val="15894B99"/>
    <w:rsid w:val="15A877DF"/>
    <w:rsid w:val="15B3180D"/>
    <w:rsid w:val="15FF0760"/>
    <w:rsid w:val="1648759E"/>
    <w:rsid w:val="16525F10"/>
    <w:rsid w:val="16A91774"/>
    <w:rsid w:val="16C41D8A"/>
    <w:rsid w:val="16C67C3B"/>
    <w:rsid w:val="173C210F"/>
    <w:rsid w:val="17DF2BC3"/>
    <w:rsid w:val="18385C61"/>
    <w:rsid w:val="18460D2E"/>
    <w:rsid w:val="18900727"/>
    <w:rsid w:val="18972416"/>
    <w:rsid w:val="18AE5C1E"/>
    <w:rsid w:val="18BB689C"/>
    <w:rsid w:val="18FF5EFF"/>
    <w:rsid w:val="190864D4"/>
    <w:rsid w:val="19763A07"/>
    <w:rsid w:val="197A2CCE"/>
    <w:rsid w:val="19D465B6"/>
    <w:rsid w:val="19EA275F"/>
    <w:rsid w:val="19EF551A"/>
    <w:rsid w:val="1A274160"/>
    <w:rsid w:val="1A4C10A9"/>
    <w:rsid w:val="1AA91DB2"/>
    <w:rsid w:val="1B1119B5"/>
    <w:rsid w:val="1BB36739"/>
    <w:rsid w:val="1C4A2AF1"/>
    <w:rsid w:val="1C686952"/>
    <w:rsid w:val="1C9020A8"/>
    <w:rsid w:val="1CBD3688"/>
    <w:rsid w:val="1D402C27"/>
    <w:rsid w:val="1D4E7837"/>
    <w:rsid w:val="1D6C74B3"/>
    <w:rsid w:val="1D741723"/>
    <w:rsid w:val="1D950691"/>
    <w:rsid w:val="1DB84C18"/>
    <w:rsid w:val="1DCA4F29"/>
    <w:rsid w:val="1DFD6857"/>
    <w:rsid w:val="1E45418D"/>
    <w:rsid w:val="1EF80F1C"/>
    <w:rsid w:val="1FA76848"/>
    <w:rsid w:val="1FE2387B"/>
    <w:rsid w:val="211D60D0"/>
    <w:rsid w:val="211F41C6"/>
    <w:rsid w:val="218C6303"/>
    <w:rsid w:val="21985D4A"/>
    <w:rsid w:val="21B206A5"/>
    <w:rsid w:val="226E458F"/>
    <w:rsid w:val="22E34C07"/>
    <w:rsid w:val="233F733B"/>
    <w:rsid w:val="23BF0316"/>
    <w:rsid w:val="248B2F02"/>
    <w:rsid w:val="248D1C33"/>
    <w:rsid w:val="24AA1D6D"/>
    <w:rsid w:val="24AB4CE3"/>
    <w:rsid w:val="24F52ABE"/>
    <w:rsid w:val="25421618"/>
    <w:rsid w:val="25C622FE"/>
    <w:rsid w:val="25D3300B"/>
    <w:rsid w:val="25FA0766"/>
    <w:rsid w:val="25FC5C94"/>
    <w:rsid w:val="26043480"/>
    <w:rsid w:val="26A20073"/>
    <w:rsid w:val="271D421A"/>
    <w:rsid w:val="273F6D36"/>
    <w:rsid w:val="277E7E0E"/>
    <w:rsid w:val="27D2432E"/>
    <w:rsid w:val="282259C7"/>
    <w:rsid w:val="28A43DD6"/>
    <w:rsid w:val="28C8325B"/>
    <w:rsid w:val="28CF456F"/>
    <w:rsid w:val="298B3D21"/>
    <w:rsid w:val="29AB7FC4"/>
    <w:rsid w:val="2AC854DC"/>
    <w:rsid w:val="2ACA0E37"/>
    <w:rsid w:val="2B092C90"/>
    <w:rsid w:val="2B884A8E"/>
    <w:rsid w:val="2BE747CC"/>
    <w:rsid w:val="2BFB168C"/>
    <w:rsid w:val="2CB94E33"/>
    <w:rsid w:val="2CBA5BB6"/>
    <w:rsid w:val="2CC87E31"/>
    <w:rsid w:val="2CF9661E"/>
    <w:rsid w:val="2D342633"/>
    <w:rsid w:val="2D544738"/>
    <w:rsid w:val="2DD71730"/>
    <w:rsid w:val="2E1A5BA3"/>
    <w:rsid w:val="2E4C5725"/>
    <w:rsid w:val="2E573C0A"/>
    <w:rsid w:val="2E9333AB"/>
    <w:rsid w:val="2E9535F1"/>
    <w:rsid w:val="2EA9737B"/>
    <w:rsid w:val="2EBD5B16"/>
    <w:rsid w:val="2F0C7CA9"/>
    <w:rsid w:val="30BC1373"/>
    <w:rsid w:val="30CF73EB"/>
    <w:rsid w:val="3134011C"/>
    <w:rsid w:val="315F5933"/>
    <w:rsid w:val="319C32D8"/>
    <w:rsid w:val="319D6D9B"/>
    <w:rsid w:val="31B0663A"/>
    <w:rsid w:val="31DE481B"/>
    <w:rsid w:val="326263E4"/>
    <w:rsid w:val="329F2284"/>
    <w:rsid w:val="32C42DC2"/>
    <w:rsid w:val="35BD48F7"/>
    <w:rsid w:val="35E13C52"/>
    <w:rsid w:val="35E7630A"/>
    <w:rsid w:val="3639618A"/>
    <w:rsid w:val="363C25C6"/>
    <w:rsid w:val="365B1930"/>
    <w:rsid w:val="368A074E"/>
    <w:rsid w:val="36CB71AB"/>
    <w:rsid w:val="36CE7FB3"/>
    <w:rsid w:val="36D636DD"/>
    <w:rsid w:val="37064195"/>
    <w:rsid w:val="37064234"/>
    <w:rsid w:val="372659C4"/>
    <w:rsid w:val="37FA24B5"/>
    <w:rsid w:val="388332BB"/>
    <w:rsid w:val="3891390B"/>
    <w:rsid w:val="38E61A78"/>
    <w:rsid w:val="38E63BB5"/>
    <w:rsid w:val="391863A7"/>
    <w:rsid w:val="395D55EF"/>
    <w:rsid w:val="3988784D"/>
    <w:rsid w:val="39AB5361"/>
    <w:rsid w:val="39FF601C"/>
    <w:rsid w:val="3A010388"/>
    <w:rsid w:val="3A33544E"/>
    <w:rsid w:val="3AA648BE"/>
    <w:rsid w:val="3AFB477C"/>
    <w:rsid w:val="3B0F3F27"/>
    <w:rsid w:val="3BC64476"/>
    <w:rsid w:val="3C284C96"/>
    <w:rsid w:val="3D351E9C"/>
    <w:rsid w:val="3D743399"/>
    <w:rsid w:val="3D8613F2"/>
    <w:rsid w:val="3D9D1DAD"/>
    <w:rsid w:val="3DBD178F"/>
    <w:rsid w:val="3DDC34F9"/>
    <w:rsid w:val="3E0812DA"/>
    <w:rsid w:val="3E3C72EF"/>
    <w:rsid w:val="3E906216"/>
    <w:rsid w:val="3F0A0423"/>
    <w:rsid w:val="3F1939D5"/>
    <w:rsid w:val="3F2C70BA"/>
    <w:rsid w:val="3F504022"/>
    <w:rsid w:val="3F696233"/>
    <w:rsid w:val="3FC71D81"/>
    <w:rsid w:val="401841B2"/>
    <w:rsid w:val="406F3F7C"/>
    <w:rsid w:val="40F213C4"/>
    <w:rsid w:val="40F91A2A"/>
    <w:rsid w:val="40F9484F"/>
    <w:rsid w:val="41684017"/>
    <w:rsid w:val="419E4016"/>
    <w:rsid w:val="420D4B59"/>
    <w:rsid w:val="42330338"/>
    <w:rsid w:val="4245539F"/>
    <w:rsid w:val="42E52DA8"/>
    <w:rsid w:val="435B73EB"/>
    <w:rsid w:val="4375616A"/>
    <w:rsid w:val="43B87CEE"/>
    <w:rsid w:val="43E05F59"/>
    <w:rsid w:val="43E3598C"/>
    <w:rsid w:val="43E600F9"/>
    <w:rsid w:val="4402771B"/>
    <w:rsid w:val="440D7B77"/>
    <w:rsid w:val="44764073"/>
    <w:rsid w:val="453E17B4"/>
    <w:rsid w:val="45617601"/>
    <w:rsid w:val="45CD0171"/>
    <w:rsid w:val="45E34E45"/>
    <w:rsid w:val="469C682A"/>
    <w:rsid w:val="46A23150"/>
    <w:rsid w:val="47051276"/>
    <w:rsid w:val="4731166E"/>
    <w:rsid w:val="47A6519B"/>
    <w:rsid w:val="48462E8C"/>
    <w:rsid w:val="48477C93"/>
    <w:rsid w:val="48A4018F"/>
    <w:rsid w:val="49363968"/>
    <w:rsid w:val="499E1E40"/>
    <w:rsid w:val="49ED5DA2"/>
    <w:rsid w:val="4A3749AA"/>
    <w:rsid w:val="4A3F0ABB"/>
    <w:rsid w:val="4A414AA4"/>
    <w:rsid w:val="4A59744A"/>
    <w:rsid w:val="4A7572DC"/>
    <w:rsid w:val="4A786886"/>
    <w:rsid w:val="4AFA5FB0"/>
    <w:rsid w:val="4B1411B7"/>
    <w:rsid w:val="4C3B1042"/>
    <w:rsid w:val="4C5F6155"/>
    <w:rsid w:val="4C7F5F1E"/>
    <w:rsid w:val="4CA60AEB"/>
    <w:rsid w:val="4CC37D9A"/>
    <w:rsid w:val="4CCA4D42"/>
    <w:rsid w:val="4D3B1CA7"/>
    <w:rsid w:val="4D743B1C"/>
    <w:rsid w:val="4D995A4A"/>
    <w:rsid w:val="4EBF697C"/>
    <w:rsid w:val="4F275E7B"/>
    <w:rsid w:val="4F313449"/>
    <w:rsid w:val="4F332536"/>
    <w:rsid w:val="4F4711EE"/>
    <w:rsid w:val="4F9A0CF2"/>
    <w:rsid w:val="4FD75FCA"/>
    <w:rsid w:val="4FF91804"/>
    <w:rsid w:val="4FFD19D7"/>
    <w:rsid w:val="51121BFF"/>
    <w:rsid w:val="511A1770"/>
    <w:rsid w:val="513B690C"/>
    <w:rsid w:val="515D053B"/>
    <w:rsid w:val="51636754"/>
    <w:rsid w:val="51EC1CFA"/>
    <w:rsid w:val="525D1F7C"/>
    <w:rsid w:val="52795EB9"/>
    <w:rsid w:val="52B777A1"/>
    <w:rsid w:val="52C60F14"/>
    <w:rsid w:val="52D16625"/>
    <w:rsid w:val="52D921FD"/>
    <w:rsid w:val="52DA3F71"/>
    <w:rsid w:val="53410A78"/>
    <w:rsid w:val="534D498A"/>
    <w:rsid w:val="538B117A"/>
    <w:rsid w:val="53B60435"/>
    <w:rsid w:val="53CA5E88"/>
    <w:rsid w:val="540A044E"/>
    <w:rsid w:val="545D7019"/>
    <w:rsid w:val="54963A4F"/>
    <w:rsid w:val="54E15CD6"/>
    <w:rsid w:val="55C26392"/>
    <w:rsid w:val="55D86BF3"/>
    <w:rsid w:val="560861C5"/>
    <w:rsid w:val="56505F53"/>
    <w:rsid w:val="569D5315"/>
    <w:rsid w:val="57C648EA"/>
    <w:rsid w:val="582810E3"/>
    <w:rsid w:val="583C4356"/>
    <w:rsid w:val="583D4946"/>
    <w:rsid w:val="58A93C3E"/>
    <w:rsid w:val="591724B8"/>
    <w:rsid w:val="592E411A"/>
    <w:rsid w:val="594F0F71"/>
    <w:rsid w:val="5957747F"/>
    <w:rsid w:val="59A26314"/>
    <w:rsid w:val="59A56034"/>
    <w:rsid w:val="59AC1325"/>
    <w:rsid w:val="59AD2B16"/>
    <w:rsid w:val="5AAA3E92"/>
    <w:rsid w:val="5B0060A6"/>
    <w:rsid w:val="5B4915F2"/>
    <w:rsid w:val="5B5313B8"/>
    <w:rsid w:val="5B57542B"/>
    <w:rsid w:val="5C486F89"/>
    <w:rsid w:val="5CDC1BE7"/>
    <w:rsid w:val="5D65794F"/>
    <w:rsid w:val="5D682A6B"/>
    <w:rsid w:val="5D87131E"/>
    <w:rsid w:val="5DA037A7"/>
    <w:rsid w:val="5E097411"/>
    <w:rsid w:val="5E1F7CA0"/>
    <w:rsid w:val="5E423C7F"/>
    <w:rsid w:val="5EE6734A"/>
    <w:rsid w:val="5F070195"/>
    <w:rsid w:val="5FC523B0"/>
    <w:rsid w:val="5FD15A65"/>
    <w:rsid w:val="5FDC2B3E"/>
    <w:rsid w:val="60622B00"/>
    <w:rsid w:val="608D4F6B"/>
    <w:rsid w:val="60A1735C"/>
    <w:rsid w:val="610B21A3"/>
    <w:rsid w:val="610C4B98"/>
    <w:rsid w:val="61955730"/>
    <w:rsid w:val="61F5534D"/>
    <w:rsid w:val="622D04AE"/>
    <w:rsid w:val="624538A0"/>
    <w:rsid w:val="62E56099"/>
    <w:rsid w:val="632841DC"/>
    <w:rsid w:val="638F5717"/>
    <w:rsid w:val="63FE22A8"/>
    <w:rsid w:val="641345DA"/>
    <w:rsid w:val="643F2EA7"/>
    <w:rsid w:val="65753844"/>
    <w:rsid w:val="65915D3F"/>
    <w:rsid w:val="65A9150F"/>
    <w:rsid w:val="65E057E9"/>
    <w:rsid w:val="65EA0A27"/>
    <w:rsid w:val="664F272E"/>
    <w:rsid w:val="665C15C2"/>
    <w:rsid w:val="669E13AB"/>
    <w:rsid w:val="66B2132C"/>
    <w:rsid w:val="66C86957"/>
    <w:rsid w:val="66D57FA9"/>
    <w:rsid w:val="66DB1249"/>
    <w:rsid w:val="67112D0F"/>
    <w:rsid w:val="67901388"/>
    <w:rsid w:val="67951B97"/>
    <w:rsid w:val="686712C0"/>
    <w:rsid w:val="68681A6A"/>
    <w:rsid w:val="68C26DC9"/>
    <w:rsid w:val="68D91B76"/>
    <w:rsid w:val="693162FA"/>
    <w:rsid w:val="69774FC7"/>
    <w:rsid w:val="69BC5411"/>
    <w:rsid w:val="69C25E0B"/>
    <w:rsid w:val="6A3F5CA3"/>
    <w:rsid w:val="6A434DC3"/>
    <w:rsid w:val="6ACB40DD"/>
    <w:rsid w:val="6ACE2E5E"/>
    <w:rsid w:val="6AD80CAF"/>
    <w:rsid w:val="6B014F5F"/>
    <w:rsid w:val="6BA614B9"/>
    <w:rsid w:val="6BCE6C12"/>
    <w:rsid w:val="6BD9139D"/>
    <w:rsid w:val="6BFE1224"/>
    <w:rsid w:val="6BFE5D9A"/>
    <w:rsid w:val="6CBF57D8"/>
    <w:rsid w:val="6CCD2BA2"/>
    <w:rsid w:val="6D401B61"/>
    <w:rsid w:val="6D8910BD"/>
    <w:rsid w:val="6E1E4545"/>
    <w:rsid w:val="6F186688"/>
    <w:rsid w:val="70661BB2"/>
    <w:rsid w:val="70F46C6A"/>
    <w:rsid w:val="711C661A"/>
    <w:rsid w:val="713215B1"/>
    <w:rsid w:val="713E1F93"/>
    <w:rsid w:val="714326DB"/>
    <w:rsid w:val="71587CD9"/>
    <w:rsid w:val="719948A8"/>
    <w:rsid w:val="71A4354C"/>
    <w:rsid w:val="71F37099"/>
    <w:rsid w:val="7220133B"/>
    <w:rsid w:val="72A91297"/>
    <w:rsid w:val="730E58CF"/>
    <w:rsid w:val="73FF4BFB"/>
    <w:rsid w:val="743E56B5"/>
    <w:rsid w:val="75087813"/>
    <w:rsid w:val="75946264"/>
    <w:rsid w:val="75A318AC"/>
    <w:rsid w:val="75A63A13"/>
    <w:rsid w:val="76AD12D1"/>
    <w:rsid w:val="76DB72B8"/>
    <w:rsid w:val="777D2E2D"/>
    <w:rsid w:val="77AA32F1"/>
    <w:rsid w:val="77D91B93"/>
    <w:rsid w:val="77DB210F"/>
    <w:rsid w:val="784F0E5B"/>
    <w:rsid w:val="7937052B"/>
    <w:rsid w:val="79945AF0"/>
    <w:rsid w:val="79C25AB3"/>
    <w:rsid w:val="79D91707"/>
    <w:rsid w:val="7A2933C5"/>
    <w:rsid w:val="7A3740E7"/>
    <w:rsid w:val="7A741D00"/>
    <w:rsid w:val="7A8C6459"/>
    <w:rsid w:val="7A957162"/>
    <w:rsid w:val="7A9E0B35"/>
    <w:rsid w:val="7A9F5F70"/>
    <w:rsid w:val="7AC93E0A"/>
    <w:rsid w:val="7B1C788B"/>
    <w:rsid w:val="7B47653C"/>
    <w:rsid w:val="7B5172E7"/>
    <w:rsid w:val="7B6573AB"/>
    <w:rsid w:val="7B6573B7"/>
    <w:rsid w:val="7B6F25B7"/>
    <w:rsid w:val="7B9472EE"/>
    <w:rsid w:val="7B956548"/>
    <w:rsid w:val="7C4F3002"/>
    <w:rsid w:val="7D030C4C"/>
    <w:rsid w:val="7D3B56BF"/>
    <w:rsid w:val="7D3D6A2A"/>
    <w:rsid w:val="7DAF70B3"/>
    <w:rsid w:val="7DFD677A"/>
    <w:rsid w:val="7E454D38"/>
    <w:rsid w:val="7F060E78"/>
    <w:rsid w:val="7F540877"/>
    <w:rsid w:val="7F722C42"/>
    <w:rsid w:val="7FA51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5">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6">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7">
    <w:name w:val="heading 4"/>
    <w:basedOn w:val="1"/>
    <w:next w:val="1"/>
    <w:link w:val="2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customStyle="1" w:styleId="2">
    <w:name w:val="Body Text First Indent 2"/>
    <w:basedOn w:val="3"/>
    <w:qFormat/>
    <w:uiPriority w:val="0"/>
    <w:pPr>
      <w:ind w:firstLine="420" w:firstLineChars="200"/>
    </w:pPr>
    <w:rPr>
      <w:szCs w:val="24"/>
    </w:rPr>
  </w:style>
  <w:style w:type="paragraph" w:customStyle="1" w:styleId="3">
    <w:name w:val="Body Text Indent"/>
    <w:basedOn w:val="1"/>
    <w:qFormat/>
    <w:uiPriority w:val="0"/>
    <w:pPr>
      <w:ind w:firstLine="420"/>
    </w:pPr>
  </w:style>
  <w:style w:type="paragraph" w:styleId="8">
    <w:name w:val="annotation subject"/>
    <w:basedOn w:val="9"/>
    <w:next w:val="9"/>
    <w:link w:val="29"/>
    <w:semiHidden/>
    <w:unhideWhenUsed/>
    <w:qFormat/>
    <w:uiPriority w:val="99"/>
    <w:rPr>
      <w:b/>
      <w:bCs/>
    </w:rPr>
  </w:style>
  <w:style w:type="paragraph" w:styleId="9">
    <w:name w:val="annotation text"/>
    <w:basedOn w:val="1"/>
    <w:link w:val="28"/>
    <w:semiHidden/>
    <w:unhideWhenUsed/>
    <w:qFormat/>
    <w:uiPriority w:val="99"/>
    <w:pPr>
      <w:jc w:val="left"/>
    </w:pPr>
  </w:style>
  <w:style w:type="paragraph" w:styleId="10">
    <w:name w:val="Plain Text"/>
    <w:basedOn w:val="1"/>
    <w:link w:val="23"/>
    <w:qFormat/>
    <w:uiPriority w:val="99"/>
    <w:rPr>
      <w:rFonts w:ascii="宋体" w:hAnsi="Courier New" w:eastAsia="宋体" w:cs="宋体"/>
      <w:szCs w:val="21"/>
    </w:rPr>
  </w:style>
  <w:style w:type="paragraph" w:styleId="11">
    <w:name w:val="Balloon Text"/>
    <w:basedOn w:val="1"/>
    <w:link w:val="30"/>
    <w:semiHidden/>
    <w:unhideWhenUsed/>
    <w:qFormat/>
    <w:uiPriority w:val="99"/>
    <w:rPr>
      <w:sz w:val="18"/>
      <w:szCs w:val="18"/>
    </w:rPr>
  </w:style>
  <w:style w:type="paragraph" w:styleId="12">
    <w:name w:val="footer"/>
    <w:basedOn w:val="1"/>
    <w:link w:val="32"/>
    <w:unhideWhenUsed/>
    <w:qFormat/>
    <w:uiPriority w:val="99"/>
    <w:pPr>
      <w:tabs>
        <w:tab w:val="center" w:pos="4153"/>
        <w:tab w:val="right" w:pos="8306"/>
      </w:tabs>
      <w:snapToGrid w:val="0"/>
      <w:jc w:val="left"/>
    </w:pPr>
    <w:rPr>
      <w:sz w:val="18"/>
      <w:szCs w:val="18"/>
    </w:rPr>
  </w:style>
  <w:style w:type="paragraph" w:styleId="13">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Title"/>
    <w:basedOn w:val="1"/>
    <w:next w:val="1"/>
    <w:link w:val="26"/>
    <w:qFormat/>
    <w:uiPriority w:val="10"/>
    <w:pPr>
      <w:spacing w:before="240" w:after="60"/>
      <w:jc w:val="center"/>
      <w:outlineLvl w:val="0"/>
    </w:pPr>
    <w:rPr>
      <w:rFonts w:eastAsia="宋体" w:asciiTheme="majorHAnsi" w:hAnsiTheme="majorHAnsi" w:cstheme="majorBidi"/>
      <w:b/>
      <w:bCs/>
      <w:sz w:val="32"/>
      <w:szCs w:val="32"/>
    </w:rPr>
  </w:style>
  <w:style w:type="character" w:styleId="17">
    <w:name w:val="annotation reference"/>
    <w:basedOn w:val="16"/>
    <w:semiHidden/>
    <w:unhideWhenUsed/>
    <w:qFormat/>
    <w:uiPriority w:val="99"/>
    <w:rPr>
      <w:sz w:val="21"/>
      <w:szCs w:val="21"/>
    </w:rPr>
  </w:style>
  <w:style w:type="table" w:styleId="19">
    <w:name w:val="Table Grid"/>
    <w:basedOn w:val="18"/>
    <w:qFormat/>
    <w:uiPriority w:val="39"/>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标题 1 Char"/>
    <w:basedOn w:val="16"/>
    <w:link w:val="4"/>
    <w:qFormat/>
    <w:uiPriority w:val="9"/>
    <w:rPr>
      <w:b/>
      <w:bCs/>
      <w:kern w:val="44"/>
      <w:sz w:val="44"/>
      <w:szCs w:val="44"/>
    </w:rPr>
  </w:style>
  <w:style w:type="character" w:customStyle="1" w:styleId="21">
    <w:name w:val="标题 2 Char"/>
    <w:basedOn w:val="16"/>
    <w:link w:val="5"/>
    <w:qFormat/>
    <w:uiPriority w:val="9"/>
    <w:rPr>
      <w:rFonts w:asciiTheme="majorHAnsi" w:hAnsiTheme="majorHAnsi" w:eastAsiaTheme="majorEastAsia" w:cstheme="majorBidi"/>
      <w:b/>
      <w:bCs/>
      <w:sz w:val="32"/>
      <w:szCs w:val="32"/>
    </w:rPr>
  </w:style>
  <w:style w:type="paragraph" w:styleId="22">
    <w:name w:val="List Paragraph"/>
    <w:basedOn w:val="1"/>
    <w:qFormat/>
    <w:uiPriority w:val="34"/>
    <w:pPr>
      <w:ind w:firstLine="420" w:firstLineChars="200"/>
    </w:pPr>
  </w:style>
  <w:style w:type="character" w:customStyle="1" w:styleId="23">
    <w:name w:val="纯文本 Char"/>
    <w:link w:val="10"/>
    <w:qFormat/>
    <w:uiPriority w:val="99"/>
    <w:rPr>
      <w:rFonts w:ascii="宋体" w:hAnsi="Courier New" w:eastAsia="宋体" w:cs="宋体"/>
      <w:szCs w:val="21"/>
    </w:rPr>
  </w:style>
  <w:style w:type="character" w:customStyle="1" w:styleId="24">
    <w:name w:val="纯文本 Char1"/>
    <w:basedOn w:val="16"/>
    <w:semiHidden/>
    <w:qFormat/>
    <w:uiPriority w:val="99"/>
    <w:rPr>
      <w:rFonts w:ascii="宋体" w:hAnsi="Courier New" w:eastAsia="宋体" w:cs="Courier New"/>
      <w:szCs w:val="21"/>
    </w:rPr>
  </w:style>
  <w:style w:type="character" w:customStyle="1" w:styleId="25">
    <w:name w:val="标题 3 Char"/>
    <w:basedOn w:val="16"/>
    <w:link w:val="6"/>
    <w:qFormat/>
    <w:uiPriority w:val="9"/>
    <w:rPr>
      <w:b/>
      <w:bCs/>
      <w:sz w:val="32"/>
      <w:szCs w:val="32"/>
    </w:rPr>
  </w:style>
  <w:style w:type="character" w:customStyle="1" w:styleId="26">
    <w:name w:val="标题 Char"/>
    <w:basedOn w:val="16"/>
    <w:link w:val="15"/>
    <w:qFormat/>
    <w:uiPriority w:val="10"/>
    <w:rPr>
      <w:rFonts w:eastAsia="宋体" w:asciiTheme="majorHAnsi" w:hAnsiTheme="majorHAnsi" w:cstheme="majorBidi"/>
      <w:b/>
      <w:bCs/>
      <w:sz w:val="32"/>
      <w:szCs w:val="32"/>
    </w:rPr>
  </w:style>
  <w:style w:type="character" w:customStyle="1" w:styleId="27">
    <w:name w:val="标题 4 Char"/>
    <w:basedOn w:val="16"/>
    <w:link w:val="7"/>
    <w:qFormat/>
    <w:uiPriority w:val="9"/>
    <w:rPr>
      <w:rFonts w:asciiTheme="majorHAnsi" w:hAnsiTheme="majorHAnsi" w:eastAsiaTheme="majorEastAsia" w:cstheme="majorBidi"/>
      <w:b/>
      <w:bCs/>
      <w:sz w:val="28"/>
      <w:szCs w:val="28"/>
    </w:rPr>
  </w:style>
  <w:style w:type="character" w:customStyle="1" w:styleId="28">
    <w:name w:val="批注文字 Char"/>
    <w:basedOn w:val="16"/>
    <w:link w:val="9"/>
    <w:semiHidden/>
    <w:qFormat/>
    <w:uiPriority w:val="99"/>
  </w:style>
  <w:style w:type="character" w:customStyle="1" w:styleId="29">
    <w:name w:val="批注主题 Char"/>
    <w:basedOn w:val="28"/>
    <w:link w:val="8"/>
    <w:semiHidden/>
    <w:qFormat/>
    <w:uiPriority w:val="99"/>
    <w:rPr>
      <w:b/>
      <w:bCs/>
    </w:rPr>
  </w:style>
  <w:style w:type="character" w:customStyle="1" w:styleId="30">
    <w:name w:val="批注框文本 Char"/>
    <w:basedOn w:val="16"/>
    <w:link w:val="11"/>
    <w:semiHidden/>
    <w:qFormat/>
    <w:uiPriority w:val="99"/>
    <w:rPr>
      <w:sz w:val="18"/>
      <w:szCs w:val="18"/>
    </w:rPr>
  </w:style>
  <w:style w:type="character" w:customStyle="1" w:styleId="31">
    <w:name w:val="页眉 Char"/>
    <w:basedOn w:val="16"/>
    <w:link w:val="13"/>
    <w:qFormat/>
    <w:uiPriority w:val="99"/>
    <w:rPr>
      <w:sz w:val="18"/>
      <w:szCs w:val="18"/>
    </w:rPr>
  </w:style>
  <w:style w:type="character" w:customStyle="1" w:styleId="32">
    <w:name w:val="页脚 Char"/>
    <w:basedOn w:val="16"/>
    <w:link w:val="12"/>
    <w:qFormat/>
    <w:uiPriority w:val="99"/>
    <w:rPr>
      <w:sz w:val="18"/>
      <w:szCs w:val="18"/>
    </w:rPr>
  </w:style>
  <w:style w:type="character" w:customStyle="1" w:styleId="33">
    <w:name w:val="SoDA Field"/>
    <w:basedOn w:val="16"/>
    <w:qFormat/>
    <w:uiPriority w:val="0"/>
    <w:rPr>
      <w:color w:val="0000FF"/>
      <w:sz w:val="20"/>
    </w:rPr>
  </w:style>
  <w:style w:type="paragraph" w:customStyle="1" w:styleId="34">
    <w:name w:val="Normal Indent"/>
    <w:basedOn w:val="1"/>
    <w:qFormat/>
    <w:uiPriority w:val="0"/>
    <w:pPr>
      <w:ind w:firstLine="420" w:firstLineChars="200"/>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1730</Words>
  <Characters>9867</Characters>
  <Lines>82</Lines>
  <Paragraphs>23</Paragraphs>
  <TotalTime>216</TotalTime>
  <ScaleCrop>false</ScaleCrop>
  <LinksUpToDate>false</LinksUpToDate>
  <CharactersWithSpaces>11574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2020-07-10T01:55:00Z</dcterms:created>
  <dc:creator>dongdongsd</dc:creator>
  <cp:lastModifiedBy>火云邪神1418612843</cp:lastModifiedBy>
  <dcterms:modified xsi:type="dcterms:W3CDTF">2020-07-21T01:41:13Z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